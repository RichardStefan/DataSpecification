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8D3" w14:textId="768A49B3" w:rsidR="0085315E" w:rsidRDefault="00C12E44">
      <w:pPr>
        <w:rPr>
          <w:rFonts w:ascii="Segoe UI Light" w:hAnsi="Segoe UI Light" w:cs="Segoe UI Light"/>
          <w:b/>
          <w:sz w:val="32"/>
          <w:szCs w:val="72"/>
        </w:rPr>
      </w:pPr>
      <w:r w:rsidRPr="0085315E">
        <w:rPr>
          <w:rFonts w:ascii="Segoe UI Light" w:hAnsi="Segoe UI Light" w:cs="Segoe UI Light"/>
          <w:b/>
          <w:noProof/>
          <w:sz w:val="32"/>
          <w:szCs w:val="72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FFD8E" wp14:editId="14C8566D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4200525" cy="2782570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782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-270166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710232" w14:textId="4E9E1F9C" w:rsidR="005E4391" w:rsidRPr="00173116" w:rsidRDefault="005E4391" w:rsidP="0085315E">
                                <w:pPr>
                                  <w:jc w:val="center"/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  <w:rPrChange w:id="0" w:author="Richard Stefan" w:date="2016-09-16T11:10:00Z">
                                      <w:rPr>
                                        <w:rFonts w:ascii="Segoe UI Light" w:hAnsi="Segoe UI Light"/>
                                        <w:b/>
                                        <w:sz w:val="96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" w:author="maxholt" w:date="2016-09-15T14:49:00Z">
                                  <w:r w:rsidRPr="00173116" w:rsidDel="00BA0DBE"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72"/>
                                      <w:lang w:val="en-US"/>
                                      <w:rPrChange w:id="2" w:author="Richard Stefan" w:date="2016-09-16T11:10:00Z">
                                        <w:rPr>
                                          <w:rFonts w:ascii="Segoe UI Light" w:hAnsi="Segoe UI Light"/>
                                          <w:b/>
                                          <w:sz w:val="96"/>
                                          <w:szCs w:val="72"/>
                                        </w:rPr>
                                      </w:rPrChange>
                                    </w:rPr>
                                    <w:delText>Digital Flight Data Format Specification</w:delText>
                                  </w:r>
                                </w:del>
                                <w:ins w:id="3" w:author="maxholt" w:date="2016-09-15T14:49:00Z">
                                  <w:r w:rsidRPr="00173116"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72"/>
                                      <w:lang w:val="en-US"/>
                                      <w:rPrChange w:id="4" w:author="Richard Stefan" w:date="2016-09-16T11:10:00Z">
                                        <w:rPr>
                                          <w:rFonts w:ascii="Segoe UI Light" w:hAnsi="Segoe UI Light"/>
                                          <w:b/>
                                          <w:sz w:val="96"/>
                                          <w:szCs w:val="72"/>
                                        </w:rPr>
                                      </w:rPrChange>
                                    </w:rPr>
                                    <w:t>Digital</w:t>
                                  </w:r>
                                </w:ins>
                                <w:r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ins w:id="5" w:author="maxholt" w:date="2016-09-15T14:49:00Z">
                                  <w:r w:rsidRPr="00173116"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72"/>
                                      <w:lang w:val="en-US"/>
                                      <w:rPrChange w:id="6" w:author="Richard Stefan" w:date="2016-09-16T11:10:00Z">
                                        <w:rPr>
                                          <w:rFonts w:ascii="Segoe UI Light" w:hAnsi="Segoe UI Light"/>
                                          <w:b/>
                                          <w:sz w:val="96"/>
                                          <w:szCs w:val="72"/>
                                        </w:rPr>
                                      </w:rPrChange>
                                    </w:rPr>
                                    <w:t>Flight Data</w:t>
                                  </w:r>
                                </w:ins>
                                <w:r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ins w:id="7" w:author="maxholt" w:date="2016-09-15T14:49:00Z">
                                  <w:r w:rsidRPr="00173116"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72"/>
                                      <w:lang w:val="en-US"/>
                                      <w:rPrChange w:id="8" w:author="Richard Stefan" w:date="2016-09-16T11:10:00Z">
                                        <w:rPr>
                                          <w:rFonts w:ascii="Segoe UI Light" w:hAnsi="Segoe UI Light"/>
                                          <w:b/>
                                          <w:sz w:val="96"/>
                                          <w:szCs w:val="72"/>
                                        </w:rPr>
                                      </w:rPrChange>
                                    </w:rPr>
                                    <w:t>Format Specification</w:t>
                                  </w:r>
                                </w:ins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FD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2.6pt;width:330.75pt;height:219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" filled="f" stroked="f">
                <v:textbox>
                  <w:txbxContent>
                    <w:sdt>
                      <w:sdtPr>
                        <w:rPr>
                          <w:rFonts w:ascii="Segoe UI Light" w:hAnsi="Segoe UI Light"/>
                          <w:b/>
                          <w:sz w:val="72"/>
                          <w:szCs w:val="72"/>
                          <w:lang w:val="en-US"/>
                        </w:rPr>
                        <w:alias w:val="Titel"/>
                        <w:tag w:val=""/>
                        <w:id w:val="-27016607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5710232" w14:textId="4E9E1F9C" w:rsidR="005E4391" w:rsidRPr="00173116" w:rsidRDefault="005E4391" w:rsidP="0085315E">
                          <w:pPr>
                            <w:jc w:val="center"/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  <w:rPrChange w:id="9" w:author="Richard Stefan" w:date="2016-09-16T11:10:00Z">
                                <w:rPr>
                                  <w:rFonts w:ascii="Segoe UI Light" w:hAnsi="Segoe UI Light"/>
                                  <w:b/>
                                  <w:sz w:val="96"/>
                                  <w:szCs w:val="72"/>
                                </w:rPr>
                              </w:rPrChange>
                            </w:rPr>
                          </w:pPr>
                          <w:del w:id="10" w:author="maxholt" w:date="2016-09-15T14:49:00Z">
                            <w:r w:rsidRPr="00173116" w:rsidDel="00BA0DBE"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  <w:rPrChange w:id="11" w:author="Richard Stefan" w:date="2016-09-16T11:10:00Z">
                                  <w:rPr>
                                    <w:rFonts w:ascii="Segoe UI Light" w:hAnsi="Segoe UI Light"/>
                                    <w:b/>
                                    <w:sz w:val="96"/>
                                    <w:szCs w:val="72"/>
                                  </w:rPr>
                                </w:rPrChange>
                              </w:rPr>
                              <w:delText>Digital Flight Data Format Specification</w:delText>
                            </w:r>
                          </w:del>
                          <w:ins w:id="12" w:author="maxholt" w:date="2016-09-15T14:49:00Z">
                            <w:r w:rsidRPr="00173116"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  <w:rPrChange w:id="13" w:author="Richard Stefan" w:date="2016-09-16T11:10:00Z">
                                  <w:rPr>
                                    <w:rFonts w:ascii="Segoe UI Light" w:hAnsi="Segoe UI Light"/>
                                    <w:b/>
                                    <w:sz w:val="96"/>
                                    <w:szCs w:val="72"/>
                                  </w:rPr>
                                </w:rPrChange>
                              </w:rPr>
                              <w:t>Digital</w:t>
                            </w:r>
                          </w:ins>
                          <w:r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  <w:t xml:space="preserve"> </w:t>
                          </w:r>
                          <w:ins w:id="14" w:author="maxholt" w:date="2016-09-15T14:49:00Z">
                            <w:r w:rsidRPr="00173116"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  <w:rPrChange w:id="15" w:author="Richard Stefan" w:date="2016-09-16T11:10:00Z">
                                  <w:rPr>
                                    <w:rFonts w:ascii="Segoe UI Light" w:hAnsi="Segoe UI Light"/>
                                    <w:b/>
                                    <w:sz w:val="96"/>
                                    <w:szCs w:val="72"/>
                                  </w:rPr>
                                </w:rPrChange>
                              </w:rPr>
                              <w:t>Flight Data</w:t>
                            </w:r>
                          </w:ins>
                          <w:r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  <w:t xml:space="preserve"> </w:t>
                          </w:r>
                          <w:ins w:id="16" w:author="maxholt" w:date="2016-09-15T14:49:00Z">
                            <w:r w:rsidRPr="00173116"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  <w:rPrChange w:id="17" w:author="Richard Stefan" w:date="2016-09-16T11:10:00Z">
                                  <w:rPr>
                                    <w:rFonts w:ascii="Segoe UI Light" w:hAnsi="Segoe UI Light"/>
                                    <w:b/>
                                    <w:sz w:val="96"/>
                                    <w:szCs w:val="72"/>
                                  </w:rPr>
                                </w:rPrChange>
                              </w:rPr>
                              <w:t>Format Specification</w:t>
                            </w:r>
                          </w:ins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="005A23B9" w:rsidRPr="0085315E">
        <w:rPr>
          <w:rFonts w:ascii="Segoe UI Light" w:hAnsi="Segoe UI Light" w:cs="Segoe UI Light"/>
          <w:noProof/>
          <w:sz w:val="44"/>
          <w:szCs w:val="72"/>
          <w:lang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F3E19" wp14:editId="0AFA4716">
                <wp:simplePos x="0" y="0"/>
                <wp:positionH relativeFrom="column">
                  <wp:posOffset>3012136</wp:posOffset>
                </wp:positionH>
                <wp:positionV relativeFrom="paragraph">
                  <wp:posOffset>7803874</wp:posOffset>
                </wp:positionV>
                <wp:extent cx="2909570" cy="140462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840"/>
                            </w:tblGrid>
                            <w:tr w:rsidR="005E4391" w:rsidRPr="005A23B9" w14:paraId="0CF98B2F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3990DDB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5970077" w14:textId="77777777" w:rsidR="005E4391" w:rsidRPr="005A23B9" w:rsidRDefault="00000000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41994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E4391" w:rsidRPr="005A23B9">
                                        <w:rPr>
                                          <w:rFonts w:ascii="Segoe UI Light" w:hAnsi="Segoe UI Light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Navigraph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E4391" w:rsidRPr="005A23B9" w14:paraId="1FDFA5D4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5C5D352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Author: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7ECD2A60" w14:textId="793689D3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Author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Richard Stefan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3D40A0E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61E980B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55FBF05A" w14:textId="17381AF9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Version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5F0545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1.14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49642BB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7369D9E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3ED9ECF4" w14:textId="72EC6E30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DATE \@ "MMMM d, yyyy"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5F13A3">
                                    <w:rPr>
                                      <w:rFonts w:ascii="Segoe UI Light" w:hAnsi="Segoe UI Light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July 7, 2023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2EE454E" w14:textId="77777777" w:rsidR="005E4391" w:rsidRPr="005A23B9" w:rsidRDefault="005E4391" w:rsidP="005A23B9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F3E19" id="_x0000_s1027" type="#_x0000_t202" style="position:absolute;margin-left:237.2pt;margin-top:614.5pt;width:2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0/Q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840"/>
                      </w:tblGrid>
                      <w:tr w:rsidR="005E4391" w:rsidRPr="005A23B9" w14:paraId="0CF98B2F" w14:textId="77777777" w:rsidTr="005A23B9">
                        <w:tc>
                          <w:tcPr>
                            <w:tcW w:w="1413" w:type="dxa"/>
                          </w:tcPr>
                          <w:p w14:paraId="3990DDB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5970077" w14:textId="77777777" w:rsidR="005E4391" w:rsidRPr="005A23B9" w:rsidRDefault="00000000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alias w:val="Firma"/>
                                <w:tag w:val=""/>
                                <w:id w:val="1641994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E4391" w:rsidRPr="005A23B9">
                                  <w:rPr>
                                    <w:rFonts w:ascii="Segoe UI Light" w:hAnsi="Segoe UI Light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Navigraph</w:t>
                                </w:r>
                              </w:sdtContent>
                            </w:sdt>
                          </w:p>
                        </w:tc>
                      </w:tr>
                      <w:tr w:rsidR="005E4391" w:rsidRPr="005A23B9" w14:paraId="1FDFA5D4" w14:textId="77777777" w:rsidTr="005A23B9">
                        <w:tc>
                          <w:tcPr>
                            <w:tcW w:w="1413" w:type="dxa"/>
                          </w:tcPr>
                          <w:p w14:paraId="5C5D352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Author: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7ECD2A60" w14:textId="793689D3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Author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Richard Stefan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3D40A0E9" w14:textId="77777777" w:rsidTr="005A23B9">
                        <w:tc>
                          <w:tcPr>
                            <w:tcW w:w="1413" w:type="dxa"/>
                          </w:tcPr>
                          <w:p w14:paraId="61E980B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55FBF05A" w14:textId="17381AF9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Version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0545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1.14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49642BB9" w14:textId="77777777" w:rsidTr="005A23B9">
                        <w:tc>
                          <w:tcPr>
                            <w:tcW w:w="1413" w:type="dxa"/>
                          </w:tcPr>
                          <w:p w14:paraId="7369D9E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3ED9ECF4" w14:textId="72EC6E30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DATE \@ "MMMM d, yyyy"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13A3">
                              <w:rPr>
                                <w:rFonts w:ascii="Segoe UI Light" w:hAnsi="Segoe UI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July 7, 2023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2EE454E" w14:textId="77777777" w:rsidR="005E4391" w:rsidRPr="005A23B9" w:rsidRDefault="005E4391" w:rsidP="005A23B9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rFonts w:ascii="Segoe UI Light" w:hAnsi="Segoe U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315E"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9FB236B" w14:textId="77777777" w:rsidR="00362C25" w:rsidRDefault="00362C25">
      <w:pPr>
        <w:rPr>
          <w:rFonts w:ascii="Segoe UI Light" w:hAnsi="Segoe UI Light" w:cs="Segoe UI Light"/>
          <w:b/>
          <w:sz w:val="32"/>
          <w:szCs w:val="72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387970" wp14:editId="7C858230">
                <wp:simplePos x="0" y="0"/>
                <wp:positionH relativeFrom="margin">
                  <wp:align>center</wp:align>
                </wp:positionH>
                <wp:positionV relativeFrom="paragraph">
                  <wp:posOffset>4181475</wp:posOffset>
                </wp:positionV>
                <wp:extent cx="2360930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3455" w14:textId="77777777" w:rsidR="005E4391" w:rsidRPr="00362C25" w:rsidRDefault="005E4391" w:rsidP="00362C25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87970" id="_x0000_s1028" type="#_x0000_t202" style="position:absolute;margin-left:0;margin-top:329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PgVt53gAAAAgBAAAPAAAAAAAA&#10;AAAAAAAAAFgEAABkcnMvZG93bnJldi54bWxQSwUGAAAAAAQABADzAAAAYwUAAAAA&#10;" filled="f" stroked="f">
                <v:textbox style="mso-fit-shape-to-text:t">
                  <w:txbxContent>
                    <w:p w14:paraId="09E63455" w14:textId="77777777" w:rsidR="005E4391" w:rsidRPr="00362C25" w:rsidRDefault="005E4391" w:rsidP="00362C25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28AA5A0" w14:textId="77777777" w:rsidR="00AC46C6" w:rsidRPr="009D1E55" w:rsidRDefault="00AC46C6" w:rsidP="00AC46C6">
      <w:pPr>
        <w:spacing w:after="240" w:line="240" w:lineRule="auto"/>
        <w:rPr>
          <w:rFonts w:ascii="Segoe UI Light" w:hAnsi="Segoe UI Light" w:cs="Segoe UI Light"/>
          <w:b/>
          <w:sz w:val="32"/>
          <w:szCs w:val="72"/>
          <w:lang w:val="en-US"/>
        </w:rPr>
      </w:pPr>
      <w:r w:rsidRPr="009D1E55">
        <w:rPr>
          <w:rFonts w:ascii="Segoe UI Light" w:hAnsi="Segoe UI Light" w:cs="Segoe UI Light"/>
          <w:b/>
          <w:sz w:val="32"/>
          <w:szCs w:val="72"/>
          <w:lang w:val="en-US"/>
        </w:rPr>
        <w:lastRenderedPageBreak/>
        <w:t>Table of Content</w:t>
      </w:r>
    </w:p>
    <w:p w14:paraId="5C00B83A" w14:textId="77777777" w:rsidR="00AC46C6" w:rsidRPr="009D1E55" w:rsidRDefault="00AC46C6" w:rsidP="00AC46C6">
      <w:pPr>
        <w:rPr>
          <w:lang w:val="en-US"/>
        </w:rPr>
      </w:pPr>
    </w:p>
    <w:p w14:paraId="2C4438A1" w14:textId="66DC57C9" w:rsidR="00666378" w:rsidRDefault="0010470E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r>
        <w:rPr>
          <w:rFonts w:ascii="Segoe UI Light" w:hAnsi="Segoe UI Light" w:cs="Segoe UI Light"/>
          <w:sz w:val="24"/>
          <w:szCs w:val="24"/>
        </w:rPr>
        <w:fldChar w:fldCharType="begin"/>
      </w:r>
      <w:r w:rsidRPr="009D1E55">
        <w:rPr>
          <w:rFonts w:ascii="Segoe UI Light" w:hAnsi="Segoe UI Light" w:cs="Segoe UI Light"/>
          <w:sz w:val="24"/>
          <w:szCs w:val="24"/>
          <w:lang w:val="en-US"/>
        </w:rPr>
        <w:instrText xml:space="preserve"> TOC \o</w:instrText>
      </w:r>
      <w:r w:rsidR="009D1E55" w:rsidRPr="009D1E55">
        <w:rPr>
          <w:rFonts w:ascii="Segoe UI Light" w:hAnsi="Segoe UI Light" w:cs="Segoe UI Light"/>
          <w:sz w:val="24"/>
          <w:szCs w:val="24"/>
          <w:lang w:val="en-US"/>
        </w:rPr>
        <w:instrText xml:space="preserve"> </w:instrText>
      </w:r>
      <w:r w:rsidRPr="009D1E55">
        <w:rPr>
          <w:rFonts w:ascii="Segoe UI Light" w:hAnsi="Segoe UI Light" w:cs="Segoe UI Light"/>
          <w:sz w:val="24"/>
          <w:szCs w:val="24"/>
          <w:lang w:val="en-US"/>
        </w:rPr>
        <w:instrText>"1-</w:instrText>
      </w:r>
      <w:r w:rsidR="00DA0CE9" w:rsidRPr="009D1E55">
        <w:rPr>
          <w:rFonts w:ascii="Segoe UI Light" w:hAnsi="Segoe UI Light" w:cs="Segoe UI Light"/>
          <w:sz w:val="24"/>
          <w:szCs w:val="24"/>
          <w:lang w:val="en-US"/>
        </w:rPr>
        <w:instrText>2</w:instrText>
      </w:r>
      <w:r w:rsidRPr="009D1E55">
        <w:rPr>
          <w:rFonts w:ascii="Segoe UI Light" w:hAnsi="Segoe UI Light" w:cs="Segoe UI Light"/>
          <w:sz w:val="24"/>
          <w:szCs w:val="24"/>
          <w:lang w:val="en-US"/>
        </w:rPr>
        <w:instrText xml:space="preserve">" \h \z \u </w:instrText>
      </w:r>
      <w:r>
        <w:rPr>
          <w:rFonts w:ascii="Segoe UI Light" w:hAnsi="Segoe UI Light" w:cs="Segoe UI Light"/>
          <w:sz w:val="24"/>
          <w:szCs w:val="24"/>
        </w:rPr>
        <w:fldChar w:fldCharType="separate"/>
      </w:r>
      <w:hyperlink w:anchor="_Toc139626206" w:history="1">
        <w:r w:rsidR="00666378" w:rsidRPr="00F43A5F">
          <w:rPr>
            <w:rStyle w:val="Hyperlink"/>
            <w:rFonts w:ascii="Segoe UI Light" w:hAnsi="Segoe UI Light" w:cs="Segoe UI Light"/>
            <w:noProof/>
          </w:rPr>
          <w:t>1.</w:t>
        </w:r>
        <w:r w:rsidR="00666378"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="00666378" w:rsidRPr="00F43A5F">
          <w:rPr>
            <w:rStyle w:val="Hyperlink"/>
            <w:rFonts w:ascii="Segoe UI Light" w:hAnsi="Segoe UI Light" w:cs="Segoe UI Light"/>
            <w:noProof/>
          </w:rPr>
          <w:t>Introduction</w:t>
        </w:r>
        <w:r w:rsidR="00666378">
          <w:rPr>
            <w:noProof/>
            <w:webHidden/>
          </w:rPr>
          <w:tab/>
        </w:r>
        <w:r w:rsidR="00666378">
          <w:rPr>
            <w:noProof/>
            <w:webHidden/>
          </w:rPr>
          <w:fldChar w:fldCharType="begin"/>
        </w:r>
        <w:r w:rsidR="00666378">
          <w:rPr>
            <w:noProof/>
            <w:webHidden/>
          </w:rPr>
          <w:instrText xml:space="preserve"> PAGEREF _Toc139626206 \h </w:instrText>
        </w:r>
        <w:r w:rsidR="00666378">
          <w:rPr>
            <w:noProof/>
            <w:webHidden/>
          </w:rPr>
        </w:r>
        <w:r w:rsidR="00666378"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8</w:t>
        </w:r>
        <w:r w:rsidR="00666378">
          <w:rPr>
            <w:noProof/>
            <w:webHidden/>
          </w:rPr>
          <w:fldChar w:fldCharType="end"/>
        </w:r>
      </w:hyperlink>
    </w:p>
    <w:p w14:paraId="503D4E48" w14:textId="5D111DC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07" w:history="1">
        <w:r w:rsidRPr="00F43A5F">
          <w:rPr>
            <w:rStyle w:val="Hyperlink"/>
            <w:rFonts w:ascii="Segoe UI Light" w:hAnsi="Segoe UI Light" w:cs="Segoe UI Light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F0F92B" w14:textId="05776CAD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08" w:history="1">
        <w:r w:rsidRPr="00F43A5F">
          <w:rPr>
            <w:rStyle w:val="Hyperlink"/>
            <w:rFonts w:ascii="Segoe UI Light" w:hAnsi="Segoe UI Light" w:cs="Segoe UI Light"/>
            <w:noProof/>
          </w:rPr>
          <w:t>2.1.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Header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93DEBB" w14:textId="3F38989D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09" w:history="1">
        <w:r w:rsidRPr="00F43A5F">
          <w:rPr>
            <w:rStyle w:val="Hyperlink"/>
            <w:rFonts w:ascii="Segoe UI Light" w:hAnsi="Segoe UI Light" w:cs="Segoe UI Light"/>
            <w:noProof/>
          </w:rPr>
          <w:t>2.2.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VHF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D48C4A" w14:textId="336EC27A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Enroute NDB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16E35A" w14:textId="7731BE7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1" w:history="1">
        <w:r w:rsidRPr="00F43A5F">
          <w:rPr>
            <w:rStyle w:val="Hyperlink"/>
            <w:rFonts w:ascii="Segoe UI Light" w:hAnsi="Segoe UI Light" w:cs="Segoe UI Light"/>
            <w:noProof/>
          </w:rPr>
          <w:t>2.4.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Terminal NDB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1CBFD3" w14:textId="495AA4AE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2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Enroute Waypoints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F7CA1C" w14:textId="1C919910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3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Terminal Waypoints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116073" w14:textId="444793B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4" w:history="1">
        <w:r w:rsidRPr="00F43A5F">
          <w:rPr>
            <w:rStyle w:val="Hyperlink"/>
            <w:rFonts w:ascii="Segoe UI Light" w:hAnsi="Segoe UI Light" w:cs="Segoe UI Light"/>
            <w:noProof/>
          </w:rPr>
          <w:t>2.7.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Holdings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ADF22B" w14:textId="4451262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5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Enroute Airways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304605" w14:textId="2AF5298C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6" w:history="1">
        <w:r w:rsidRPr="00F43A5F">
          <w:rPr>
            <w:rStyle w:val="Hyperlink"/>
            <w:rFonts w:ascii="Segoe UI Light" w:hAnsi="Segoe UI Light" w:cs="Segoe UI Light"/>
            <w:noProof/>
          </w:rPr>
          <w:t>2.9.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Airports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FB04F6" w14:textId="48EBC4E5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7" w:history="1">
        <w:r w:rsidRPr="00F43A5F">
          <w:rPr>
            <w:rStyle w:val="Hyperlink"/>
            <w:rFonts w:ascii="Segoe UI Light" w:hAnsi="Segoe UI Light" w:cs="Segoe UI Light"/>
            <w:noProof/>
          </w:rPr>
          <w:t>2.10.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Runways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FFA0E5B" w14:textId="07A01060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8" w:history="1">
        <w:r w:rsidRPr="00F43A5F">
          <w:rPr>
            <w:rStyle w:val="Hyperlink"/>
            <w:rFonts w:ascii="Segoe UI Light" w:hAnsi="Segoe UI Light" w:cs="Segoe UI Light"/>
            <w:noProof/>
          </w:rPr>
          <w:t>2.11.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Localizer/Glideslopes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05B3B7" w14:textId="136108F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19" w:history="1">
        <w:r w:rsidRPr="00F43A5F">
          <w:rPr>
            <w:rStyle w:val="Hyperlink"/>
            <w:rFonts w:ascii="Segoe UI Light" w:hAnsi="Segoe UI Light" w:cs="Segoe UI Light"/>
            <w:noProof/>
          </w:rPr>
          <w:t>2.12.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Localizer 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CC5AA8" w14:textId="3A2D09C6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0" w:history="1">
        <w:r w:rsidRPr="00F43A5F">
          <w:rPr>
            <w:rStyle w:val="Hyperlink"/>
            <w:rFonts w:ascii="Segoe UI Light" w:hAnsi="Segoe UI Light" w:cs="Segoe UI Light"/>
            <w:noProof/>
          </w:rPr>
          <w:t>2.13.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Terminal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BEBD72" w14:textId="6C92824A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1" w:history="1">
        <w:r w:rsidRPr="00F43A5F">
          <w:rPr>
            <w:rStyle w:val="Hyperlink"/>
            <w:rFonts w:ascii="Segoe UI Light" w:hAnsi="Segoe UI Light" w:cs="Segoe UI Light"/>
            <w:noProof/>
          </w:rPr>
          <w:t>2.14.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Airport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2766CCC" w14:textId="6A682B5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2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2.15.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Enroute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38924C" w14:textId="43E277D3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3" w:history="1">
        <w:r w:rsidRPr="00F43A5F">
          <w:rPr>
            <w:rStyle w:val="Hyperlink"/>
            <w:rFonts w:ascii="Segoe UI Light" w:hAnsi="Segoe UI Light" w:cs="Segoe UI Light"/>
            <w:noProof/>
          </w:rPr>
          <w:t>2.16.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Grid Mora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9512C52" w14:textId="5A77295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4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2.17.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Airport MSA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A1E4744" w14:textId="428425BE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5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2.18.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Enroute Airways Restriction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6A0D0BF" w14:textId="00859A6B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6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2.19.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Controlled Airspace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2750F72" w14:textId="278F1A96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7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2.20.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Cruising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FDE5D01" w14:textId="511E2AAD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8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2.21.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FIR/UIR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0A2F257" w14:textId="04ED7E2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29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2.22.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Restrictive Airspace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637BA90" w14:textId="554FEFF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2.23.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2FD00AD" w14:textId="0FE21A38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1" w:history="1">
        <w:r w:rsidRPr="00F43A5F">
          <w:rPr>
            <w:rStyle w:val="Hyperlink"/>
            <w:rFonts w:ascii="Segoe UI Light" w:hAnsi="Segoe UI Light" w:cs="Segoe UI Light"/>
            <w:noProof/>
          </w:rPr>
          <w:t>2.24.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GLS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F0FC8F0" w14:textId="61B56F67" w:rsidR="005F0545" w:rsidRDefault="00666378">
      <w:pPr>
        <w:pStyle w:val="TOC1"/>
        <w:rPr>
          <w:rStyle w:val="Hyperlink"/>
          <w:noProof/>
        </w:rPr>
      </w:pPr>
      <w:hyperlink w:anchor="_Toc139626232" w:history="1">
        <w:r w:rsidRPr="00F43A5F">
          <w:rPr>
            <w:rStyle w:val="Hyperlink"/>
            <w:rFonts w:ascii="Segoe UI Light" w:hAnsi="Segoe UI Light" w:cs="Segoe UI Light"/>
            <w:noProof/>
          </w:rPr>
          <w:t>2.25.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Path</w:t>
        </w:r>
        <w:r w:rsidRPr="00F43A5F">
          <w:rPr>
            <w:rStyle w:val="Hyperlink"/>
            <w:rFonts w:ascii="Segoe UI Light" w:hAnsi="Segoe UI Light" w:cs="Segoe UI Light"/>
            <w:noProof/>
          </w:rPr>
          <w:t xml:space="preserve"> </w:t>
        </w:r>
        <w:r w:rsidRPr="00F43A5F">
          <w:rPr>
            <w:rStyle w:val="Hyperlink"/>
            <w:rFonts w:ascii="Segoe UI Light" w:hAnsi="Segoe UI Light" w:cs="Segoe UI Light"/>
            <w:noProof/>
          </w:rPr>
          <w:t>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F9A28DE" w14:textId="77777777" w:rsidR="005F0545" w:rsidRDefault="005F0545">
      <w:pPr>
        <w:rPr>
          <w:rStyle w:val="Hyperlink"/>
          <w:b/>
          <w:bCs/>
          <w:caps/>
          <w:noProof/>
          <w:sz w:val="20"/>
          <w:szCs w:val="20"/>
        </w:rPr>
      </w:pPr>
      <w:r>
        <w:rPr>
          <w:rStyle w:val="Hyperlink"/>
          <w:noProof/>
        </w:rPr>
        <w:br w:type="page"/>
      </w:r>
    </w:p>
    <w:p w14:paraId="2A2AF4E4" w14:textId="77777777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</w:p>
    <w:p w14:paraId="3B9C5BBB" w14:textId="27182DEB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3" w:history="1">
        <w:r w:rsidRPr="00F43A5F">
          <w:rPr>
            <w:rStyle w:val="Hyperlink"/>
            <w:rFonts w:ascii="Segoe UI Light" w:hAnsi="Segoe UI Light" w:cs="Segoe UI Light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Appendixes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877E5C7" w14:textId="3C6229F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4" w:history="1">
        <w:r w:rsidRPr="00F43A5F">
          <w:rPr>
            <w:rStyle w:val="Hyperlink"/>
            <w:rFonts w:ascii="Segoe UI Light" w:hAnsi="Segoe UI Light" w:cs="Segoe UI Light"/>
            <w:noProof/>
          </w:rPr>
          <w:t>3.1.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Navaid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AB7031F" w14:textId="08E4A0B0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5" w:history="1">
        <w:r w:rsidRPr="00F43A5F">
          <w:rPr>
            <w:rStyle w:val="Hyperlink"/>
            <w:rFonts w:ascii="Segoe UI Light" w:hAnsi="Segoe UI Light" w:cs="Segoe UI Light"/>
            <w:noProof/>
          </w:rPr>
          <w:t>3.2.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NDB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9FF919B" w14:textId="691E8E0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6" w:history="1">
        <w:r w:rsidRPr="00F43A5F">
          <w:rPr>
            <w:rStyle w:val="Hyperlink"/>
            <w:rFonts w:ascii="Segoe UI Light" w:hAnsi="Segoe UI Light" w:cs="Segoe UI Light"/>
            <w:noProof/>
          </w:rPr>
          <w:t>3.3.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</w:rPr>
          <w:t>Waypoint Description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C81BCE0" w14:textId="3AFA4F1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7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Waypoint Type for Enroute Waypoints (EA)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837C7D9" w14:textId="44D83DCC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8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Waypoint Type for Terminal Waypoints (PC)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EFAAE05" w14:textId="21FA7C55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39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Cruise Table 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1F2B5A9" w14:textId="5912C206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FIR/UIR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72FBE95" w14:textId="00DC9F5B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1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Waypoint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DAF17B8" w14:textId="097D4C3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2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3.9.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Turn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12DD385" w14:textId="1376F0CB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3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3.10.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Route Type for Enroute Airways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61881E4" w14:textId="06862F7C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4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Route Type for SIDs (PD)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53BC2F2" w14:textId="5A6FDE88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5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Route Type for STARs (PE)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0B2A3D2" w14:textId="232F76D3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6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Route Type of IAPs (PF)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04363F7" w14:textId="439689B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7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45EC8CF" w14:textId="4B97F3BA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8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Directional Restriction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634A6B03" w14:textId="5CB33B0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49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IFR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8F84CAC" w14:textId="1206DE5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Longest Runway Surface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8A2429E" w14:textId="527751C6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1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ILS/MLS/GLS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3E282F5" w14:textId="115184A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2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3.19.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Marker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3C6EFDB" w14:textId="61C41E42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3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3.20.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Reporting Units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1EC9255" w14:textId="439E039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4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Reporting Units 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BB67E54" w14:textId="256B7AC7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5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Path and Termination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3191FE0" w14:textId="0B7E9ED8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6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Speed Limit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5E8B987" w14:textId="0D6E58DE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7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Airspace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C22521F" w14:textId="7766965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8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Altitude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BB5668D" w14:textId="3FEBFE1B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59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Boundary Via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92BE94A" w14:textId="6078E111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Restrictive Airspace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4A1B351" w14:textId="19444EC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1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Restriction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A6918CB" w14:textId="4D086B2D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2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3.29.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Units of 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CE912F1" w14:textId="6276F16F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3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3.30.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Block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488704E" w14:textId="4627C369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4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Frequency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149487C" w14:textId="1DCB2947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5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Station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36EA951" w14:textId="6215F6CE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6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Communication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7627452" w14:textId="3F454DB4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7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Service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7155D34" w14:textId="2CB73E62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8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FIR/UIR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9A597EB" w14:textId="2DAA9B4C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69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Time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0C1C7F2" w14:textId="7F8DF2C2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70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3.37.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Time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52063E3" w14:textId="36A04353" w:rsidR="00666378" w:rsidRDefault="00666378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2"/>
          <w:szCs w:val="22"/>
          <w:lang w:val="en-AT" w:eastAsia="en-AT"/>
          <w14:ligatures w14:val="standardContextual"/>
        </w:rPr>
      </w:pPr>
      <w:hyperlink w:anchor="_Toc139626271" w:history="1"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3.38.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2"/>
            <w:szCs w:val="22"/>
            <w:lang w:val="en-AT" w:eastAsia="en-AT"/>
            <w14:ligatures w14:val="standardContextual"/>
          </w:rPr>
          <w:tab/>
        </w:r>
        <w:r w:rsidRPr="00F43A5F">
          <w:rPr>
            <w:rStyle w:val="Hyperlink"/>
            <w:rFonts w:ascii="Segoe UI Light" w:hAnsi="Segoe UI Light" w:cs="Segoe UI Light"/>
            <w:noProof/>
            <w:lang w:val="en-US"/>
          </w:rPr>
          <w:t>Procedure Leg Data Fields (minimum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A3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F00300A" w14:textId="16A4AE32" w:rsidR="00AC46C6" w:rsidRPr="009D1E55" w:rsidRDefault="0010470E">
      <w:p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</w:rPr>
        <w:fldChar w:fldCharType="end"/>
      </w:r>
      <w:r w:rsidR="00AC46C6" w:rsidRPr="009D1E55">
        <w:rPr>
          <w:rFonts w:ascii="Segoe UI Light" w:hAnsi="Segoe UI Light" w:cs="Segoe UI Light"/>
          <w:sz w:val="24"/>
          <w:szCs w:val="24"/>
          <w:lang w:val="en-US"/>
        </w:rPr>
        <w:br w:type="page"/>
      </w:r>
    </w:p>
    <w:p w14:paraId="453FEE30" w14:textId="77777777" w:rsidR="00BC6C70" w:rsidRPr="00F83802" w:rsidRDefault="00BC6C70" w:rsidP="00BC6C70">
      <w:pPr>
        <w:spacing w:after="240" w:line="240" w:lineRule="auto"/>
        <w:rPr>
          <w:rFonts w:ascii="Segoe UI Light" w:hAnsi="Segoe UI Light" w:cs="Segoe UI Light"/>
          <w:b/>
          <w:sz w:val="32"/>
          <w:szCs w:val="72"/>
        </w:rPr>
      </w:pPr>
      <w:r w:rsidRPr="00F83802">
        <w:rPr>
          <w:rFonts w:ascii="Segoe UI Light" w:hAnsi="Segoe UI Light" w:cs="Segoe UI Light"/>
          <w:b/>
          <w:sz w:val="32"/>
          <w:szCs w:val="72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57"/>
      </w:tblGrid>
      <w:tr w:rsidR="00BC6C70" w:rsidRPr="00BC6C70" w14:paraId="4A40047E" w14:textId="77777777" w:rsidTr="006A65D7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17956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8A02D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Date</w:t>
            </w: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5A035" w14:textId="77777777" w:rsidR="00BC6C70" w:rsidRPr="00DC1A2F" w:rsidRDefault="00BC6C70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Changes</w:t>
            </w:r>
          </w:p>
        </w:tc>
      </w:tr>
      <w:tr w:rsidR="00BC6C70" w:rsidRPr="00BC6C70" w14:paraId="72AFB7C9" w14:textId="77777777" w:rsidTr="00BC6C70">
        <w:tc>
          <w:tcPr>
            <w:tcW w:w="988" w:type="dxa"/>
          </w:tcPr>
          <w:p w14:paraId="14F93DB4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0.1</w:t>
            </w:r>
          </w:p>
        </w:tc>
        <w:tc>
          <w:tcPr>
            <w:tcW w:w="1417" w:type="dxa"/>
          </w:tcPr>
          <w:p w14:paraId="38C0D365" w14:textId="77777777" w:rsidR="00BC6C70" w:rsidRPr="00DC1A2F" w:rsidRDefault="00BC6C70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10/09/201</w:t>
            </w:r>
            <w:r w:rsidR="00870E9E">
              <w:rPr>
                <w:rFonts w:ascii="Segoe UI Light" w:hAnsi="Segoe UI Light" w:cs="Segoe UI Light"/>
                <w:sz w:val="24"/>
                <w:szCs w:val="72"/>
              </w:rPr>
              <w:t>6</w:t>
            </w:r>
          </w:p>
        </w:tc>
        <w:tc>
          <w:tcPr>
            <w:tcW w:w="6657" w:type="dxa"/>
          </w:tcPr>
          <w:p w14:paraId="587A9B96" w14:textId="77777777" w:rsidR="00BC6C70" w:rsidRPr="00DC1A2F" w:rsidRDefault="00A124F2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basic dataset – first draft</w:t>
            </w:r>
          </w:p>
        </w:tc>
      </w:tr>
      <w:tr w:rsidR="001A013E" w:rsidRPr="00BC6C70" w14:paraId="795BEFB7" w14:textId="77777777" w:rsidTr="00BC6C70">
        <w:trPr>
          <w:ins w:id="18" w:author="maxholt" w:date="2016-09-15T16:03:00Z"/>
        </w:trPr>
        <w:tc>
          <w:tcPr>
            <w:tcW w:w="988" w:type="dxa"/>
          </w:tcPr>
          <w:p w14:paraId="5A2A823E" w14:textId="77777777" w:rsidR="001A013E" w:rsidRPr="00DC1A2F" w:rsidRDefault="001A013E" w:rsidP="00BC6C70">
            <w:pPr>
              <w:jc w:val="center"/>
              <w:rPr>
                <w:ins w:id="19" w:author="maxholt" w:date="2016-09-15T16:03:00Z"/>
                <w:rFonts w:ascii="Segoe UI Light" w:hAnsi="Segoe UI Light" w:cs="Segoe UI Light"/>
                <w:sz w:val="24"/>
                <w:szCs w:val="72"/>
              </w:rPr>
            </w:pPr>
            <w:ins w:id="20" w:author="maxholt" w:date="2016-09-15T16:03:00Z">
              <w:r>
                <w:rPr>
                  <w:rFonts w:ascii="Segoe UI Light" w:hAnsi="Segoe UI Light" w:cs="Segoe UI Light"/>
                  <w:sz w:val="24"/>
                  <w:szCs w:val="72"/>
                </w:rPr>
                <w:t>0.2</w:t>
              </w:r>
            </w:ins>
          </w:p>
        </w:tc>
        <w:tc>
          <w:tcPr>
            <w:tcW w:w="1417" w:type="dxa"/>
          </w:tcPr>
          <w:p w14:paraId="2BD377D7" w14:textId="77777777" w:rsidR="001A013E" w:rsidRPr="00DC1A2F" w:rsidRDefault="001A013E" w:rsidP="00870E9E">
            <w:pPr>
              <w:jc w:val="center"/>
              <w:rPr>
                <w:ins w:id="21" w:author="maxholt" w:date="2016-09-15T16:03:00Z"/>
                <w:rFonts w:ascii="Segoe UI Light" w:hAnsi="Segoe UI Light" w:cs="Segoe UI Light"/>
                <w:sz w:val="24"/>
                <w:szCs w:val="72"/>
              </w:rPr>
            </w:pPr>
            <w:ins w:id="22" w:author="maxholt" w:date="2016-09-15T16:03:00Z">
              <w:r>
                <w:rPr>
                  <w:rFonts w:ascii="Segoe UI Light" w:hAnsi="Segoe UI Light" w:cs="Segoe UI Light"/>
                  <w:sz w:val="24"/>
                  <w:szCs w:val="72"/>
                </w:rPr>
                <w:t>15/09/2016</w:t>
              </w:r>
            </w:ins>
          </w:p>
        </w:tc>
        <w:tc>
          <w:tcPr>
            <w:tcW w:w="6657" w:type="dxa"/>
          </w:tcPr>
          <w:p w14:paraId="6AA93B7C" w14:textId="77777777" w:rsidR="001A013E" w:rsidRDefault="001A013E" w:rsidP="00BC6C70">
            <w:pPr>
              <w:rPr>
                <w:ins w:id="23" w:author="maxholt" w:date="2016-09-15T16:03:00Z"/>
                <w:rFonts w:ascii="Segoe UI Light" w:hAnsi="Segoe UI Light" w:cs="Segoe UI Light"/>
                <w:sz w:val="24"/>
                <w:szCs w:val="72"/>
              </w:rPr>
            </w:pPr>
            <w:ins w:id="24" w:author="maxholt" w:date="2016-09-15T16:03:00Z">
              <w:r>
                <w:rPr>
                  <w:rFonts w:ascii="Segoe UI Light" w:hAnsi="Segoe UI Light" w:cs="Segoe UI Light"/>
                  <w:sz w:val="24"/>
                  <w:szCs w:val="72"/>
                </w:rPr>
                <w:t xml:space="preserve">dataset </w:t>
              </w:r>
            </w:ins>
            <w:ins w:id="25" w:author="maxholt" w:date="2016-09-15T16:04:00Z">
              <w:r>
                <w:rPr>
                  <w:rFonts w:ascii="Segoe UI Light" w:hAnsi="Segoe UI Light" w:cs="Segoe UI Light"/>
                  <w:sz w:val="24"/>
                  <w:szCs w:val="72"/>
                </w:rPr>
                <w:t>restructuring</w:t>
              </w:r>
            </w:ins>
          </w:p>
        </w:tc>
      </w:tr>
      <w:tr w:rsidR="008B106B" w:rsidRPr="009E773C" w14:paraId="07D081E4" w14:textId="77777777" w:rsidTr="00BC6C70">
        <w:trPr>
          <w:ins w:id="26" w:author="Richard Stefan" w:date="2016-09-16T11:52:00Z"/>
        </w:trPr>
        <w:tc>
          <w:tcPr>
            <w:tcW w:w="988" w:type="dxa"/>
          </w:tcPr>
          <w:p w14:paraId="7F15C986" w14:textId="695299D9" w:rsidR="008B106B" w:rsidRDefault="008B106B" w:rsidP="00BC6C70">
            <w:pPr>
              <w:jc w:val="center"/>
              <w:rPr>
                <w:ins w:id="27" w:author="Richard Stefan" w:date="2016-09-16T11:52:00Z"/>
                <w:rFonts w:ascii="Segoe UI Light" w:hAnsi="Segoe UI Light" w:cs="Segoe UI Light"/>
                <w:sz w:val="24"/>
                <w:szCs w:val="72"/>
              </w:rPr>
            </w:pPr>
            <w:ins w:id="28" w:author="Richard Stefan" w:date="2016-09-16T11:52:00Z">
              <w:r>
                <w:rPr>
                  <w:rFonts w:ascii="Segoe UI Light" w:hAnsi="Segoe UI Light" w:cs="Segoe UI Light"/>
                  <w:sz w:val="24"/>
                  <w:szCs w:val="72"/>
                </w:rPr>
                <w:t>0.3</w:t>
              </w:r>
            </w:ins>
          </w:p>
        </w:tc>
        <w:tc>
          <w:tcPr>
            <w:tcW w:w="1417" w:type="dxa"/>
          </w:tcPr>
          <w:p w14:paraId="01E12460" w14:textId="1F43D351" w:rsidR="008B106B" w:rsidRDefault="008B106B" w:rsidP="00870E9E">
            <w:pPr>
              <w:jc w:val="center"/>
              <w:rPr>
                <w:ins w:id="29" w:author="Richard Stefan" w:date="2016-09-16T11:52:00Z"/>
                <w:rFonts w:ascii="Segoe UI Light" w:hAnsi="Segoe UI Light" w:cs="Segoe UI Light"/>
                <w:sz w:val="24"/>
                <w:szCs w:val="72"/>
              </w:rPr>
            </w:pPr>
            <w:ins w:id="30" w:author="Richard Stefan" w:date="2016-09-16T11:52:00Z">
              <w:r>
                <w:rPr>
                  <w:rFonts w:ascii="Segoe UI Light" w:hAnsi="Segoe UI Light" w:cs="Segoe UI Light"/>
                  <w:sz w:val="24"/>
                  <w:szCs w:val="72"/>
                </w:rPr>
                <w:t>16/09/2016</w:t>
              </w:r>
            </w:ins>
          </w:p>
        </w:tc>
        <w:tc>
          <w:tcPr>
            <w:tcW w:w="6657" w:type="dxa"/>
          </w:tcPr>
          <w:p w14:paraId="353D32BE" w14:textId="2351FDBD" w:rsidR="008B106B" w:rsidRPr="005E4391" w:rsidRDefault="008B106B" w:rsidP="00BC6C70">
            <w:pPr>
              <w:rPr>
                <w:ins w:id="31" w:author="Richard Stefan" w:date="2016-09-16T11:52:00Z"/>
                <w:rFonts w:ascii="Segoe UI Light" w:hAnsi="Segoe UI Light" w:cs="Segoe UI Light"/>
                <w:sz w:val="24"/>
                <w:szCs w:val="72"/>
                <w:lang w:val="en-US"/>
                <w:rPrChange w:id="32" w:author="Richard Stefan" w:date="2016-09-16T11:53:00Z">
                  <w:rPr>
                    <w:ins w:id="33" w:author="Richard Stefan" w:date="2016-09-16T11:52:00Z"/>
                    <w:rFonts w:ascii="Segoe UI Light" w:hAnsi="Segoe UI Light" w:cs="Segoe UI Light"/>
                    <w:sz w:val="24"/>
                    <w:szCs w:val="72"/>
                  </w:rPr>
                </w:rPrChange>
              </w:rPr>
            </w:pPr>
            <w:ins w:id="34" w:author="Richard Stefan" w:date="2016-09-16T11:52:00Z">
              <w:r w:rsidRPr="005E4391">
                <w:rPr>
                  <w:rFonts w:ascii="Segoe UI Light" w:hAnsi="Segoe UI Light" w:cs="Segoe UI Light"/>
                  <w:sz w:val="24"/>
                  <w:szCs w:val="72"/>
                  <w:lang w:val="en-US"/>
                  <w:rPrChange w:id="35" w:author="Richard Stefan" w:date="2016-09-16T11:53:00Z">
                    <w:rPr>
                      <w:rFonts w:ascii="Segoe UI Light" w:hAnsi="Segoe UI Light" w:cs="Segoe UI Light"/>
                      <w:sz w:val="24"/>
                      <w:szCs w:val="72"/>
                    </w:rPr>
                  </w:rPrChange>
                </w:rPr>
                <w:t>SQL tables</w:t>
              </w:r>
            </w:ins>
            <w:ins w:id="36" w:author="Richard Stefan" w:date="2016-09-16T11:5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/indices</w:t>
              </w:r>
            </w:ins>
            <w:ins w:id="37" w:author="Richard Stefan" w:date="2016-09-16T11:52:00Z">
              <w:r w:rsidRPr="005E4391">
                <w:rPr>
                  <w:rFonts w:ascii="Segoe UI Light" w:hAnsi="Segoe UI Light" w:cs="Segoe UI Light"/>
                  <w:sz w:val="24"/>
                  <w:szCs w:val="72"/>
                  <w:lang w:val="en-US"/>
                  <w:rPrChange w:id="38" w:author="Richard Stefan" w:date="2016-09-16T11:53:00Z">
                    <w:rPr>
                      <w:rFonts w:ascii="Segoe UI Light" w:hAnsi="Segoe UI Light" w:cs="Segoe UI Light"/>
                      <w:sz w:val="24"/>
                      <w:szCs w:val="72"/>
                    </w:rPr>
                  </w:rPrChange>
                </w:rPr>
                <w:t xml:space="preserve"> added, new records</w:t>
              </w:r>
            </w:ins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Crusing, FIR/UIR</w:t>
            </w:r>
            <w:r w:rsidR="009871CE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, 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>Restrictive Airspace, Controlled Aispace, Grid Mora, Airport MSA, Enroute Airways Restriction, Enroute Communication</w:t>
            </w:r>
            <w:ins w:id="39" w:author="Richard Stefan" w:date="2016-09-16T11:52:00Z">
              <w:r w:rsidRPr="005E4391">
                <w:rPr>
                  <w:rFonts w:ascii="Segoe UI Light" w:hAnsi="Segoe UI Light" w:cs="Segoe UI Light"/>
                  <w:sz w:val="24"/>
                  <w:szCs w:val="72"/>
                  <w:lang w:val="en-US"/>
                  <w:rPrChange w:id="40" w:author="Richard Stefan" w:date="2016-09-16T11:53:00Z">
                    <w:rPr>
                      <w:rFonts w:ascii="Segoe UI Light" w:hAnsi="Segoe UI Light" w:cs="Segoe UI Light"/>
                      <w:sz w:val="24"/>
                      <w:szCs w:val="72"/>
                    </w:rPr>
                  </w:rPrChange>
                </w:rPr>
                <w:t xml:space="preserve"> </w:t>
              </w:r>
            </w:ins>
            <w:r w:rsidR="00D62167" w:rsidRPr="00D62167">
              <w:rPr>
                <w:rFonts w:ascii="Segoe UI Light" w:hAnsi="Segoe UI Light" w:cs="Segoe UI Light"/>
                <w:sz w:val="24"/>
                <w:szCs w:val="72"/>
                <w:lang w:val="en-US"/>
              </w:rPr>
              <w:t>R</w:t>
            </w:r>
            <w:r w:rsidR="00D62167">
              <w:rPr>
                <w:rFonts w:ascii="Segoe UI Light" w:hAnsi="Segoe UI Light" w:cs="Segoe UI Light"/>
                <w:sz w:val="24"/>
                <w:szCs w:val="72"/>
                <w:lang w:val="en-US"/>
              </w:rPr>
              <w:t>ecords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</w:t>
            </w:r>
            <w:ins w:id="41" w:author="Richard Stefan" w:date="2016-09-16T11:52:00Z">
              <w:r w:rsidRPr="005E4391">
                <w:rPr>
                  <w:rFonts w:ascii="Segoe UI Light" w:hAnsi="Segoe UI Light" w:cs="Segoe UI Light"/>
                  <w:sz w:val="24"/>
                  <w:szCs w:val="72"/>
                  <w:lang w:val="en-US"/>
                  <w:rPrChange w:id="42" w:author="Richard Stefan" w:date="2016-09-16T11:53:00Z">
                    <w:rPr>
                      <w:rFonts w:ascii="Segoe UI Light" w:hAnsi="Segoe UI Light" w:cs="Segoe UI Light"/>
                      <w:sz w:val="24"/>
                      <w:szCs w:val="72"/>
                    </w:rPr>
                  </w:rPrChange>
                </w:rPr>
                <w:t>added</w:t>
              </w:r>
            </w:ins>
          </w:p>
        </w:tc>
      </w:tr>
      <w:tr w:rsidR="00A80CA2" w:rsidRPr="009E773C" w14:paraId="0B15EFD0" w14:textId="77777777" w:rsidTr="00BC6C70">
        <w:tc>
          <w:tcPr>
            <w:tcW w:w="988" w:type="dxa"/>
          </w:tcPr>
          <w:p w14:paraId="5B536D73" w14:textId="241F020E" w:rsidR="00A80CA2" w:rsidRDefault="00A80CA2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0.4</w:t>
            </w:r>
          </w:p>
        </w:tc>
        <w:tc>
          <w:tcPr>
            <w:tcW w:w="1417" w:type="dxa"/>
          </w:tcPr>
          <w:p w14:paraId="2A9AB79C" w14:textId="1741CCFE" w:rsidR="00A80CA2" w:rsidRDefault="00A80CA2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20/10/2017</w:t>
            </w:r>
          </w:p>
        </w:tc>
        <w:tc>
          <w:tcPr>
            <w:tcW w:w="6657" w:type="dxa"/>
          </w:tcPr>
          <w:p w14:paraId="0C82A58E" w14:textId="4C94B03D" w:rsidR="00A80CA2" w:rsidRPr="008B106B" w:rsidRDefault="00A80CA2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table names standardized, database columns review/corrections</w:t>
            </w:r>
          </w:p>
        </w:tc>
      </w:tr>
      <w:tr w:rsidR="00382920" w:rsidRPr="009E773C" w14:paraId="5DCF432E" w14:textId="77777777" w:rsidTr="00BC6C70">
        <w:tc>
          <w:tcPr>
            <w:tcW w:w="988" w:type="dxa"/>
          </w:tcPr>
          <w:p w14:paraId="01855F9A" w14:textId="31662A00" w:rsidR="00382920" w:rsidRDefault="0038292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</w:t>
            </w:r>
          </w:p>
        </w:tc>
        <w:tc>
          <w:tcPr>
            <w:tcW w:w="1417" w:type="dxa"/>
          </w:tcPr>
          <w:p w14:paraId="74B152A9" w14:textId="16FBD733" w:rsidR="00382920" w:rsidRDefault="00382920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21/10/2017</w:t>
            </w:r>
          </w:p>
        </w:tc>
        <w:tc>
          <w:tcPr>
            <w:tcW w:w="6657" w:type="dxa"/>
          </w:tcPr>
          <w:p w14:paraId="51BD14AE" w14:textId="340CC17E" w:rsidR="00382920" w:rsidRDefault="00382920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New records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Gates</w:t>
            </w: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,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GLS</w:t>
            </w: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added – first version</w:t>
            </w:r>
          </w:p>
        </w:tc>
      </w:tr>
      <w:tr w:rsidR="006D4B05" w:rsidRPr="009E773C" w14:paraId="0214A101" w14:textId="77777777" w:rsidTr="00BC6C70">
        <w:tc>
          <w:tcPr>
            <w:tcW w:w="988" w:type="dxa"/>
          </w:tcPr>
          <w:p w14:paraId="23CD8A5B" w14:textId="2C51E673" w:rsidR="006D4B05" w:rsidRDefault="006D4B05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1.01</w:t>
            </w:r>
          </w:p>
        </w:tc>
        <w:tc>
          <w:tcPr>
            <w:tcW w:w="1417" w:type="dxa"/>
          </w:tcPr>
          <w:p w14:paraId="1F419024" w14:textId="3C133437" w:rsidR="006D4B05" w:rsidRDefault="006D4B05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23/10/2017</w:t>
            </w:r>
          </w:p>
        </w:tc>
        <w:tc>
          <w:tcPr>
            <w:tcW w:w="6657" w:type="dxa"/>
          </w:tcPr>
          <w:p w14:paraId="314368B4" w14:textId="67C3B350" w:rsidR="006D4B05" w:rsidRDefault="006D4B05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Added “boundary via” in Controlled Airspace table, sort information added in airspace-tables</w:t>
            </w:r>
          </w:p>
        </w:tc>
      </w:tr>
      <w:tr w:rsidR="008F0EE0" w:rsidRPr="009E773C" w14:paraId="003A0058" w14:textId="77777777" w:rsidTr="00BC6C70">
        <w:tc>
          <w:tcPr>
            <w:tcW w:w="988" w:type="dxa"/>
          </w:tcPr>
          <w:p w14:paraId="4AE3CC0D" w14:textId="36E471C7" w:rsidR="008F0EE0" w:rsidRDefault="008F0EE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1.02</w:t>
            </w:r>
          </w:p>
        </w:tc>
        <w:tc>
          <w:tcPr>
            <w:tcW w:w="1417" w:type="dxa"/>
          </w:tcPr>
          <w:p w14:paraId="2017FE38" w14:textId="70D67235" w:rsidR="008F0EE0" w:rsidRDefault="008F0EE0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15/11/2017</w:t>
            </w:r>
          </w:p>
        </w:tc>
        <w:tc>
          <w:tcPr>
            <w:tcW w:w="6657" w:type="dxa"/>
          </w:tcPr>
          <w:p w14:paraId="5380689C" w14:textId="37EBA4DD" w:rsidR="008F0EE0" w:rsidRDefault="008F0EE0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Inbound/Outbound Course and Distance values added to 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>Enroute Airway</w:t>
            </w: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Record</w:t>
            </w:r>
            <w:r w:rsidR="00F30908">
              <w:rPr>
                <w:rFonts w:ascii="Segoe UI Light" w:hAnsi="Segoe UI Light" w:cs="Segoe UI Light"/>
                <w:sz w:val="24"/>
                <w:szCs w:val="72"/>
                <w:lang w:val="en-US"/>
              </w:rPr>
              <w:t>s</w:t>
            </w:r>
          </w:p>
        </w:tc>
      </w:tr>
      <w:tr w:rsidR="00F30908" w:rsidRPr="009E773C" w14:paraId="3EF2360D" w14:textId="77777777" w:rsidTr="00BC6C70">
        <w:tc>
          <w:tcPr>
            <w:tcW w:w="988" w:type="dxa"/>
          </w:tcPr>
          <w:p w14:paraId="3EDE7013" w14:textId="50C1CEC6" w:rsidR="00F30908" w:rsidRDefault="00F30908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1.03</w:t>
            </w:r>
          </w:p>
        </w:tc>
        <w:tc>
          <w:tcPr>
            <w:tcW w:w="1417" w:type="dxa"/>
          </w:tcPr>
          <w:p w14:paraId="767E6429" w14:textId="72D56FE1" w:rsidR="00F30908" w:rsidRDefault="00F30908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02/01/2018</w:t>
            </w:r>
          </w:p>
        </w:tc>
        <w:tc>
          <w:tcPr>
            <w:tcW w:w="6657" w:type="dxa"/>
          </w:tcPr>
          <w:p w14:paraId="69D5823C" w14:textId="6E71CDF8" w:rsidR="00F30908" w:rsidRDefault="00F30908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Marker Identifier added to </w:t>
            </w:r>
            <w:r w:rsidR="00D62167">
              <w:rPr>
                <w:rFonts w:ascii="Segoe UI Light" w:hAnsi="Segoe UI Light" w:cs="Segoe UI Light"/>
                <w:sz w:val="24"/>
                <w:szCs w:val="72"/>
                <w:lang w:val="en-US"/>
              </w:rPr>
              <w:t>Marker</w:t>
            </w: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Records, FIR/UIR Address added to FIR/UIR Records</w:t>
            </w:r>
          </w:p>
        </w:tc>
      </w:tr>
      <w:tr w:rsidR="00FF4C63" w:rsidRPr="009E773C" w14:paraId="6CDA7A21" w14:textId="77777777" w:rsidTr="00BC6C70">
        <w:tc>
          <w:tcPr>
            <w:tcW w:w="988" w:type="dxa"/>
          </w:tcPr>
          <w:p w14:paraId="58684D82" w14:textId="449BC2D3" w:rsidR="00FF4C63" w:rsidRDefault="00FF4C63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1.04</w:t>
            </w:r>
          </w:p>
        </w:tc>
        <w:tc>
          <w:tcPr>
            <w:tcW w:w="1417" w:type="dxa"/>
          </w:tcPr>
          <w:p w14:paraId="34725868" w14:textId="3F8C03D8" w:rsidR="00FF4C63" w:rsidRDefault="00FF4C63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07/02/2018</w:t>
            </w:r>
          </w:p>
        </w:tc>
        <w:tc>
          <w:tcPr>
            <w:tcW w:w="6657" w:type="dxa"/>
          </w:tcPr>
          <w:p w14:paraId="21B66201" w14:textId="6F9525F9" w:rsidR="00FF4C63" w:rsidRDefault="00FF4C63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ICAO 3-letter codes (continental for USA/CAN) column added in the Airport Records</w:t>
            </w:r>
          </w:p>
        </w:tc>
      </w:tr>
      <w:tr w:rsidR="00A97177" w:rsidRPr="009E773C" w14:paraId="2C713D23" w14:textId="77777777" w:rsidTr="00BC6C70">
        <w:tc>
          <w:tcPr>
            <w:tcW w:w="988" w:type="dxa"/>
          </w:tcPr>
          <w:p w14:paraId="02FA7F4C" w14:textId="5A72232B" w:rsidR="00A97177" w:rsidRDefault="00A97177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1.05</w:t>
            </w:r>
          </w:p>
        </w:tc>
        <w:tc>
          <w:tcPr>
            <w:tcW w:w="1417" w:type="dxa"/>
          </w:tcPr>
          <w:p w14:paraId="5EF23E34" w14:textId="5BA5A64F" w:rsidR="00A97177" w:rsidRDefault="00A97177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06/01/2018</w:t>
            </w:r>
          </w:p>
        </w:tc>
        <w:tc>
          <w:tcPr>
            <w:tcW w:w="6657" w:type="dxa"/>
          </w:tcPr>
          <w:p w14:paraId="0E49488F" w14:textId="1A687270" w:rsidR="00A97177" w:rsidRDefault="00A97177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Added “parsed at” in header table</w:t>
            </w:r>
          </w:p>
        </w:tc>
      </w:tr>
      <w:tr w:rsidR="00717EBD" w:rsidRPr="009E773C" w14:paraId="30633E27" w14:textId="77777777" w:rsidTr="00BC6C70">
        <w:tc>
          <w:tcPr>
            <w:tcW w:w="988" w:type="dxa"/>
          </w:tcPr>
          <w:p w14:paraId="11BE5AE3" w14:textId="622F929B" w:rsidR="00717EBD" w:rsidRDefault="00717EBD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1.06</w:t>
            </w:r>
          </w:p>
        </w:tc>
        <w:tc>
          <w:tcPr>
            <w:tcW w:w="1417" w:type="dxa"/>
          </w:tcPr>
          <w:p w14:paraId="4EB17A59" w14:textId="009B3562" w:rsidR="00717EBD" w:rsidRDefault="00717EBD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24/06/2018</w:t>
            </w:r>
          </w:p>
        </w:tc>
        <w:tc>
          <w:tcPr>
            <w:tcW w:w="6657" w:type="dxa"/>
          </w:tcPr>
          <w:p w14:paraId="09AF97E7" w14:textId="7840DE7D" w:rsidR="00717EBD" w:rsidRDefault="00717EBD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Multiple Code field added in MSA and Restricted Airspace table</w:t>
            </w:r>
          </w:p>
        </w:tc>
      </w:tr>
      <w:tr w:rsidR="00CD4F38" w:rsidRPr="009E773C" w14:paraId="54053B9D" w14:textId="77777777" w:rsidTr="00BC6C70">
        <w:tc>
          <w:tcPr>
            <w:tcW w:w="988" w:type="dxa"/>
          </w:tcPr>
          <w:p w14:paraId="2E369167" w14:textId="15EE9803" w:rsidR="00CD4F38" w:rsidRDefault="00CD4F38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1.07</w:t>
            </w:r>
          </w:p>
        </w:tc>
        <w:tc>
          <w:tcPr>
            <w:tcW w:w="1417" w:type="dxa"/>
          </w:tcPr>
          <w:p w14:paraId="7E74DD01" w14:textId="4FE03918" w:rsidR="00CD4F38" w:rsidRDefault="00CD4F38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28/06/2018</w:t>
            </w:r>
          </w:p>
        </w:tc>
        <w:tc>
          <w:tcPr>
            <w:tcW w:w="6657" w:type="dxa"/>
          </w:tcPr>
          <w:p w14:paraId="644F5F3B" w14:textId="0209E314" w:rsidR="00CD4F38" w:rsidRDefault="00CD4F38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Time Code field added in the Restricted Airspace table</w:t>
            </w:r>
          </w:p>
        </w:tc>
      </w:tr>
      <w:tr w:rsidR="003F05E1" w:rsidRPr="009E773C" w14:paraId="78030A69" w14:textId="77777777" w:rsidTr="00BC6C70">
        <w:tc>
          <w:tcPr>
            <w:tcW w:w="988" w:type="dxa"/>
          </w:tcPr>
          <w:p w14:paraId="672010F9" w14:textId="50CA0879" w:rsidR="003F05E1" w:rsidRDefault="003F05E1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1.08</w:t>
            </w:r>
          </w:p>
        </w:tc>
        <w:tc>
          <w:tcPr>
            <w:tcW w:w="1417" w:type="dxa"/>
          </w:tcPr>
          <w:p w14:paraId="54380C34" w14:textId="77727977" w:rsidR="003F05E1" w:rsidRDefault="003F05E1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10/07</w:t>
            </w:r>
            <w:r w:rsidR="00855250">
              <w:rPr>
                <w:rFonts w:ascii="Segoe UI Light" w:hAnsi="Segoe UI Light" w:cs="Segoe UI Light"/>
                <w:sz w:val="24"/>
                <w:szCs w:val="72"/>
              </w:rPr>
              <w:t>/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2018</w:t>
            </w:r>
          </w:p>
        </w:tc>
        <w:tc>
          <w:tcPr>
            <w:tcW w:w="6657" w:type="dxa"/>
          </w:tcPr>
          <w:p w14:paraId="05390860" w14:textId="61F7FCA0" w:rsidR="003F05E1" w:rsidRDefault="003F05E1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Localizer Width added in the </w:t>
            </w:r>
            <w:r w:rsidR="00A40946">
              <w:rPr>
                <w:rFonts w:ascii="Segoe UI Light" w:hAnsi="Segoe UI Light" w:cs="Segoe UI Light"/>
                <w:sz w:val="24"/>
                <w:szCs w:val="72"/>
                <w:lang w:val="en-US"/>
              </w:rPr>
              <w:t>L</w:t>
            </w:r>
            <w:r w:rsidR="00A40946" w:rsidRPr="00A40946">
              <w:rPr>
                <w:rFonts w:ascii="Segoe UI Light" w:hAnsi="Segoe UI Light" w:cs="Segoe UI Light"/>
                <w:sz w:val="24"/>
                <w:szCs w:val="72"/>
                <w:lang w:val="en-US"/>
              </w:rPr>
              <w:t>ocalizer</w:t>
            </w:r>
            <w:r w:rsidR="00A40946">
              <w:rPr>
                <w:rFonts w:ascii="Segoe UI Light" w:hAnsi="Segoe UI Light" w:cs="Segoe UI Light"/>
                <w:sz w:val="24"/>
                <w:szCs w:val="72"/>
                <w:lang w:val="en-US"/>
              </w:rPr>
              <w:t>/G</w:t>
            </w:r>
            <w:r w:rsidR="00A40946" w:rsidRPr="00A40946">
              <w:rPr>
                <w:rFonts w:ascii="Segoe UI Light" w:hAnsi="Segoe UI Light" w:cs="Segoe UI Light"/>
                <w:sz w:val="24"/>
                <w:szCs w:val="72"/>
                <w:lang w:val="en-US"/>
              </w:rPr>
              <w:t>lideslope</w:t>
            </w:r>
            <w:r w:rsidR="00A40946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 table</w:t>
            </w:r>
          </w:p>
        </w:tc>
      </w:tr>
      <w:tr w:rsidR="00855250" w:rsidRPr="009E773C" w14:paraId="38B48D09" w14:textId="77777777" w:rsidTr="00BC6C70">
        <w:tc>
          <w:tcPr>
            <w:tcW w:w="988" w:type="dxa"/>
          </w:tcPr>
          <w:p w14:paraId="5FE33DF1" w14:textId="25304EF8" w:rsidR="00855250" w:rsidRDefault="0085525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1.09</w:t>
            </w:r>
          </w:p>
        </w:tc>
        <w:tc>
          <w:tcPr>
            <w:tcW w:w="1417" w:type="dxa"/>
          </w:tcPr>
          <w:p w14:paraId="2BCC28DC" w14:textId="66C039B3" w:rsidR="00855250" w:rsidRDefault="00855250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27/07/2018</w:t>
            </w:r>
          </w:p>
        </w:tc>
        <w:tc>
          <w:tcPr>
            <w:tcW w:w="6657" w:type="dxa"/>
          </w:tcPr>
          <w:p w14:paraId="52483F63" w14:textId="3B92BB34" w:rsidR="00855250" w:rsidRDefault="00855250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Distance/Time flag added in the Procedure tables</w:t>
            </w:r>
          </w:p>
        </w:tc>
      </w:tr>
      <w:tr w:rsidR="00130CF2" w:rsidRPr="009E773C" w14:paraId="64D24C8D" w14:textId="77777777" w:rsidTr="00BC6C70">
        <w:tc>
          <w:tcPr>
            <w:tcW w:w="988" w:type="dxa"/>
          </w:tcPr>
          <w:p w14:paraId="51FC0704" w14:textId="7289554A" w:rsidR="00130CF2" w:rsidRDefault="00130CF2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1.10</w:t>
            </w:r>
          </w:p>
        </w:tc>
        <w:tc>
          <w:tcPr>
            <w:tcW w:w="1417" w:type="dxa"/>
          </w:tcPr>
          <w:p w14:paraId="4CA611A0" w14:textId="317CF295" w:rsidR="00130CF2" w:rsidRDefault="00130CF2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16/08/2019</w:t>
            </w:r>
          </w:p>
        </w:tc>
        <w:tc>
          <w:tcPr>
            <w:tcW w:w="6657" w:type="dxa"/>
          </w:tcPr>
          <w:p w14:paraId="19FEF38E" w14:textId="188917DC" w:rsidR="00130CF2" w:rsidRDefault="00130CF2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IATA/ATA Designator added in the Airport table</w:t>
            </w:r>
          </w:p>
        </w:tc>
      </w:tr>
      <w:tr w:rsidR="00F6641D" w:rsidRPr="009E773C" w14:paraId="22F87215" w14:textId="77777777" w:rsidTr="00BC6C70">
        <w:tc>
          <w:tcPr>
            <w:tcW w:w="988" w:type="dxa"/>
          </w:tcPr>
          <w:p w14:paraId="3E21AC02" w14:textId="47D4FAB9" w:rsidR="00F6641D" w:rsidRDefault="00F6641D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1.11</w:t>
            </w:r>
          </w:p>
        </w:tc>
        <w:tc>
          <w:tcPr>
            <w:tcW w:w="1417" w:type="dxa"/>
          </w:tcPr>
          <w:p w14:paraId="2CD0A3B1" w14:textId="487A6BA7" w:rsidR="00F6641D" w:rsidRDefault="00F6641D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19/02/2020</w:t>
            </w:r>
          </w:p>
        </w:tc>
        <w:tc>
          <w:tcPr>
            <w:tcW w:w="6657" w:type="dxa"/>
          </w:tcPr>
          <w:p w14:paraId="5B248468" w14:textId="29E62435" w:rsidR="00F6641D" w:rsidRDefault="00F6641D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Format and link error in the document fixed</w:t>
            </w:r>
          </w:p>
        </w:tc>
      </w:tr>
      <w:tr w:rsidR="00C24691" w:rsidRPr="009E773C" w14:paraId="1C0A889F" w14:textId="77777777" w:rsidTr="00BC6C70">
        <w:tc>
          <w:tcPr>
            <w:tcW w:w="988" w:type="dxa"/>
          </w:tcPr>
          <w:p w14:paraId="403F5192" w14:textId="692997F0" w:rsidR="00C24691" w:rsidRDefault="00C24691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1.12</w:t>
            </w:r>
          </w:p>
        </w:tc>
        <w:tc>
          <w:tcPr>
            <w:tcW w:w="1417" w:type="dxa"/>
          </w:tcPr>
          <w:p w14:paraId="582934D7" w14:textId="54EB70F9" w:rsidR="00C24691" w:rsidRDefault="00C24691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23/08/2021</w:t>
            </w:r>
          </w:p>
        </w:tc>
        <w:tc>
          <w:tcPr>
            <w:tcW w:w="6657" w:type="dxa"/>
          </w:tcPr>
          <w:p w14:paraId="3FDCFE09" w14:textId="3F03060C" w:rsidR="00C24691" w:rsidRDefault="00C24691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Add “NDB class” in Appendix</w:t>
            </w:r>
          </w:p>
        </w:tc>
      </w:tr>
      <w:tr w:rsidR="009E773C" w:rsidRPr="009E773C" w14:paraId="0C377A5D" w14:textId="77777777" w:rsidTr="00BC6C70">
        <w:tc>
          <w:tcPr>
            <w:tcW w:w="988" w:type="dxa"/>
          </w:tcPr>
          <w:p w14:paraId="076AA3E3" w14:textId="63BEDDF2" w:rsidR="009E773C" w:rsidRDefault="009E773C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1.13</w:t>
            </w:r>
          </w:p>
        </w:tc>
        <w:tc>
          <w:tcPr>
            <w:tcW w:w="1417" w:type="dxa"/>
          </w:tcPr>
          <w:p w14:paraId="211DE73A" w14:textId="461566A0" w:rsidR="009E773C" w:rsidRDefault="009E773C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9E773C">
              <w:rPr>
                <w:rFonts w:ascii="Segoe UI Light" w:hAnsi="Segoe UI Light" w:cs="Segoe UI Light"/>
                <w:sz w:val="24"/>
                <w:szCs w:val="72"/>
              </w:rPr>
              <w:t>25/08/2022</w:t>
            </w:r>
          </w:p>
        </w:tc>
        <w:tc>
          <w:tcPr>
            <w:tcW w:w="6657" w:type="dxa"/>
          </w:tcPr>
          <w:p w14:paraId="133C528C" w14:textId="6B36FA6C" w:rsidR="009E773C" w:rsidRDefault="009E773C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9E773C">
              <w:rPr>
                <w:rFonts w:ascii="Segoe UI Light" w:hAnsi="Segoe UI Light" w:cs="Segoe UI Light"/>
                <w:sz w:val="24"/>
                <w:szCs w:val="72"/>
                <w:lang w:val="en-US"/>
              </w:rPr>
              <w:t>surface-code added in the runway table, new PathPoint table added</w:t>
            </w:r>
          </w:p>
        </w:tc>
      </w:tr>
      <w:tr w:rsidR="009E773C" w:rsidRPr="009E773C" w14:paraId="2C3C357C" w14:textId="77777777" w:rsidTr="00BC6C70">
        <w:tc>
          <w:tcPr>
            <w:tcW w:w="988" w:type="dxa"/>
          </w:tcPr>
          <w:p w14:paraId="32B0A801" w14:textId="1111E5D7" w:rsidR="009E773C" w:rsidRDefault="009E773C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1.14</w:t>
            </w:r>
          </w:p>
        </w:tc>
        <w:tc>
          <w:tcPr>
            <w:tcW w:w="1417" w:type="dxa"/>
          </w:tcPr>
          <w:p w14:paraId="3E2A085A" w14:textId="558B8F52" w:rsidR="009E773C" w:rsidRPr="009E773C" w:rsidRDefault="009E773C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9E773C">
              <w:rPr>
                <w:rFonts w:ascii="Segoe UI Light" w:hAnsi="Segoe UI Light" w:cs="Segoe UI Light"/>
                <w:sz w:val="24"/>
                <w:szCs w:val="72"/>
              </w:rPr>
              <w:t>06/07/2023</w:t>
            </w:r>
          </w:p>
        </w:tc>
        <w:tc>
          <w:tcPr>
            <w:tcW w:w="6657" w:type="dxa"/>
          </w:tcPr>
          <w:p w14:paraId="6D8F444D" w14:textId="341460AD" w:rsidR="009E773C" w:rsidRPr="009E773C" w:rsidRDefault="009E773C" w:rsidP="00BC6C70">
            <w:pPr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L</w:t>
            </w:r>
            <w:r w:rsidRPr="009E773C">
              <w:rPr>
                <w:rFonts w:ascii="Segoe UI Light" w:hAnsi="Segoe UI Light" w:cs="Segoe UI Light"/>
                <w:sz w:val="24"/>
                <w:szCs w:val="72"/>
                <w:lang w:val="en-US"/>
              </w:rPr>
              <w:t xml:space="preserve">eg path type </w:t>
            </w: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minimum requirements</w:t>
            </w:r>
          </w:p>
        </w:tc>
      </w:tr>
    </w:tbl>
    <w:p w14:paraId="5708405B" w14:textId="4F3DE7C1" w:rsidR="008D78EE" w:rsidRDefault="008D78EE" w:rsidP="00BC6C70">
      <w:pPr>
        <w:rPr>
          <w:rFonts w:ascii="Segoe UI Light" w:hAnsi="Segoe UI Light" w:cs="Segoe UI Light"/>
          <w:b/>
          <w:sz w:val="24"/>
          <w:szCs w:val="24"/>
          <w:lang w:val="en-US"/>
        </w:rPr>
      </w:pPr>
    </w:p>
    <w:p w14:paraId="14F0B274" w14:textId="77777777" w:rsidR="008D78EE" w:rsidRDefault="008D78EE">
      <w:pPr>
        <w:rPr>
          <w:rFonts w:ascii="Segoe UI Light" w:hAnsi="Segoe UI Light" w:cs="Segoe UI Light"/>
          <w:b/>
          <w:sz w:val="24"/>
          <w:szCs w:val="24"/>
          <w:lang w:val="en-US"/>
        </w:rPr>
      </w:pPr>
      <w:r>
        <w:rPr>
          <w:rFonts w:ascii="Segoe UI Light" w:hAnsi="Segoe UI Light" w:cs="Segoe UI Light"/>
          <w:b/>
          <w:sz w:val="24"/>
          <w:szCs w:val="24"/>
          <w:lang w:val="en-US"/>
        </w:rPr>
        <w:br w:type="page"/>
      </w:r>
    </w:p>
    <w:p w14:paraId="7299CD14" w14:textId="0427780E" w:rsidR="0087665E" w:rsidRPr="005E4391" w:rsidRDefault="008D78EE">
      <w:pPr>
        <w:rPr>
          <w:rFonts w:ascii="Segoe UI Light" w:hAnsi="Segoe UI Light" w:cs="Segoe UI Light"/>
          <w:b/>
          <w:sz w:val="24"/>
          <w:szCs w:val="24"/>
          <w:lang w:val="en-US"/>
          <w:rPrChange w:id="43" w:author="Richard Stefan" w:date="2016-09-16T11:53:00Z">
            <w:rPr>
              <w:rFonts w:ascii="Segoe UI Light" w:hAnsi="Segoe UI Light" w:cs="Segoe UI Light"/>
              <w:b/>
              <w:sz w:val="24"/>
              <w:szCs w:val="24"/>
            </w:rPr>
          </w:rPrChange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57232" wp14:editId="7A764E6F">
                <wp:simplePos x="0" y="0"/>
                <wp:positionH relativeFrom="margin">
                  <wp:align>center</wp:align>
                </wp:positionH>
                <wp:positionV relativeFrom="paragraph">
                  <wp:posOffset>4170680</wp:posOffset>
                </wp:positionV>
                <wp:extent cx="2360930" cy="140462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DCEA" w14:textId="77777777" w:rsidR="005E4391" w:rsidRPr="00362C25" w:rsidRDefault="005E4391" w:rsidP="008D78EE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57232" id="_x0000_s1029" type="#_x0000_t202" style="position:absolute;margin-left:0;margin-top:328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RCe2SN0AAAAIAQAADwAAAAAAAAAA&#10;AAAAAABXBAAAZHJzL2Rvd25yZXYueG1sUEsFBgAAAAAEAAQA8wAAAGEFAAAAAA==&#10;" filled="f" stroked="f">
                <v:textbox style="mso-fit-shape-to-text:t">
                  <w:txbxContent>
                    <w:p w14:paraId="4E9DDCEA" w14:textId="77777777" w:rsidR="005E4391" w:rsidRPr="00362C25" w:rsidRDefault="005E4391" w:rsidP="008D78EE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65E" w:rsidRPr="005E4391">
        <w:rPr>
          <w:rFonts w:ascii="Segoe UI Light" w:hAnsi="Segoe UI Light" w:cs="Segoe UI Light"/>
          <w:b/>
          <w:sz w:val="24"/>
          <w:szCs w:val="24"/>
          <w:lang w:val="en-US"/>
          <w:rPrChange w:id="44" w:author="Richard Stefan" w:date="2016-09-16T11:53:00Z">
            <w:rPr>
              <w:rFonts w:ascii="Segoe UI Light" w:hAnsi="Segoe UI Light" w:cs="Segoe UI Light"/>
              <w:b/>
              <w:sz w:val="24"/>
              <w:szCs w:val="24"/>
            </w:rPr>
          </w:rPrChange>
        </w:rPr>
        <w:br w:type="page"/>
      </w:r>
    </w:p>
    <w:p w14:paraId="115D794C" w14:textId="77777777" w:rsidR="00F83802" w:rsidRPr="00F83802" w:rsidRDefault="00F83802" w:rsidP="00C41025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45" w:name="_Ref461705438"/>
      <w:bookmarkStart w:id="46" w:name="_Toc139626206"/>
      <w:r w:rsidRPr="00F83802">
        <w:rPr>
          <w:rFonts w:ascii="Segoe UI Light" w:hAnsi="Segoe UI Light" w:cs="Segoe UI Light"/>
          <w:b/>
          <w:szCs w:val="72"/>
        </w:rPr>
        <w:lastRenderedPageBreak/>
        <w:t>Introduction</w:t>
      </w:r>
      <w:bookmarkEnd w:id="45"/>
      <w:bookmarkEnd w:id="46"/>
    </w:p>
    <w:p w14:paraId="4A0303FE" w14:textId="6B4193DA" w:rsidR="00F83802" w:rsidRPr="00DC1A2F" w:rsidRDefault="00F83802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This document will define the </w:t>
      </w:r>
      <w:del w:id="47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complete</w:delText>
        </w:r>
      </w:del>
      <w:ins w:id="48" w:author="maxholt" w:date="2016-09-15T16:18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>complete</w:t>
        </w:r>
      </w:ins>
      <w:r w:rsidR="00EB076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del w:id="49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 xml:space="preserve"> </w:delText>
        </w:r>
      </w:del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>specifications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of the </w:t>
      </w:r>
      <w:del w:id="50" w:author="maxholt" w:date="2016-09-15T14:41:00Z">
        <w:r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>basic</w:delText>
        </w:r>
      </w:del>
      <w:del w:id="51" w:author="maxholt" w:date="2016-09-15T14:50:00Z">
        <w:r w:rsidR="00312ABB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/</w:delText>
        </w:r>
      </w:del>
      <w:del w:id="52" w:author="maxholt" w:date="2016-09-15T14:41:00Z">
        <w:r w:rsidR="00312ABB"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 xml:space="preserve">extended </w:delText>
        </w:r>
      </w:del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>Digital Flight Data (DFD) format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. It is heavily inspired by the ARINC 424 specifications, though tailored to </w:t>
      </w:r>
      <w:ins w:id="53" w:author="maxholt" w:date="2016-09-15T14:37:00Z">
        <w:r w:rsidR="00BB2D54">
          <w:rPr>
            <w:rFonts w:ascii="Segoe UI Light" w:hAnsi="Segoe UI Light" w:cs="Segoe UI Light"/>
            <w:sz w:val="24"/>
            <w:szCs w:val="72"/>
            <w:lang w:val="en-US"/>
          </w:rPr>
          <w:t>Flight Simulator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add-ons use. Whenever possible, </w:t>
      </w:r>
      <w:del w:id="54" w:author="maxholt" w:date="2016-09-15T14:40:00Z">
        <w:r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>I</w:delText>
        </w:r>
      </w:del>
      <w:ins w:id="55" w:author="maxholt" w:date="2016-09-15T14:40:00Z">
        <w:r w:rsidR="00BB2D54">
          <w:rPr>
            <w:rFonts w:ascii="Segoe UI Light" w:hAnsi="Segoe UI Light" w:cs="Segoe UI Light"/>
            <w:sz w:val="24"/>
            <w:szCs w:val="72"/>
            <w:lang w:val="en-US"/>
          </w:rPr>
          <w:t>we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use the same naming conventions as the ARINC specification, to avoid confusion. Whenever possible, </w:t>
      </w:r>
      <w:del w:id="56" w:author="maxholt" w:date="2016-09-15T14:40:00Z">
        <w:r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>I</w:delText>
        </w:r>
      </w:del>
      <w:ins w:id="57" w:author="maxholt" w:date="2016-09-15T14:40:00Z">
        <w:r w:rsidR="00BB2D54">
          <w:rPr>
            <w:rFonts w:ascii="Segoe UI Light" w:hAnsi="Segoe UI Light" w:cs="Segoe UI Light"/>
            <w:sz w:val="24"/>
            <w:szCs w:val="72"/>
            <w:lang w:val="en-US"/>
          </w:rPr>
          <w:t>we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will also clearly indicate from which sections and record columns the data has to be extracted from.</w:t>
      </w:r>
    </w:p>
    <w:p w14:paraId="70BD07A1" w14:textId="77777777" w:rsidR="00312ABB" w:rsidRPr="00DC1A2F" w:rsidRDefault="00312ABB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EDA9BF5" w14:textId="0279C5F2" w:rsidR="00312ABB" w:rsidRPr="00DC1A2F" w:rsidDel="00BA0DBE" w:rsidRDefault="00312ABB" w:rsidP="00F83802">
      <w:pPr>
        <w:spacing w:after="0" w:line="240" w:lineRule="auto"/>
        <w:rPr>
          <w:del w:id="58" w:author="maxholt" w:date="2016-09-15T14:50:00Z"/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We used the standard ARINC424-18 specification, but it should </w:t>
      </w:r>
      <w:del w:id="59" w:author="maxholt" w:date="2016-09-15T14:40:00Z">
        <w:r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 xml:space="preserve">towards </w:delText>
        </w:r>
      </w:del>
      <w:ins w:id="60" w:author="maxholt" w:date="2016-09-15T14:40:00Z">
        <w:r w:rsidR="00BB2D54">
          <w:rPr>
            <w:rFonts w:ascii="Segoe UI Light" w:hAnsi="Segoe UI Light" w:cs="Segoe UI Light"/>
            <w:sz w:val="24"/>
            <w:szCs w:val="72"/>
            <w:lang w:val="en-US"/>
          </w:rPr>
          <w:t>forward</w:t>
        </w:r>
        <w:r w:rsidR="00BB2D54" w:rsidRPr="00DC1A2F"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>compatible with 424-19/20. Th</w:t>
      </w:r>
      <w:ins w:id="61" w:author="maxholt" w:date="2016-09-15T14:57:00Z">
        <w:r w:rsidR="003B61E4">
          <w:rPr>
            <w:rFonts w:ascii="Segoe UI Light" w:hAnsi="Segoe UI Light" w:cs="Segoe UI Light"/>
            <w:sz w:val="24"/>
            <w:szCs w:val="72"/>
            <w:lang w:val="en-US"/>
          </w:rPr>
          <w:t>e</w:t>
        </w:r>
      </w:ins>
      <w:del w:id="62" w:author="maxholt" w:date="2016-09-15T14:54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e</w:delText>
        </w:r>
      </w:del>
      <w:ins w:id="63" w:author="maxholt" w:date="2016-09-15T14:54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 xml:space="preserve"> DFD </w:t>
        </w:r>
      </w:ins>
      <w:del w:id="64" w:author="maxholt" w:date="2016-09-15T14:54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 xml:space="preserve"> </w:delText>
        </w:r>
      </w:del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del w:id="65" w:author="maxholt" w:date="2016-09-15T14:51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can be</w:delText>
        </w:r>
      </w:del>
      <w:ins w:id="66" w:author="maxholt" w:date="2016-09-15T14:51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>is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provided in </w:t>
      </w:r>
      <w:del w:id="67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three different formats:</w:delText>
        </w:r>
      </w:del>
    </w:p>
    <w:p w14:paraId="439DD235" w14:textId="77777777" w:rsidR="00312ABB" w:rsidRPr="00DC1A2F" w:rsidDel="00BA0DBE" w:rsidRDefault="00312ABB" w:rsidP="00F83802">
      <w:pPr>
        <w:spacing w:after="0" w:line="240" w:lineRule="auto"/>
        <w:rPr>
          <w:del w:id="68" w:author="maxholt" w:date="2016-09-15T14:50:00Z"/>
          <w:rFonts w:ascii="Segoe UI Light" w:hAnsi="Segoe UI Light" w:cs="Segoe UI Light"/>
          <w:sz w:val="24"/>
          <w:szCs w:val="72"/>
          <w:lang w:val="en-US"/>
        </w:rPr>
      </w:pPr>
    </w:p>
    <w:p w14:paraId="18960AAE" w14:textId="77777777" w:rsidR="000A490C" w:rsidRPr="00DC1A2F" w:rsidDel="00BA0DBE" w:rsidRDefault="00124BD8" w:rsidP="000A490C">
      <w:pPr>
        <w:pStyle w:val="ListParagraph"/>
        <w:numPr>
          <w:ilvl w:val="0"/>
          <w:numId w:val="2"/>
        </w:numPr>
        <w:spacing w:after="0" w:line="240" w:lineRule="auto"/>
        <w:rPr>
          <w:del w:id="69" w:author="maxholt" w:date="2016-09-15T14:50:00Z"/>
          <w:rFonts w:ascii="Segoe UI Light" w:hAnsi="Segoe UI Light" w:cs="Segoe UI Light"/>
          <w:sz w:val="24"/>
          <w:szCs w:val="72"/>
          <w:lang w:val="en-US"/>
        </w:rPr>
      </w:pPr>
      <w:del w:id="70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ASCII</w:delText>
        </w:r>
        <w:r w:rsidR="000A490C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 xml:space="preserve"> text-file</w:delText>
        </w:r>
      </w:del>
    </w:p>
    <w:p w14:paraId="4F247D5E" w14:textId="77777777" w:rsidR="00312ABB" w:rsidRPr="00DC1A2F" w:rsidDel="00BA0DBE" w:rsidRDefault="00312ABB" w:rsidP="000A490C">
      <w:pPr>
        <w:pStyle w:val="ListParagraph"/>
        <w:numPr>
          <w:ilvl w:val="0"/>
          <w:numId w:val="2"/>
        </w:numPr>
        <w:spacing w:after="0" w:line="240" w:lineRule="auto"/>
        <w:rPr>
          <w:del w:id="71" w:author="maxholt" w:date="2016-09-15T14:50:00Z"/>
          <w:rFonts w:ascii="Segoe UI Light" w:hAnsi="Segoe UI Light" w:cs="Segoe UI Light"/>
          <w:sz w:val="24"/>
          <w:szCs w:val="72"/>
          <w:lang w:val="en-US"/>
        </w:rPr>
      </w:pPr>
      <w:del w:id="72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SQLite format</w:delText>
        </w:r>
      </w:del>
    </w:p>
    <w:p w14:paraId="45EA55EA" w14:textId="77777777" w:rsidR="00BC6C70" w:rsidRPr="00DC1A2F" w:rsidDel="00BA0DBE" w:rsidRDefault="00312ABB" w:rsidP="000A490C">
      <w:pPr>
        <w:pStyle w:val="ListParagraph"/>
        <w:numPr>
          <w:ilvl w:val="0"/>
          <w:numId w:val="2"/>
        </w:numPr>
        <w:spacing w:after="0" w:line="240" w:lineRule="auto"/>
        <w:rPr>
          <w:del w:id="73" w:author="maxholt" w:date="2016-09-15T14:50:00Z"/>
          <w:rFonts w:ascii="Segoe UI Light" w:hAnsi="Segoe UI Light" w:cs="Segoe UI Light"/>
          <w:sz w:val="24"/>
          <w:szCs w:val="72"/>
          <w:lang w:val="en-US"/>
        </w:rPr>
      </w:pPr>
      <w:del w:id="74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in individual file-formats (must be requested)</w:delText>
        </w:r>
      </w:del>
    </w:p>
    <w:p w14:paraId="49EED8E2" w14:textId="77777777" w:rsidR="000A490C" w:rsidRPr="00DC1A2F" w:rsidDel="00BA0DBE" w:rsidRDefault="000A490C" w:rsidP="000A490C">
      <w:pPr>
        <w:spacing w:after="0" w:line="240" w:lineRule="auto"/>
        <w:rPr>
          <w:del w:id="75" w:author="maxholt" w:date="2016-09-15T14:50:00Z"/>
          <w:rFonts w:ascii="Segoe UI Light" w:hAnsi="Segoe UI Light" w:cs="Segoe UI Light"/>
          <w:sz w:val="24"/>
          <w:szCs w:val="72"/>
          <w:lang w:val="en-US"/>
        </w:rPr>
      </w:pPr>
    </w:p>
    <w:p w14:paraId="6B033F00" w14:textId="3EF9FE93" w:rsidR="00B717A0" w:rsidRPr="00DC1A2F" w:rsidRDefault="000A490C" w:rsidP="00BA0DBE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76" w:author="maxholt" w:date="2016-09-15T14:50:00Z">
        <w:r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All file-formats are</w:delText>
        </w:r>
      </w:del>
      <w:ins w:id="77" w:author="maxholt" w:date="2016-09-15T14:50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>a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78" w:author="maxholt" w:date="2016-09-15T14:51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 xml:space="preserve">SQLite </w:t>
        </w:r>
      </w:ins>
      <w:ins w:id="79" w:author="maxholt" w:date="2016-09-15T14:55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>file</w:t>
        </w:r>
      </w:ins>
      <w:r w:rsidRPr="00DC1A2F">
        <w:rPr>
          <w:rFonts w:ascii="Segoe UI Light" w:hAnsi="Segoe UI Light" w:cs="Segoe UI Light"/>
          <w:sz w:val="24"/>
          <w:szCs w:val="72"/>
          <w:lang w:val="en-US"/>
        </w:rPr>
        <w:t>.</w:t>
      </w:r>
      <w:r w:rsidR="00124BD8" w:rsidRPr="00DC1A2F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del w:id="80" w:author="maxholt" w:date="2016-09-15T14:54:00Z">
        <w:r w:rsidR="00124BD8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There are two dataset</w:delText>
        </w:r>
        <w:r w:rsid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s</w:delText>
        </w:r>
        <w:r w:rsidR="00124BD8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 xml:space="preserve"> available – one </w:delText>
        </w:r>
      </w:del>
      <w:del w:id="81" w:author="maxholt" w:date="2016-09-15T14:41:00Z">
        <w:r w:rsidR="00124BD8"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 xml:space="preserve">basic </w:delText>
        </w:r>
      </w:del>
      <w:del w:id="82" w:author="maxholt" w:date="2016-09-15T14:54:00Z">
        <w:r w:rsidR="00124BD8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 xml:space="preserve">and one </w:delText>
        </w:r>
      </w:del>
      <w:del w:id="83" w:author="maxholt" w:date="2016-09-15T14:41:00Z">
        <w:r w:rsidR="00124BD8" w:rsidRPr="00DC1A2F" w:rsidDel="00BB2D54">
          <w:rPr>
            <w:rFonts w:ascii="Segoe UI Light" w:hAnsi="Segoe UI Light" w:cs="Segoe UI Light"/>
            <w:sz w:val="24"/>
            <w:szCs w:val="72"/>
            <w:lang w:val="en-US"/>
          </w:rPr>
          <w:delText xml:space="preserve">extended </w:delText>
        </w:r>
      </w:del>
      <w:del w:id="84" w:author="maxholt" w:date="2016-09-15T14:54:00Z">
        <w:r w:rsidR="00124BD8" w:rsidRPr="00DC1A2F" w:rsidDel="00BA0DBE">
          <w:rPr>
            <w:rFonts w:ascii="Segoe UI Light" w:hAnsi="Segoe UI Light" w:cs="Segoe UI Light"/>
            <w:sz w:val="24"/>
            <w:szCs w:val="72"/>
            <w:lang w:val="en-US"/>
          </w:rPr>
          <w:delText>dataset</w:delText>
        </w:r>
      </w:del>
      <w:ins w:id="85" w:author="maxholt" w:date="2016-09-15T14:54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 xml:space="preserve">We can also prepare a </w:t>
        </w:r>
      </w:ins>
      <w:r w:rsidR="009A617B">
        <w:rPr>
          <w:rFonts w:ascii="Segoe UI Light" w:hAnsi="Segoe UI Light" w:cs="Segoe UI Light"/>
          <w:sz w:val="24"/>
          <w:szCs w:val="72"/>
          <w:lang w:val="en-US"/>
        </w:rPr>
        <w:t>c</w:t>
      </w:r>
      <w:ins w:id="86" w:author="maxholt" w:date="2016-09-15T14:54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>ustomized DFD formatted dataset</w:t>
        </w:r>
      </w:ins>
      <w:ins w:id="87" w:author="maxholt" w:date="2016-09-15T16:26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>. The</w:t>
        </w:r>
      </w:ins>
      <w:r w:rsidR="000876C5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88" w:author="maxholt" w:date="2016-09-15T16:26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>DFD</w:t>
        </w:r>
      </w:ins>
      <w:ins w:id="89" w:author="maxholt" w:date="2016-09-15T14:54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ins w:id="90" w:author="maxholt" w:date="2016-09-15T16:26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 xml:space="preserve">can be parsed into any </w:t>
        </w:r>
      </w:ins>
      <w:ins w:id="91" w:author="maxholt" w:date="2016-09-15T14:54:00Z">
        <w:r w:rsidR="00BA0DBE">
          <w:rPr>
            <w:rFonts w:ascii="Segoe UI Light" w:hAnsi="Segoe UI Light" w:cs="Segoe UI Light"/>
            <w:sz w:val="24"/>
            <w:szCs w:val="72"/>
            <w:lang w:val="en-US"/>
          </w:rPr>
          <w:t>file format</w:t>
        </w:r>
      </w:ins>
      <w:ins w:id="92" w:author="maxholt" w:date="2016-09-15T15:11:00Z">
        <w:r w:rsidR="00BA0D8B">
          <w:rPr>
            <w:rFonts w:ascii="Segoe UI Light" w:hAnsi="Segoe UI Light" w:cs="Segoe UI Light"/>
            <w:sz w:val="24"/>
            <w:szCs w:val="72"/>
            <w:lang w:val="en-US"/>
          </w:rPr>
          <w:t>, including plain ASCII text files</w:t>
        </w:r>
      </w:ins>
      <w:ins w:id="93" w:author="maxholt" w:date="2016-09-15T16:26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 xml:space="preserve">, and can include any </w:t>
        </w:r>
      </w:ins>
      <w:ins w:id="94" w:author="maxholt" w:date="2016-09-15T16:27:00Z">
        <w:r w:rsidR="00C62AA0">
          <w:rPr>
            <w:rFonts w:ascii="Segoe UI Light" w:hAnsi="Segoe UI Light" w:cs="Segoe UI Light"/>
            <w:sz w:val="24"/>
            <w:szCs w:val="72"/>
            <w:lang w:val="en-US"/>
          </w:rPr>
          <w:t>record in this</w:t>
        </w:r>
        <w:r w:rsidR="00EC6CED">
          <w:rPr>
            <w:rFonts w:ascii="Segoe UI Light" w:hAnsi="Segoe UI Light" w:cs="Segoe UI Light"/>
            <w:sz w:val="24"/>
            <w:szCs w:val="72"/>
            <w:lang w:val="en-US"/>
          </w:rPr>
          <w:t xml:space="preserve"> documentation, and also additional data.</w:t>
        </w:r>
      </w:ins>
      <w:del w:id="95" w:author="maxholt" w:date="2016-09-15T15:11:00Z">
        <w:r w:rsidR="00124BD8" w:rsidRPr="00DC1A2F" w:rsidDel="00BA0D8B">
          <w:rPr>
            <w:rFonts w:ascii="Segoe UI Light" w:hAnsi="Segoe UI Light" w:cs="Segoe UI Light"/>
            <w:sz w:val="24"/>
            <w:szCs w:val="72"/>
            <w:lang w:val="en-US"/>
          </w:rPr>
          <w:delText>.</w:delText>
        </w:r>
      </w:del>
      <w:r w:rsidR="00124BD8" w:rsidRPr="00DC1A2F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7694C83A" w14:textId="77777777" w:rsidR="00B717A0" w:rsidRPr="00DC1A2F" w:rsidRDefault="00B717A0" w:rsidP="000A490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4D24232" w14:textId="5336E293" w:rsidR="000A490C" w:rsidRDefault="00124BD8" w:rsidP="000A490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del w:id="96" w:author="maxholt" w:date="2016-09-15T14:41:00Z">
        <w:r w:rsidRPr="00DC1A2F" w:rsidDel="00BB2D54">
          <w:rPr>
            <w:rFonts w:ascii="Segoe UI Light" w:hAnsi="Segoe UI Light" w:cs="Segoe UI Light"/>
            <w:b/>
            <w:sz w:val="24"/>
            <w:szCs w:val="72"/>
            <w:lang w:val="en-US"/>
          </w:rPr>
          <w:delText xml:space="preserve">basic </w:delText>
        </w:r>
      </w:del>
      <w:r w:rsidR="004A2E2A">
        <w:rPr>
          <w:rFonts w:ascii="Segoe UI Light" w:hAnsi="Segoe UI Light" w:cs="Segoe UI Light"/>
          <w:b/>
          <w:sz w:val="24"/>
          <w:szCs w:val="72"/>
          <w:lang w:val="en-US"/>
        </w:rPr>
        <w:t>DFD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contains </w:t>
      </w:r>
      <w:r w:rsidRPr="00741D65">
        <w:rPr>
          <w:rFonts w:ascii="Segoe UI Light" w:hAnsi="Segoe UI Light" w:cs="Segoe UI Light"/>
          <w:sz w:val="24"/>
          <w:szCs w:val="72"/>
          <w:lang w:val="en-US"/>
        </w:rPr>
        <w:t>the primary records of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the following record types</w:t>
      </w:r>
      <w:r w:rsidR="00653BF8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 w:rsidR="00653BF8" w:rsidRPr="00653BF8">
        <w:rPr>
          <w:rFonts w:ascii="Segoe UI Light" w:hAnsi="Segoe UI Light" w:cs="Segoe UI Light"/>
          <w:sz w:val="24"/>
          <w:szCs w:val="72"/>
          <w:lang w:val="en-US"/>
        </w:rPr>
        <w:t>in parenthesis, the corresponding ARINC 424 section and subsection codes)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51424C02" w14:textId="77777777" w:rsidR="00D520CB" w:rsidRDefault="00D520CB" w:rsidP="000A490C">
      <w:pPr>
        <w:spacing w:after="0" w:line="240" w:lineRule="auto"/>
        <w:rPr>
          <w:ins w:id="97" w:author="maxholt" w:date="2016-09-15T16:30:00Z"/>
          <w:rFonts w:ascii="Segoe UI Light" w:hAnsi="Segoe UI Light" w:cs="Segoe UI Light"/>
          <w:sz w:val="24"/>
          <w:szCs w:val="72"/>
          <w:lang w:val="en-US"/>
        </w:rPr>
      </w:pPr>
    </w:p>
    <w:p w14:paraId="776ACC61" w14:textId="70112109" w:rsidR="00EC6CED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Airports" w:history="1">
        <w:r w:rsidR="00EC6CED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Airports (PA)</w:t>
        </w:r>
      </w:hyperlink>
    </w:p>
    <w:p w14:paraId="4FD26DC9" w14:textId="38387B70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Enroute_Airway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Enroute Airways (ER)</w:t>
        </w:r>
      </w:hyperlink>
    </w:p>
    <w:p w14:paraId="17479EE3" w14:textId="4D02ED76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Enroute_NDB_Navaid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Enroute NDB Navaids (DB)</w:t>
        </w:r>
      </w:hyperlink>
    </w:p>
    <w:p w14:paraId="415B1ACD" w14:textId="5A8E620B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Enroute_Waypoint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Enroute Waypoints (EA)</w:t>
        </w:r>
      </w:hyperlink>
    </w:p>
    <w:p w14:paraId="42EA8B7F" w14:textId="3CDE9909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Holding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Holdings (EP)</w:t>
        </w:r>
      </w:hyperlink>
    </w:p>
    <w:p w14:paraId="28D96E6A" w14:textId="02E3666D" w:rsidR="004A2E2A" w:rsidRDefault="00CE0007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fldChar w:fldCharType="begin"/>
      </w:r>
      <w:r w:rsidRPr="00A57274">
        <w:rPr>
          <w:lang w:val="en-US"/>
          <w:rPrChange w:id="98" w:author="Richard Stefan [2]" w:date="2021-08-23T22:20:00Z">
            <w:rPr/>
          </w:rPrChange>
        </w:rPr>
        <w:instrText xml:space="preserve"> HYPERLINK \l "_Terminal_Procedures" </w:instrText>
      </w:r>
      <w:r>
        <w:fldChar w:fldCharType="separate"/>
      </w:r>
      <w:r w:rsidR="004A2E2A" w:rsidRPr="006D79FD">
        <w:rPr>
          <w:rStyle w:val="Hyperlink"/>
          <w:rFonts w:ascii="Segoe UI Light" w:hAnsi="Segoe UI Light" w:cs="Segoe UI Light"/>
          <w:sz w:val="24"/>
          <w:szCs w:val="72"/>
          <w:lang w:val="en-US"/>
        </w:rPr>
        <w:t>IAP - Instrument Arrival Procedures (PF)</w:t>
      </w:r>
      <w:r>
        <w:rPr>
          <w:rStyle w:val="Hyperlink"/>
          <w:rFonts w:ascii="Segoe UI Light" w:hAnsi="Segoe UI Light" w:cs="Segoe UI Light"/>
          <w:sz w:val="24"/>
          <w:szCs w:val="72"/>
          <w:lang w:val="en-US"/>
        </w:rPr>
        <w:fldChar w:fldCharType="end"/>
      </w:r>
    </w:p>
    <w:p w14:paraId="643B3CBA" w14:textId="2CBC028E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Localizer_Marker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Localizer Marker (PM)</w:t>
        </w:r>
      </w:hyperlink>
    </w:p>
    <w:p w14:paraId="7E9B994B" w14:textId="2F47541A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Localizer/Glideslope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Localizer/Glideslopes (PI)</w:t>
        </w:r>
      </w:hyperlink>
    </w:p>
    <w:p w14:paraId="12839CD0" w14:textId="5B0D27EE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Runways" w:history="1">
        <w:r w:rsidR="004A2E2A" w:rsidRPr="006D79FD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Runways (PG)</w:t>
        </w:r>
      </w:hyperlink>
    </w:p>
    <w:p w14:paraId="5DC8DCE1" w14:textId="019644BD" w:rsidR="004A2E2A" w:rsidRDefault="00CE0007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fldChar w:fldCharType="begin"/>
      </w:r>
      <w:r w:rsidRPr="00A57274">
        <w:rPr>
          <w:lang w:val="en-US"/>
          <w:rPrChange w:id="99" w:author="Richard Stefan [2]" w:date="2021-08-23T22:20:00Z">
            <w:rPr/>
          </w:rPrChange>
        </w:rPr>
        <w:instrText xml:space="preserve"> HYPERLINK \l "_Terminal_Procedures" </w:instrText>
      </w:r>
      <w:r>
        <w:fldChar w:fldCharType="separate"/>
      </w:r>
      <w:r w:rsidR="004A2E2A" w:rsidRPr="006D79FD">
        <w:rPr>
          <w:rStyle w:val="Hyperlink"/>
          <w:rFonts w:ascii="Segoe UI Light" w:hAnsi="Segoe UI Light" w:cs="Segoe UI Light"/>
          <w:sz w:val="24"/>
          <w:szCs w:val="72"/>
          <w:lang w:val="en-US"/>
        </w:rPr>
        <w:t>SID – Standard Instrument Departure (PD)</w:t>
      </w:r>
      <w:r>
        <w:rPr>
          <w:rStyle w:val="Hyperlink"/>
          <w:rFonts w:ascii="Segoe UI Light" w:hAnsi="Segoe UI Light" w:cs="Segoe UI Light"/>
          <w:sz w:val="24"/>
          <w:szCs w:val="72"/>
          <w:lang w:val="en-US"/>
        </w:rPr>
        <w:fldChar w:fldCharType="end"/>
      </w:r>
    </w:p>
    <w:p w14:paraId="14380757" w14:textId="649F9A09" w:rsidR="004A2E2A" w:rsidRPr="00EC6CED" w:rsidRDefault="00CE0007" w:rsidP="00EC6CED">
      <w:pPr>
        <w:pStyle w:val="ListParagraph"/>
        <w:numPr>
          <w:ilvl w:val="0"/>
          <w:numId w:val="17"/>
        </w:numPr>
        <w:spacing w:after="0" w:line="240" w:lineRule="auto"/>
        <w:rPr>
          <w:ins w:id="100" w:author="maxholt" w:date="2016-09-15T16:30:00Z"/>
          <w:rFonts w:ascii="Segoe UI Light" w:hAnsi="Segoe UI Light" w:cs="Segoe UI Light"/>
          <w:sz w:val="24"/>
          <w:szCs w:val="72"/>
          <w:lang w:val="en-US"/>
        </w:rPr>
      </w:pPr>
      <w:r>
        <w:fldChar w:fldCharType="begin"/>
      </w:r>
      <w:r w:rsidRPr="00A57274">
        <w:rPr>
          <w:lang w:val="en-US"/>
          <w:rPrChange w:id="101" w:author="Richard Stefan [2]" w:date="2021-08-23T22:20:00Z">
            <w:rPr/>
          </w:rPrChange>
        </w:rPr>
        <w:instrText xml:space="preserve"> HYPERLINK \l "_Terminal_Procedures" </w:instrText>
      </w:r>
      <w:r>
        <w:fldChar w:fldCharType="separate"/>
      </w:r>
      <w:r w:rsidR="004A2E2A" w:rsidRPr="006D79FD">
        <w:rPr>
          <w:rStyle w:val="Hyperlink"/>
          <w:rFonts w:ascii="Segoe UI Light" w:hAnsi="Segoe UI Light" w:cs="Segoe UI Light"/>
          <w:sz w:val="24"/>
          <w:szCs w:val="72"/>
          <w:lang w:val="en-US"/>
        </w:rPr>
        <w:t>STAR – Standard Terminal Arrival Route (PE)</w:t>
      </w:r>
      <w:r>
        <w:rPr>
          <w:rStyle w:val="Hyperlink"/>
          <w:rFonts w:ascii="Segoe UI Light" w:hAnsi="Segoe UI Light" w:cs="Segoe UI Light"/>
          <w:sz w:val="24"/>
          <w:szCs w:val="72"/>
          <w:lang w:val="en-US"/>
        </w:rPr>
        <w:fldChar w:fldCharType="end"/>
      </w:r>
    </w:p>
    <w:p w14:paraId="57838D79" w14:textId="4A3087E6" w:rsidR="00EC6CED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Terminal_NDB_Navaids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Terminal NDB Navaids (PN)</w:t>
        </w:r>
      </w:hyperlink>
    </w:p>
    <w:p w14:paraId="2AE3409C" w14:textId="3B1EC641" w:rsidR="004A2E2A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hyperlink w:anchor="_Terminal_Waypoints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Terminal Waypoints (PC)</w:t>
        </w:r>
      </w:hyperlink>
    </w:p>
    <w:p w14:paraId="7A4EEE8C" w14:textId="20B524EF" w:rsidR="004A2E2A" w:rsidRPr="00EC6CED" w:rsidRDefault="00000000" w:rsidP="00EC6CED">
      <w:pPr>
        <w:pStyle w:val="ListParagraph"/>
        <w:numPr>
          <w:ilvl w:val="0"/>
          <w:numId w:val="17"/>
        </w:numPr>
        <w:spacing w:after="0" w:line="240" w:lineRule="auto"/>
        <w:rPr>
          <w:ins w:id="102" w:author="maxholt" w:date="2016-09-15T16:30:00Z"/>
          <w:rFonts w:ascii="Segoe UI Light" w:hAnsi="Segoe UI Light" w:cs="Segoe UI Light"/>
          <w:sz w:val="24"/>
          <w:szCs w:val="72"/>
          <w:lang w:val="en-US"/>
        </w:rPr>
      </w:pPr>
      <w:hyperlink w:anchor="_VHF_Navaids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VHF Navaids (D)</w:t>
        </w:r>
      </w:hyperlink>
    </w:p>
    <w:p w14:paraId="57A509CD" w14:textId="0A518EA4" w:rsidR="00EC6CED" w:rsidRPr="00807251" w:rsidRDefault="00000000" w:rsidP="00EC6CED">
      <w:pPr>
        <w:pStyle w:val="ListParagraph"/>
        <w:numPr>
          <w:ilvl w:val="0"/>
          <w:numId w:val="18"/>
        </w:numPr>
        <w:spacing w:after="0" w:line="240" w:lineRule="auto"/>
        <w:rPr>
          <w:ins w:id="103" w:author="maxholt" w:date="2016-09-15T16:31:00Z"/>
          <w:rFonts w:ascii="Segoe UI Light" w:hAnsi="Segoe UI Light" w:cs="Segoe UI Light"/>
          <w:sz w:val="24"/>
          <w:szCs w:val="72"/>
          <w:lang w:val="en-US"/>
          <w:rPrChange w:id="104" w:author="Richard Stefan" w:date="2016-09-15T17:34:00Z">
            <w:rPr>
              <w:ins w:id="105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Airport_Communication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Airport Communication (PV)</w:t>
        </w:r>
      </w:hyperlink>
    </w:p>
    <w:p w14:paraId="7175D762" w14:textId="5B3A3889" w:rsidR="00EC6CED" w:rsidRPr="00C12E44" w:rsidRDefault="00000000" w:rsidP="00EC6CED">
      <w:pPr>
        <w:pStyle w:val="ListParagraph"/>
        <w:numPr>
          <w:ilvl w:val="0"/>
          <w:numId w:val="18"/>
        </w:numPr>
        <w:rPr>
          <w:ins w:id="106" w:author="maxholt" w:date="2016-09-15T16:31:00Z"/>
          <w:rFonts w:ascii="Segoe UI Light" w:hAnsi="Segoe UI Light" w:cs="Segoe UI Light"/>
          <w:sz w:val="24"/>
          <w:szCs w:val="72"/>
          <w:lang w:val="en-US"/>
          <w:rPrChange w:id="107" w:author="Richard Stefan" w:date="2016-09-15T17:34:00Z">
            <w:rPr>
              <w:ins w:id="108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Airport_MSA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Airport MSA (PS)</w:t>
        </w:r>
      </w:hyperlink>
    </w:p>
    <w:p w14:paraId="50D4C99B" w14:textId="47395D42" w:rsidR="00EC6CED" w:rsidRPr="00C12E44" w:rsidRDefault="00000000" w:rsidP="00EC6CED">
      <w:pPr>
        <w:pStyle w:val="ListParagraph"/>
        <w:numPr>
          <w:ilvl w:val="0"/>
          <w:numId w:val="18"/>
        </w:numPr>
        <w:rPr>
          <w:ins w:id="109" w:author="maxholt" w:date="2016-09-15T16:31:00Z"/>
          <w:rFonts w:ascii="Segoe UI Light" w:hAnsi="Segoe UI Light" w:cs="Segoe UI Light"/>
          <w:sz w:val="24"/>
          <w:szCs w:val="72"/>
          <w:lang w:val="en-US"/>
          <w:rPrChange w:id="110" w:author="Richard Stefan" w:date="2016-09-15T17:34:00Z">
            <w:rPr>
              <w:ins w:id="111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Controlled_Airspace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Controlled Airspace (UC)</w:t>
        </w:r>
      </w:hyperlink>
    </w:p>
    <w:p w14:paraId="0E4714A8" w14:textId="3E4464FC" w:rsidR="00EC6CED" w:rsidRPr="00C12E44" w:rsidRDefault="00000000" w:rsidP="00EC6CED">
      <w:pPr>
        <w:pStyle w:val="ListParagraph"/>
        <w:numPr>
          <w:ilvl w:val="0"/>
          <w:numId w:val="18"/>
        </w:numPr>
        <w:rPr>
          <w:ins w:id="112" w:author="maxholt" w:date="2016-09-15T16:31:00Z"/>
          <w:rFonts w:ascii="Segoe UI Light" w:hAnsi="Segoe UI Light" w:cs="Segoe UI Light"/>
          <w:sz w:val="24"/>
          <w:szCs w:val="72"/>
          <w:lang w:val="en-US"/>
          <w:rPrChange w:id="113" w:author="Richard Stefan" w:date="2016-09-15T17:34:00Z">
            <w:rPr>
              <w:ins w:id="114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Cruising_Tables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Cruising Tables (TC)</w:t>
        </w:r>
      </w:hyperlink>
    </w:p>
    <w:p w14:paraId="57F0203C" w14:textId="462BDAA2" w:rsidR="00EC6CED" w:rsidRPr="00C12E44" w:rsidRDefault="00000000" w:rsidP="00EC6CED">
      <w:pPr>
        <w:pStyle w:val="ListParagraph"/>
        <w:numPr>
          <w:ilvl w:val="0"/>
          <w:numId w:val="18"/>
        </w:numPr>
        <w:rPr>
          <w:ins w:id="115" w:author="maxholt" w:date="2016-09-15T16:31:00Z"/>
          <w:rFonts w:ascii="Segoe UI Light" w:hAnsi="Segoe UI Light" w:cs="Segoe UI Light"/>
          <w:sz w:val="24"/>
          <w:szCs w:val="72"/>
          <w:lang w:val="en-US"/>
          <w:rPrChange w:id="116" w:author="Richard Stefan" w:date="2016-09-15T17:34:00Z">
            <w:rPr>
              <w:ins w:id="117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Enroute_Airways_Restriction" w:history="1">
        <w:r w:rsidR="004A2E2A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Enroute Airway Restriction (EU)</w:t>
        </w:r>
      </w:hyperlink>
    </w:p>
    <w:p w14:paraId="32118845" w14:textId="457192F3" w:rsidR="003B61E4" w:rsidRPr="00C12E44" w:rsidRDefault="00807251">
      <w:pPr>
        <w:pStyle w:val="ListParagraph"/>
        <w:numPr>
          <w:ilvl w:val="0"/>
          <w:numId w:val="18"/>
        </w:numPr>
        <w:rPr>
          <w:ins w:id="118" w:author="maxholt" w:date="2016-09-15T16:31:00Z"/>
          <w:rFonts w:ascii="Segoe UI Light" w:hAnsi="Segoe UI Light" w:cs="Segoe UI Light"/>
          <w:sz w:val="24"/>
          <w:szCs w:val="72"/>
          <w:lang w:val="en-US"/>
          <w:rPrChange w:id="119" w:author="Richard Stefan" w:date="2016-09-15T17:34:00Z">
            <w:rPr>
              <w:ins w:id="120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  <w:pPrChange w:id="121" w:author="maxholt" w:date="2016-09-15T16:31:00Z">
          <w:pPr/>
        </w:pPrChange>
      </w:pP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HYPERLINK  \l "_Enroute_Communication"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4A2E2A" w:rsidRPr="00807251">
        <w:rPr>
          <w:rStyle w:val="Hyperlink"/>
          <w:rFonts w:ascii="Segoe UI Light" w:hAnsi="Segoe UI Light" w:cs="Segoe UI Light"/>
          <w:sz w:val="24"/>
          <w:szCs w:val="72"/>
          <w:lang w:val="en-US"/>
        </w:rPr>
        <w:t>Enroute Communication (</w:t>
      </w:r>
      <w:r w:rsidR="00C32DB7" w:rsidRPr="00807251">
        <w:rPr>
          <w:rStyle w:val="Hyperlink"/>
          <w:rFonts w:ascii="Segoe UI Light" w:hAnsi="Segoe UI Light" w:cs="Segoe UI Light"/>
          <w:sz w:val="24"/>
          <w:szCs w:val="72"/>
          <w:lang w:val="en-US"/>
        </w:rPr>
        <w:t>EV)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</w:p>
    <w:p w14:paraId="65A59D2D" w14:textId="0E3923A1" w:rsidR="00EC6CED" w:rsidRPr="00C12E44" w:rsidRDefault="00000000" w:rsidP="00EC6CED">
      <w:pPr>
        <w:pStyle w:val="ListParagraph"/>
        <w:numPr>
          <w:ilvl w:val="0"/>
          <w:numId w:val="18"/>
        </w:numPr>
        <w:rPr>
          <w:ins w:id="122" w:author="maxholt" w:date="2016-09-15T16:31:00Z"/>
          <w:rFonts w:ascii="Segoe UI Light" w:hAnsi="Segoe UI Light" w:cs="Segoe UI Light"/>
          <w:sz w:val="24"/>
          <w:szCs w:val="72"/>
          <w:lang w:val="en-US"/>
          <w:rPrChange w:id="123" w:author="Richard Stefan" w:date="2016-09-15T17:34:00Z">
            <w:rPr>
              <w:ins w:id="124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FIR/UIR" w:history="1">
        <w:r w:rsidR="00C32DB7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FIR/UIR (UF)</w:t>
        </w:r>
      </w:hyperlink>
    </w:p>
    <w:p w14:paraId="1F28DD67" w14:textId="59313094" w:rsidR="00F72BB0" w:rsidRDefault="00000000" w:rsidP="00EC6CED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72"/>
          <w:lang w:val="en-US"/>
        </w:rPr>
      </w:pPr>
      <w:hyperlink w:anchor="_Gate" w:history="1">
        <w:r w:rsidR="00DE2EE8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Gate (PB)</w:t>
        </w:r>
      </w:hyperlink>
    </w:p>
    <w:p w14:paraId="168E8640" w14:textId="538B7513" w:rsidR="00DE2EE8" w:rsidRDefault="00000000" w:rsidP="00EC6CED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72"/>
          <w:lang w:val="en-US"/>
        </w:rPr>
      </w:pPr>
      <w:hyperlink w:anchor="_GLS" w:history="1">
        <w:r w:rsidR="00DE2EE8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GLS (PT)</w:t>
        </w:r>
      </w:hyperlink>
    </w:p>
    <w:p w14:paraId="1D8BA695" w14:textId="0773A849" w:rsidR="00EC6CED" w:rsidRPr="009E773C" w:rsidRDefault="00000000" w:rsidP="00EC6CED">
      <w:pPr>
        <w:pStyle w:val="ListParagraph"/>
        <w:numPr>
          <w:ilvl w:val="0"/>
          <w:numId w:val="18"/>
        </w:numPr>
        <w:rPr>
          <w:ins w:id="125" w:author="maxholt" w:date="2016-09-15T16:31:00Z"/>
          <w:rStyle w:val="Hyperlink"/>
          <w:rPrChange w:id="126" w:author="Richard Stefan" w:date="2016-09-15T17:34:00Z">
            <w:rPr>
              <w:ins w:id="127" w:author="maxholt" w:date="2016-09-15T16:31:00Z"/>
              <w:rFonts w:ascii="Segoe UI Light" w:hAnsi="Segoe UI Light" w:cs="Segoe UI Light"/>
              <w:b/>
              <w:sz w:val="24"/>
              <w:szCs w:val="72"/>
              <w:lang w:val="en-US"/>
            </w:rPr>
          </w:rPrChange>
        </w:rPr>
      </w:pPr>
      <w:hyperlink w:anchor="_Grid_Mora" w:history="1">
        <w:r w:rsidR="00C32DB7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Grid Mora (AS)</w:t>
        </w:r>
      </w:hyperlink>
    </w:p>
    <w:p w14:paraId="118276CD" w14:textId="58BA2B83" w:rsidR="009E773C" w:rsidRDefault="00000000" w:rsidP="00EC6CED">
      <w:pPr>
        <w:pStyle w:val="ListParagraph"/>
        <w:numPr>
          <w:ilvl w:val="0"/>
          <w:numId w:val="18"/>
        </w:numPr>
        <w:rPr>
          <w:rStyle w:val="Hyperlink"/>
          <w:rFonts w:ascii="Segoe UI Light" w:hAnsi="Segoe UI Light" w:cs="Segoe UI Light"/>
          <w:sz w:val="24"/>
          <w:szCs w:val="72"/>
          <w:lang w:val="en-US"/>
        </w:rPr>
      </w:pPr>
      <w:hyperlink w:anchor="_Restrictive_Airspace" w:history="1">
        <w:r w:rsidR="00C32DB7" w:rsidRPr="00807251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Restrictive Airspace (UR)</w:t>
        </w:r>
      </w:hyperlink>
    </w:p>
    <w:p w14:paraId="79243147" w14:textId="77777777" w:rsidR="009E773C" w:rsidRDefault="009E773C" w:rsidP="009E773C">
      <w:pPr>
        <w:pStyle w:val="ListParagraph"/>
        <w:numPr>
          <w:ilvl w:val="0"/>
          <w:numId w:val="18"/>
        </w:numPr>
        <w:rPr>
          <w:rStyle w:val="Hyperlink"/>
          <w:rFonts w:ascii="Segoe UI Light" w:hAnsi="Segoe UI Light" w:cs="Segoe UI Light"/>
          <w:sz w:val="24"/>
          <w:szCs w:val="72"/>
          <w:lang w:val="en-US"/>
        </w:rPr>
      </w:pPr>
      <w:r>
        <w:rPr>
          <w:rStyle w:val="Hyperlink"/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83B6F9A" w14:textId="199D9EED" w:rsidR="009A617B" w:rsidRPr="009E773C" w:rsidRDefault="00F4298A" w:rsidP="009E773C">
      <w:pPr>
        <w:pStyle w:val="ListParagraph"/>
        <w:numPr>
          <w:ilvl w:val="0"/>
          <w:numId w:val="18"/>
        </w:numPr>
        <w:rPr>
          <w:rStyle w:val="Hyperlink"/>
          <w:rFonts w:ascii="Segoe UI Light" w:hAnsi="Segoe UI Light" w:cs="Segoe UI Light"/>
          <w:sz w:val="24"/>
          <w:szCs w:val="72"/>
          <w:lang w:val="en-US"/>
        </w:rPr>
      </w:pPr>
      <w:hyperlink w:anchor="_Path_Point" w:history="1">
        <w:r w:rsidR="009E773C" w:rsidRPr="00F4298A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Path Poin</w:t>
        </w:r>
        <w:r w:rsidR="009E773C" w:rsidRPr="00F4298A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>t</w:t>
        </w:r>
        <w:r w:rsidR="009E773C" w:rsidRPr="00F4298A">
          <w:rPr>
            <w:rStyle w:val="Hyperlink"/>
            <w:rFonts w:ascii="Segoe UI Light" w:hAnsi="Segoe UI Light" w:cs="Segoe UI Light"/>
            <w:sz w:val="24"/>
            <w:szCs w:val="72"/>
            <w:lang w:val="en-US"/>
          </w:rPr>
          <w:t xml:space="preserve"> (PP)</w:t>
        </w:r>
      </w:hyperlink>
    </w:p>
    <w:p w14:paraId="04D8E61F" w14:textId="77777777" w:rsidR="009E773C" w:rsidRPr="009E773C" w:rsidRDefault="009E773C" w:rsidP="009E773C">
      <w:pPr>
        <w:pStyle w:val="ListParagraph"/>
        <w:rPr>
          <w:rFonts w:ascii="Segoe UI Light" w:hAnsi="Segoe UI Light" w:cs="Segoe UI Light"/>
          <w:sz w:val="24"/>
          <w:szCs w:val="72"/>
          <w:lang w:val="en-US"/>
        </w:rPr>
      </w:pPr>
    </w:p>
    <w:p w14:paraId="45B4BF3E" w14:textId="17A82260" w:rsidR="00C32DB7" w:rsidRPr="006A518E" w:rsidRDefault="00C32DB7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A518E">
        <w:rPr>
          <w:rFonts w:ascii="Segoe UI Light" w:hAnsi="Segoe UI Light" w:cs="Segoe UI Light"/>
          <w:sz w:val="24"/>
          <w:szCs w:val="72"/>
          <w:lang w:val="en-US"/>
        </w:rPr>
        <w:t>Filename:</w:t>
      </w:r>
      <w:r w:rsidR="009A617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6A518E">
        <w:rPr>
          <w:rFonts w:ascii="Segoe UI Light" w:hAnsi="Segoe UI Light" w:cs="Segoe UI Light"/>
          <w:sz w:val="24"/>
          <w:szCs w:val="72"/>
          <w:lang w:val="en-US"/>
        </w:rPr>
        <w:t>dfd_xxxx.3sdb</w:t>
      </w:r>
    </w:p>
    <w:p w14:paraId="42199573" w14:textId="77777777" w:rsidR="00C32DB7" w:rsidRPr="00C32DB7" w:rsidRDefault="00C32DB7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  <w:rPrChange w:id="128" w:author="maxholt" w:date="2016-09-15T16:30:00Z">
            <w:rPr>
              <w:lang w:val="en-US"/>
            </w:rPr>
          </w:rPrChange>
        </w:rPr>
      </w:pPr>
      <w:r w:rsidRPr="00C32DB7">
        <w:rPr>
          <w:rFonts w:ascii="Segoe UI Light" w:hAnsi="Segoe UI Light" w:cs="Segoe UI Light"/>
          <w:sz w:val="24"/>
          <w:szCs w:val="72"/>
          <w:lang w:val="en-US"/>
        </w:rPr>
        <w:t>(xxxx is the cycle-number)</w:t>
      </w:r>
    </w:p>
    <w:p w14:paraId="09827B4E" w14:textId="553C8819" w:rsidR="00C32DB7" w:rsidRDefault="000E54A1">
      <w:pPr>
        <w:rPr>
          <w:rFonts w:ascii="Segoe UI Light" w:hAnsi="Segoe UI Light" w:cs="Segoe UI Light"/>
          <w:b/>
          <w:sz w:val="24"/>
          <w:szCs w:val="72"/>
          <w:lang w:val="en-US"/>
        </w:rPr>
      </w:pPr>
      <w:r>
        <w:rPr>
          <w:rFonts w:ascii="Segoe UI Light" w:hAnsi="Segoe UI Light" w:cs="Segoe UI Light"/>
          <w:b/>
          <w:sz w:val="24"/>
          <w:szCs w:val="72"/>
          <w:lang w:val="en-US"/>
        </w:rPr>
        <w:br w:type="page"/>
      </w:r>
    </w:p>
    <w:p w14:paraId="6DC127B7" w14:textId="77777777" w:rsidR="00124BD8" w:rsidRPr="00C41025" w:rsidRDefault="000E54A1" w:rsidP="00C41025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129" w:name="_Toc139626207"/>
      <w:r w:rsidRPr="00C41025">
        <w:rPr>
          <w:rFonts w:ascii="Segoe UI Light" w:hAnsi="Segoe UI Light" w:cs="Segoe UI Light"/>
          <w:b/>
          <w:szCs w:val="72"/>
        </w:rPr>
        <w:lastRenderedPageBreak/>
        <w:t>Specification</w:t>
      </w:r>
      <w:bookmarkEnd w:id="129"/>
      <w:del w:id="130" w:author="maxholt" w:date="2016-09-15T16:36:00Z">
        <w:r w:rsidRPr="00C41025" w:rsidDel="00EC6CED">
          <w:rPr>
            <w:rFonts w:ascii="Segoe UI Light" w:hAnsi="Segoe UI Light" w:cs="Segoe UI Light"/>
            <w:b/>
            <w:szCs w:val="72"/>
          </w:rPr>
          <w:delText xml:space="preserve"> ASCII text-file format</w:delText>
        </w:r>
      </w:del>
    </w:p>
    <w:p w14:paraId="36E2CEA5" w14:textId="35041409" w:rsidR="00BD4F6E" w:rsidRDefault="00EC6CED" w:rsidP="00C41025">
      <w:pPr>
        <w:spacing w:after="0" w:line="240" w:lineRule="auto"/>
        <w:rPr>
          <w:ins w:id="131" w:author="Richard Stefan" w:date="2016-09-16T11:57:00Z"/>
          <w:rFonts w:ascii="Segoe UI Light" w:hAnsi="Segoe UI Light" w:cs="Segoe UI Light"/>
          <w:sz w:val="24"/>
          <w:szCs w:val="72"/>
          <w:lang w:val="en-US"/>
        </w:rPr>
      </w:pPr>
      <w:ins w:id="132" w:author="maxholt" w:date="2016-09-15T16:36:00Z">
        <w:r w:rsidRPr="00D62167">
          <w:rPr>
            <w:rFonts w:ascii="Segoe UI Light" w:hAnsi="Segoe UI Light" w:cs="Segoe UI Light"/>
            <w:sz w:val="24"/>
            <w:szCs w:val="72"/>
            <w:lang w:val="en-US"/>
            <w:rPrChange w:id="133" w:author="Richard Stefan" w:date="2016-09-15T17:31:00Z">
              <w:rPr>
                <w:rFonts w:ascii="Segoe UI Light" w:hAnsi="Segoe UI Light" w:cs="Segoe UI Light"/>
                <w:sz w:val="24"/>
                <w:szCs w:val="72"/>
              </w:rPr>
            </w:rPrChange>
          </w:rPr>
          <w:t>When provided in SQLite binary file format</w:t>
        </w:r>
      </w:ins>
      <w:ins w:id="134" w:author="Richard Stefan" w:date="2016-09-16T11:57:00Z">
        <w:r w:rsidR="00BD4F6E">
          <w:rPr>
            <w:rFonts w:ascii="Segoe UI Light" w:hAnsi="Segoe UI Light" w:cs="Segoe UI Light"/>
            <w:sz w:val="24"/>
            <w:szCs w:val="72"/>
            <w:lang w:val="en-US"/>
          </w:rPr>
          <w:t xml:space="preserve">, the name of the tables </w:t>
        </w:r>
      </w:ins>
      <w:r w:rsidR="000D57B4">
        <w:rPr>
          <w:rFonts w:ascii="Segoe UI Light" w:hAnsi="Segoe UI Light" w:cs="Segoe UI Light"/>
          <w:sz w:val="24"/>
          <w:szCs w:val="72"/>
          <w:lang w:val="en-US"/>
        </w:rPr>
        <w:t>has</w:t>
      </w:r>
      <w:ins w:id="135" w:author="Richard Stefan" w:date="2016-09-16T11:57:00Z">
        <w:r w:rsidR="00BD4F6E">
          <w:rPr>
            <w:rFonts w:ascii="Segoe UI Light" w:hAnsi="Segoe UI Light" w:cs="Segoe UI Light"/>
            <w:sz w:val="24"/>
            <w:szCs w:val="72"/>
            <w:lang w:val="en-US"/>
          </w:rPr>
          <w:t xml:space="preserve"> following syntax:</w:t>
        </w:r>
      </w:ins>
    </w:p>
    <w:p w14:paraId="261D8328" w14:textId="26D15B0A" w:rsidR="00EC6CED" w:rsidRPr="00D62167" w:rsidRDefault="00BD4F6E" w:rsidP="00C41025">
      <w:pPr>
        <w:spacing w:after="0" w:line="240" w:lineRule="auto"/>
        <w:rPr>
          <w:ins w:id="136" w:author="maxholt" w:date="2016-09-15T16:36:00Z"/>
          <w:rFonts w:ascii="Segoe UI Light" w:hAnsi="Segoe UI Light" w:cs="Segoe UI Light"/>
          <w:sz w:val="24"/>
          <w:szCs w:val="72"/>
          <w:lang w:val="en-US"/>
          <w:rPrChange w:id="137" w:author="Richard Stefan" w:date="2016-09-15T17:31:00Z">
            <w:rPr>
              <w:ins w:id="138" w:author="maxholt" w:date="2016-09-15T16:36:00Z"/>
              <w:rFonts w:ascii="Segoe UI Light" w:hAnsi="Segoe UI Light" w:cs="Segoe UI Light"/>
              <w:sz w:val="24"/>
              <w:szCs w:val="72"/>
            </w:rPr>
          </w:rPrChange>
        </w:rPr>
      </w:pPr>
      <w:ins w:id="139" w:author="Richard Stefan" w:date="2016-09-16T11:57:00Z">
        <w:r>
          <w:rPr>
            <w:rFonts w:ascii="Segoe UI Light" w:hAnsi="Segoe UI Light" w:cs="Segoe UI Light"/>
            <w:sz w:val="24"/>
            <w:szCs w:val="72"/>
            <w:lang w:val="en-US"/>
          </w:rPr>
          <w:t>tbl_&lt;tablename&gt;</w:t>
        </w:r>
      </w:ins>
      <w:ins w:id="140" w:author="Richard Stefan" w:date="2016-09-16T11:59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ins w:id="141" w:author="maxholt" w:date="2016-09-15T16:36:00Z">
        <w:del w:id="142" w:author="Richard Stefan" w:date="2016-09-16T11:57:00Z">
          <w:r w:rsidR="00EC6CED" w:rsidRPr="00D62167" w:rsidDel="00BD4F6E">
            <w:rPr>
              <w:rFonts w:ascii="Segoe UI Light" w:hAnsi="Segoe UI Light" w:cs="Segoe UI Light"/>
              <w:sz w:val="24"/>
              <w:szCs w:val="72"/>
              <w:lang w:val="en-US"/>
              <w:rPrChange w:id="143" w:author="Richard Stefan" w:date="2016-09-15T17:31:00Z">
                <w:rPr>
                  <w:rFonts w:ascii="Segoe UI Light" w:hAnsi="Segoe UI Light" w:cs="Segoe UI Light"/>
                  <w:sz w:val="24"/>
                  <w:szCs w:val="72"/>
                </w:rPr>
              </w:rPrChange>
            </w:rPr>
            <w:delText xml:space="preserve"> </w:delText>
          </w:r>
        </w:del>
        <w:del w:id="144" w:author="Richard Stefan" w:date="2016-09-16T11:59:00Z">
          <w:r w:rsidR="00EC6CED" w:rsidRPr="00D62167" w:rsidDel="00BD4F6E">
            <w:rPr>
              <w:rFonts w:ascii="Segoe UI Light" w:hAnsi="Segoe UI Light" w:cs="Segoe UI Light"/>
              <w:sz w:val="24"/>
              <w:szCs w:val="72"/>
              <w:lang w:val="en-US"/>
              <w:rPrChange w:id="145" w:author="Richard Stefan" w:date="2016-09-15T17:31:00Z">
                <w:rPr>
                  <w:rFonts w:ascii="Segoe UI Light" w:hAnsi="Segoe UI Light" w:cs="Segoe UI Light"/>
                  <w:sz w:val="24"/>
                  <w:szCs w:val="72"/>
                </w:rPr>
              </w:rPrChange>
            </w:rPr>
            <w:delText>a</w:delText>
          </w:r>
        </w:del>
      </w:ins>
      <w:ins w:id="146" w:author="Richard Stefan" w:date="2016-09-16T11:59:00Z">
        <w:r>
          <w:rPr>
            <w:rFonts w:ascii="Segoe UI Light" w:hAnsi="Segoe UI Light" w:cs="Segoe UI Light"/>
            <w:sz w:val="24"/>
            <w:szCs w:val="72"/>
            <w:lang w:val="en-US"/>
          </w:rPr>
          <w:t>A</w:t>
        </w:r>
      </w:ins>
      <w:ins w:id="147" w:author="maxholt" w:date="2016-09-15T16:36:00Z">
        <w:r w:rsidR="00EC6CED" w:rsidRPr="00D62167">
          <w:rPr>
            <w:rFonts w:ascii="Segoe UI Light" w:hAnsi="Segoe UI Light" w:cs="Segoe UI Light"/>
            <w:sz w:val="24"/>
            <w:szCs w:val="72"/>
            <w:lang w:val="en-US"/>
            <w:rPrChange w:id="148" w:author="Richard Stefan" w:date="2016-09-15T17:31:00Z">
              <w:rPr>
                <w:rFonts w:ascii="Segoe UI Light" w:hAnsi="Segoe UI Light" w:cs="Segoe UI Light"/>
                <w:sz w:val="24"/>
                <w:szCs w:val="72"/>
              </w:rPr>
            </w:rPrChange>
          </w:rPr>
          <w:t xml:space="preserve">ll </w:t>
        </w:r>
      </w:ins>
      <w:ins w:id="149" w:author="Richard Stefan" w:date="2016-09-16T11:59:00Z">
        <w:r>
          <w:rPr>
            <w:rFonts w:ascii="Segoe UI Light" w:hAnsi="Segoe UI Light" w:cs="Segoe UI Light"/>
            <w:sz w:val="24"/>
            <w:szCs w:val="72"/>
            <w:lang w:val="en-US"/>
          </w:rPr>
          <w:t>columns</w:t>
        </w:r>
      </w:ins>
      <w:ins w:id="150" w:author="maxholt" w:date="2016-09-15T16:36:00Z">
        <w:del w:id="151" w:author="Richard Stefan" w:date="2016-09-16T11:59:00Z">
          <w:r w:rsidR="00EC6CED" w:rsidRPr="00D62167" w:rsidDel="00BD4F6E">
            <w:rPr>
              <w:rFonts w:ascii="Segoe UI Light" w:hAnsi="Segoe UI Light" w:cs="Segoe UI Light"/>
              <w:sz w:val="24"/>
              <w:szCs w:val="72"/>
              <w:lang w:val="en-US"/>
              <w:rPrChange w:id="152" w:author="Richard Stefan" w:date="2016-09-15T17:31:00Z">
                <w:rPr>
                  <w:rFonts w:ascii="Segoe UI Light" w:hAnsi="Segoe UI Light" w:cs="Segoe UI Light"/>
                  <w:sz w:val="24"/>
                  <w:szCs w:val="72"/>
                </w:rPr>
              </w:rPrChange>
            </w:rPr>
            <w:delText>fields</w:delText>
          </w:r>
        </w:del>
        <w:r w:rsidR="00EC6CED" w:rsidRPr="00D62167">
          <w:rPr>
            <w:rFonts w:ascii="Segoe UI Light" w:hAnsi="Segoe UI Light" w:cs="Segoe UI Light"/>
            <w:sz w:val="24"/>
            <w:szCs w:val="72"/>
            <w:lang w:val="en-US"/>
            <w:rPrChange w:id="153" w:author="Richard Stefan" w:date="2016-09-15T17:31:00Z">
              <w:rPr>
                <w:rFonts w:ascii="Segoe UI Light" w:hAnsi="Segoe UI Light" w:cs="Segoe UI Light"/>
                <w:sz w:val="24"/>
                <w:szCs w:val="72"/>
              </w:rPr>
            </w:rPrChange>
          </w:rPr>
          <w:t xml:space="preserve"> in the </w:t>
        </w:r>
        <w:commentRangeStart w:id="154"/>
        <w:r w:rsidR="00EC6CED" w:rsidRPr="00D62167">
          <w:rPr>
            <w:rFonts w:ascii="Segoe UI Light" w:hAnsi="Segoe UI Light" w:cs="Segoe UI Light"/>
            <w:sz w:val="24"/>
            <w:szCs w:val="72"/>
            <w:lang w:val="en-US"/>
            <w:rPrChange w:id="155" w:author="Richard Stefan" w:date="2016-09-15T17:31:00Z">
              <w:rPr>
                <w:rFonts w:ascii="Segoe UI Light" w:hAnsi="Segoe UI Light" w:cs="Segoe UI Light"/>
                <w:sz w:val="24"/>
                <w:szCs w:val="72"/>
              </w:rPr>
            </w:rPrChange>
          </w:rPr>
          <w:t>records</w:t>
        </w:r>
      </w:ins>
      <w:commentRangeEnd w:id="154"/>
      <w:ins w:id="156" w:author="maxholt" w:date="2016-09-15T16:37:00Z">
        <w:r w:rsidR="006E73EA">
          <w:rPr>
            <w:rStyle w:val="CommentReference"/>
          </w:rPr>
          <w:commentReference w:id="154"/>
        </w:r>
      </w:ins>
      <w:ins w:id="157" w:author="maxholt" w:date="2016-09-15T16:36:00Z">
        <w:r w:rsidR="00EC6CED" w:rsidRPr="00D62167">
          <w:rPr>
            <w:rFonts w:ascii="Segoe UI Light" w:hAnsi="Segoe UI Light" w:cs="Segoe UI Light"/>
            <w:sz w:val="24"/>
            <w:szCs w:val="72"/>
            <w:lang w:val="en-US"/>
            <w:rPrChange w:id="158" w:author="Richard Stefan" w:date="2016-09-15T17:31:00Z">
              <w:rPr>
                <w:rFonts w:ascii="Segoe UI Light" w:hAnsi="Segoe UI Light" w:cs="Segoe UI Light"/>
                <w:sz w:val="24"/>
                <w:szCs w:val="72"/>
              </w:rPr>
            </w:rPrChange>
          </w:rPr>
          <w:t xml:space="preserve"> </w:t>
        </w:r>
      </w:ins>
      <w:ins w:id="159" w:author="Richard Stefan" w:date="2016-09-16T11:54:00Z">
        <w:r>
          <w:rPr>
            <w:rFonts w:ascii="Segoe UI Light" w:hAnsi="Segoe UI Light" w:cs="Segoe UI Light"/>
            <w:sz w:val="24"/>
            <w:szCs w:val="72"/>
            <w:lang w:val="en-US"/>
          </w:rPr>
          <w:t>are lowercase</w:t>
        </w:r>
      </w:ins>
      <w:ins w:id="160" w:author="Richard Stefan" w:date="2016-09-16T11:56:00Z">
        <w:r>
          <w:rPr>
            <w:rFonts w:ascii="Segoe UI Light" w:hAnsi="Segoe UI Light" w:cs="Segoe UI Light"/>
            <w:sz w:val="24"/>
            <w:szCs w:val="72"/>
            <w:lang w:val="en-US"/>
          </w:rPr>
          <w:t>. The column</w:t>
        </w:r>
      </w:ins>
      <w:ins w:id="161" w:author="Richard Stefan" w:date="2016-09-16T11:59:00Z">
        <w:r>
          <w:rPr>
            <w:rFonts w:ascii="Segoe UI Light" w:hAnsi="Segoe UI Light" w:cs="Segoe UI Light"/>
            <w:sz w:val="24"/>
            <w:szCs w:val="72"/>
            <w:lang w:val="en-US"/>
          </w:rPr>
          <w:t>s</w:t>
        </w:r>
      </w:ins>
      <w:ins w:id="162" w:author="Richard Stefan" w:date="2016-09-16T11:56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contain no spaces, the “_” (underline) character is used to separate words</w:t>
        </w:r>
      </w:ins>
      <w:ins w:id="163" w:author="Richard Stefan" w:date="2016-09-16T11:59:00Z">
        <w:r>
          <w:rPr>
            <w:rFonts w:ascii="Segoe UI Light" w:hAnsi="Segoe UI Light" w:cs="Segoe UI Light"/>
            <w:sz w:val="24"/>
            <w:szCs w:val="72"/>
            <w:lang w:val="en-US"/>
          </w:rPr>
          <w:t>, if necessary</w:t>
        </w:r>
      </w:ins>
      <w:ins w:id="164" w:author="Richard Stefan" w:date="2016-09-16T11:56:00Z">
        <w:r>
          <w:rPr>
            <w:rFonts w:ascii="Segoe UI Light" w:hAnsi="Segoe UI Light" w:cs="Segoe UI Light"/>
            <w:sz w:val="24"/>
            <w:szCs w:val="72"/>
            <w:lang w:val="en-US"/>
          </w:rPr>
          <w:t>.</w:t>
        </w:r>
      </w:ins>
    </w:p>
    <w:p w14:paraId="553D49C1" w14:textId="77777777" w:rsidR="00EC6CED" w:rsidRPr="00D62167" w:rsidRDefault="00EC6CED" w:rsidP="00C41025">
      <w:pPr>
        <w:spacing w:after="0" w:line="240" w:lineRule="auto"/>
        <w:rPr>
          <w:ins w:id="165" w:author="maxholt" w:date="2016-09-15T16:36:00Z"/>
          <w:rFonts w:ascii="Segoe UI Light" w:hAnsi="Segoe UI Light" w:cs="Segoe UI Light"/>
          <w:sz w:val="24"/>
          <w:szCs w:val="72"/>
          <w:lang w:val="en-US"/>
          <w:rPrChange w:id="166" w:author="Richard Stefan" w:date="2016-09-15T17:31:00Z">
            <w:rPr>
              <w:ins w:id="167" w:author="maxholt" w:date="2016-09-15T16:36:00Z"/>
              <w:rFonts w:ascii="Segoe UI Light" w:hAnsi="Segoe UI Light" w:cs="Segoe UI Light"/>
              <w:sz w:val="24"/>
              <w:szCs w:val="72"/>
            </w:rPr>
          </w:rPrChange>
        </w:rPr>
      </w:pPr>
    </w:p>
    <w:p w14:paraId="2B43621B" w14:textId="4F94A067" w:rsidR="001E0E03" w:rsidRDefault="00EC6CED" w:rsidP="00C4102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68" w:author="maxholt" w:date="2016-09-15T16:36:00Z">
        <w:r>
          <w:rPr>
            <w:rFonts w:ascii="Segoe UI Light" w:hAnsi="Segoe UI Light" w:cs="Segoe UI Light"/>
            <w:sz w:val="24"/>
            <w:szCs w:val="72"/>
            <w:lang w:val="en-US"/>
          </w:rPr>
          <w:t>When provided in ASCII text file format a</w:t>
        </w:r>
      </w:ins>
      <w:del w:id="169" w:author="maxholt" w:date="2016-09-15T16:36:00Z">
        <w:r w:rsidR="001E0E03" w:rsidRPr="001E0E03" w:rsidDel="00EC6CED">
          <w:rPr>
            <w:rFonts w:ascii="Segoe UI Light" w:hAnsi="Segoe UI Light" w:cs="Segoe UI Light"/>
            <w:sz w:val="24"/>
            <w:szCs w:val="72"/>
            <w:lang w:val="en-US"/>
          </w:rPr>
          <w:delText>A</w:delText>
        </w:r>
      </w:del>
      <w:r w:rsidR="001E0E03" w:rsidRPr="001E0E03">
        <w:rPr>
          <w:rFonts w:ascii="Segoe UI Light" w:hAnsi="Segoe UI Light" w:cs="Segoe UI Light"/>
          <w:sz w:val="24"/>
          <w:szCs w:val="72"/>
          <w:lang w:val="en-US"/>
        </w:rPr>
        <w:t xml:space="preserve">ll fields in the records are </w:t>
      </w:r>
      <w:r w:rsidR="001E0E03">
        <w:rPr>
          <w:rFonts w:ascii="Segoe UI Light" w:hAnsi="Segoe UI Light" w:cs="Segoe UI Light"/>
          <w:sz w:val="24"/>
          <w:szCs w:val="72"/>
          <w:lang w:val="en-US"/>
        </w:rPr>
        <w:t>separated with a | character (ver</w:t>
      </w:r>
      <w:r w:rsidR="00FD0878">
        <w:rPr>
          <w:rFonts w:ascii="Segoe UI Light" w:hAnsi="Segoe UI Light" w:cs="Segoe UI Light"/>
          <w:sz w:val="24"/>
          <w:szCs w:val="72"/>
          <w:lang w:val="en-US"/>
        </w:rPr>
        <w:t>t</w:t>
      </w:r>
      <w:r w:rsidR="001E0E03">
        <w:rPr>
          <w:rFonts w:ascii="Segoe UI Light" w:hAnsi="Segoe UI Light" w:cs="Segoe UI Light"/>
          <w:sz w:val="24"/>
          <w:szCs w:val="72"/>
          <w:lang w:val="en-US"/>
        </w:rPr>
        <w:t>ical bar or ASCII 124).</w:t>
      </w:r>
      <w:r w:rsidR="00303EF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55996">
        <w:rPr>
          <w:rFonts w:ascii="Segoe UI Light" w:hAnsi="Segoe UI Light" w:cs="Segoe UI Light"/>
          <w:sz w:val="24"/>
          <w:szCs w:val="72"/>
          <w:lang w:val="en-US"/>
        </w:rPr>
        <w:t xml:space="preserve">All blanks will be trimmed </w:t>
      </w:r>
      <w:r w:rsidR="005630DE">
        <w:rPr>
          <w:rFonts w:ascii="Segoe UI Light" w:hAnsi="Segoe UI Light" w:cs="Segoe UI Light"/>
          <w:sz w:val="24"/>
          <w:szCs w:val="72"/>
          <w:lang w:val="en-US"/>
        </w:rPr>
        <w:t>at</w:t>
      </w:r>
      <w:r w:rsidR="0010470E">
        <w:rPr>
          <w:rFonts w:ascii="Segoe UI Light" w:hAnsi="Segoe UI Light" w:cs="Segoe UI Light"/>
          <w:sz w:val="24"/>
          <w:szCs w:val="72"/>
          <w:lang w:val="en-US"/>
        </w:rPr>
        <w:t xml:space="preserve"> the end of each field (excluding special marked fields – </w:t>
      </w:r>
      <w:ins w:id="170" w:author="Richard Stefan" w:date="2016-09-16T12:00:00Z">
        <w:r w:rsidR="00BD4F6E">
          <w:rPr>
            <w:rFonts w:ascii="Segoe UI Light" w:hAnsi="Segoe UI Light" w:cs="Segoe UI Light"/>
            <w:sz w:val="24"/>
            <w:szCs w:val="72"/>
            <w:lang w:val="en-US"/>
          </w:rPr>
          <w:t xml:space="preserve">see the </w:t>
        </w:r>
      </w:ins>
      <w:del w:id="171" w:author="Richard Stefan" w:date="2016-09-16T10:12:00Z">
        <w:r w:rsidR="0010470E" w:rsidDel="00EA7880">
          <w:rPr>
            <w:rFonts w:ascii="Segoe UI Light" w:hAnsi="Segoe UI Light" w:cs="Segoe UI Light"/>
            <w:sz w:val="24"/>
            <w:szCs w:val="72"/>
            <w:lang w:val="en-US"/>
          </w:rPr>
          <w:delText>foodnote</w:delText>
        </w:r>
      </w:del>
      <w:ins w:id="172" w:author="Richard Stefan" w:date="2016-09-16T10:12:00Z">
        <w:r w:rsidR="00EA7880">
          <w:rPr>
            <w:rFonts w:ascii="Segoe UI Light" w:hAnsi="Segoe UI Light" w:cs="Segoe UI Light"/>
            <w:sz w:val="24"/>
            <w:szCs w:val="72"/>
            <w:lang w:val="en-US"/>
          </w:rPr>
          <w:t>footnote</w:t>
        </w:r>
      </w:ins>
      <w:ins w:id="173" w:author="Richard Stefan" w:date="2016-09-16T12:00:00Z">
        <w:r w:rsidR="00BD4F6E">
          <w:rPr>
            <w:rFonts w:ascii="Segoe UI Light" w:hAnsi="Segoe UI Light" w:cs="Segoe UI Light"/>
            <w:sz w:val="24"/>
            <w:szCs w:val="72"/>
            <w:lang w:val="en-US"/>
          </w:rPr>
          <w:t>s</w:t>
        </w:r>
      </w:ins>
      <w:r w:rsidR="0010470E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3177C5A" w14:textId="77777777" w:rsidR="001E0E03" w:rsidRPr="001E0E03" w:rsidRDefault="001E0E03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70A5AAB" w14:textId="199A3CC2" w:rsidR="001E0E03" w:rsidRDefault="001E0E03" w:rsidP="009E0581">
      <w:pPr>
        <w:pStyle w:val="Heading1"/>
        <w:numPr>
          <w:ilvl w:val="1"/>
          <w:numId w:val="13"/>
        </w:numPr>
        <w:ind w:left="431" w:hanging="431"/>
        <w:rPr>
          <w:ins w:id="174" w:author="Richard Stefan" w:date="2016-09-16T09:49:00Z"/>
          <w:rFonts w:ascii="Segoe UI Light" w:hAnsi="Segoe UI Light" w:cs="Segoe UI Light"/>
          <w:b/>
          <w:sz w:val="28"/>
          <w:szCs w:val="28"/>
        </w:rPr>
      </w:pPr>
      <w:bookmarkStart w:id="175" w:name="_Toc139626208"/>
      <w:r w:rsidRPr="009E0581">
        <w:rPr>
          <w:rFonts w:ascii="Segoe UI Light" w:hAnsi="Segoe UI Light" w:cs="Segoe UI Light"/>
          <w:b/>
          <w:sz w:val="28"/>
          <w:szCs w:val="28"/>
        </w:rPr>
        <w:t>Header line</w:t>
      </w:r>
      <w:bookmarkEnd w:id="175"/>
    </w:p>
    <w:p w14:paraId="6FECB818" w14:textId="102E1109" w:rsidR="00EA7880" w:rsidRDefault="00EA788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  <w:pPrChange w:id="176" w:author="Richard Stefan" w:date="2016-09-16T10:13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177" w:author="Richard Stefan" w:date="2016-09-16T10:13:00Z">
        <w:r w:rsidRPr="00EA7880">
          <w:rPr>
            <w:rFonts w:ascii="Segoe UI Light" w:hAnsi="Segoe UI Light" w:cs="Segoe UI Light"/>
            <w:sz w:val="24"/>
            <w:szCs w:val="72"/>
            <w:lang w:val="en-US"/>
            <w:rPrChange w:id="178" w:author="Richard Stefan" w:date="2016-09-16T10:13:00Z">
              <w:rPr>
                <w:lang w:val="en-US"/>
              </w:rPr>
            </w:rPrChange>
          </w:rPr>
          <w:t>SQL Format:</w:t>
        </w:r>
      </w:ins>
    </w:p>
    <w:p w14:paraId="34B45B85" w14:textId="77777777" w:rsidR="00202E0B" w:rsidRDefault="00202E0B" w:rsidP="00202E0B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>CREATE TABLE [tbl_header] (</w:t>
      </w:r>
    </w:p>
    <w:p w14:paraId="0E25B62A" w14:textId="0F7979E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[version] </w:t>
      </w:r>
      <w:del w:id="179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80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5) NOT NULL,</w:t>
      </w:r>
    </w:p>
    <w:p w14:paraId="79C3A336" w14:textId="392190CC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[arincversion] </w:t>
      </w:r>
      <w:del w:id="181" w:author="Richard Stefan [2]" w:date="2017-10-20T16:30:00Z">
        <w:r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82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>
        <w:rPr>
          <w:rFonts w:ascii="Courier New" w:hAnsi="Courier New" w:cs="Courier New"/>
          <w:szCs w:val="72"/>
          <w:lang w:val="en-US"/>
        </w:rPr>
        <w:t>6) NOT NULL</w:t>
      </w:r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57BCA685" w14:textId="15E6513A" w:rsidR="00C55962" w:rsidRDefault="00C55962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[revision] TEXT(2) NOT NULL,</w:t>
      </w:r>
    </w:p>
    <w:p w14:paraId="41B3CC74" w14:textId="40ADE7C1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[record_set] </w:t>
      </w:r>
      <w:del w:id="183" w:author="Richard Stefan [2]" w:date="2017-10-20T16:30:00Z">
        <w:r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84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>
        <w:rPr>
          <w:rFonts w:ascii="Courier New" w:hAnsi="Courier New" w:cs="Courier New"/>
          <w:szCs w:val="72"/>
          <w:lang w:val="en-US"/>
        </w:rPr>
        <w:t>8) NOT NULL</w:t>
      </w:r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63C77B85" w14:textId="6AA0AE07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[current_airac] </w:t>
      </w:r>
      <w:del w:id="185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86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4) NOT NULL,</w:t>
      </w:r>
    </w:p>
    <w:p w14:paraId="729D0EDF" w14:textId="3141375B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[effective_fromto] </w:t>
      </w:r>
      <w:del w:id="187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88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10) NOT NULL,</w:t>
      </w:r>
    </w:p>
    <w:p w14:paraId="6A5D9625" w14:textId="2DF57EB8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[previous_airac] </w:t>
      </w:r>
      <w:del w:id="189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90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4) NOT NULL,</w:t>
      </w:r>
    </w:p>
    <w:p w14:paraId="2D3462E1" w14:textId="4D91E94B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[previous_fromto] </w:t>
      </w:r>
      <w:del w:id="191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192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10) NOT NULL</w:t>
      </w:r>
      <w:r w:rsidR="00C55962">
        <w:rPr>
          <w:rFonts w:ascii="Courier New" w:hAnsi="Courier New" w:cs="Courier New"/>
          <w:szCs w:val="72"/>
          <w:lang w:val="en-US"/>
        </w:rPr>
        <w:t>,</w:t>
      </w:r>
    </w:p>
    <w:p w14:paraId="71AFB903" w14:textId="3CCB03F3" w:rsidR="00C55962" w:rsidRDefault="00C55962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[parsed_at] TEXT(22) NOT NULL</w:t>
      </w:r>
    </w:p>
    <w:p w14:paraId="525050AC" w14:textId="0AE7B463" w:rsidR="00202E0B" w:rsidRPr="00202E0B" w:rsidRDefault="00202E0B" w:rsidP="00202E0B">
      <w:pPr>
        <w:spacing w:after="0" w:line="240" w:lineRule="auto"/>
        <w:rPr>
          <w:ins w:id="193" w:author="Richard Stefan" w:date="2016-09-16T10:13:00Z"/>
          <w:rFonts w:ascii="Courier New" w:hAnsi="Courier New" w:cs="Courier New"/>
          <w:szCs w:val="72"/>
          <w:lang w:val="en-US"/>
          <w:rPrChange w:id="194" w:author="Richard Stefan" w:date="2016-09-16T10:13:00Z">
            <w:rPr>
              <w:ins w:id="195" w:author="Richard Stefan" w:date="2016-09-16T10:13:00Z"/>
              <w:lang w:val="en-US"/>
            </w:rPr>
          </w:rPrChange>
        </w:rPr>
      </w:pPr>
      <w:r w:rsidRPr="00202E0B">
        <w:rPr>
          <w:rFonts w:ascii="Courier New" w:hAnsi="Courier New" w:cs="Courier New"/>
          <w:szCs w:val="72"/>
          <w:lang w:val="en-US"/>
        </w:rPr>
        <w:t>)</w:t>
      </w:r>
    </w:p>
    <w:p w14:paraId="0C563C07" w14:textId="77777777" w:rsidR="00EA7880" w:rsidRDefault="00EA7880" w:rsidP="001E0E03">
      <w:pPr>
        <w:spacing w:after="0" w:line="240" w:lineRule="auto"/>
        <w:rPr>
          <w:ins w:id="196" w:author="Richard Stefan" w:date="2016-09-16T10:13:00Z"/>
          <w:rFonts w:ascii="Segoe UI Light" w:hAnsi="Segoe UI Light" w:cs="Segoe UI Light"/>
          <w:sz w:val="24"/>
          <w:szCs w:val="72"/>
          <w:lang w:val="en-US"/>
        </w:rPr>
      </w:pPr>
    </w:p>
    <w:p w14:paraId="1181E57A" w14:textId="0CAAB7B4" w:rsidR="009E050E" w:rsidRPr="009E050E" w:rsidDel="009E050E" w:rsidRDefault="009E050E">
      <w:pPr>
        <w:spacing w:after="0" w:line="240" w:lineRule="auto"/>
        <w:rPr>
          <w:del w:id="197" w:author="Richard Stefan" w:date="2016-09-16T09:53:00Z"/>
          <w:rFonts w:ascii="Segoe UI Light" w:hAnsi="Segoe UI Light" w:cs="Segoe UI Light"/>
          <w:sz w:val="24"/>
          <w:szCs w:val="72"/>
          <w:lang w:val="en-US"/>
          <w:rPrChange w:id="198" w:author="Richard Stefan" w:date="2016-09-16T09:50:00Z">
            <w:rPr>
              <w:del w:id="199" w:author="Richard Stefan" w:date="2016-09-16T09:53:00Z"/>
              <w:rFonts w:ascii="Segoe UI Light" w:hAnsi="Segoe UI Light" w:cs="Segoe UI Light"/>
              <w:b/>
              <w:sz w:val="28"/>
              <w:szCs w:val="28"/>
            </w:rPr>
          </w:rPrChange>
        </w:rPr>
        <w:pPrChange w:id="200" w:author="Richard Stefan" w:date="2016-09-16T09:50:00Z">
          <w:pPr>
            <w:pStyle w:val="Heading1"/>
            <w:numPr>
              <w:ilvl w:val="1"/>
              <w:numId w:val="13"/>
            </w:numPr>
            <w:ind w:left="431" w:hanging="431"/>
          </w:pPr>
        </w:pPrChange>
      </w:pPr>
      <w:ins w:id="201" w:author="Richard Stefan" w:date="2016-09-16T09:54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</w:p>
    <w:p w14:paraId="73452105" w14:textId="77777777" w:rsidR="006823D5" w:rsidRPr="006823D5" w:rsidRDefault="006823D5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23D5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E10A0EC" w14:textId="29C824F2" w:rsidR="001E0E03" w:rsidRPr="00123CA5" w:rsidRDefault="001E0E03" w:rsidP="001E0E03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123CA5">
        <w:rPr>
          <w:rFonts w:ascii="Courier New" w:hAnsi="Courier New" w:cs="Courier New"/>
          <w:szCs w:val="72"/>
          <w:lang w:val="en-US"/>
        </w:rPr>
        <w:t>version</w:t>
      </w:r>
      <w:r w:rsidR="00FD0878" w:rsidRPr="00123CA5">
        <w:rPr>
          <w:rFonts w:ascii="Courier New" w:hAnsi="Courier New" w:cs="Courier New"/>
          <w:szCs w:val="72"/>
          <w:lang w:val="en-US"/>
        </w:rPr>
        <w:t>|</w:t>
      </w:r>
      <w:ins w:id="202" w:author="Richard Stefan" w:date="2016-09-16T10:06:00Z">
        <w:r w:rsidR="008B0EA3">
          <w:rPr>
            <w:rFonts w:ascii="Courier New" w:hAnsi="Courier New" w:cs="Courier New"/>
            <w:szCs w:val="72"/>
            <w:lang w:val="en-US"/>
          </w:rPr>
          <w:t>arincversion</w:t>
        </w:r>
      </w:ins>
      <w:del w:id="203" w:author="Richard Stefan" w:date="2016-09-16T10:06:00Z">
        <w:r w:rsidR="00216BC2" w:rsidDel="008B0EA3">
          <w:rPr>
            <w:rFonts w:ascii="Courier New" w:hAnsi="Courier New" w:cs="Courier New"/>
            <w:szCs w:val="72"/>
            <w:lang w:val="en-US"/>
          </w:rPr>
          <w:delText>schema</w:delText>
        </w:r>
      </w:del>
      <w:r w:rsidR="00216BC2">
        <w:rPr>
          <w:rFonts w:ascii="Courier New" w:hAnsi="Courier New" w:cs="Courier New"/>
          <w:szCs w:val="72"/>
          <w:lang w:val="en-US"/>
        </w:rPr>
        <w:t>|record</w:t>
      </w:r>
      <w:r w:rsidR="00CB5540">
        <w:rPr>
          <w:rFonts w:ascii="Courier New" w:hAnsi="Courier New" w:cs="Courier New"/>
          <w:szCs w:val="72"/>
          <w:lang w:val="en-US"/>
        </w:rPr>
        <w:t>-</w:t>
      </w:r>
      <w:r w:rsidR="00216BC2">
        <w:rPr>
          <w:rFonts w:ascii="Courier New" w:hAnsi="Courier New" w:cs="Courier New"/>
          <w:szCs w:val="72"/>
          <w:lang w:val="en-US"/>
        </w:rPr>
        <w:t>set</w:t>
      </w:r>
      <w:r w:rsidR="001A0D27" w:rsidRPr="00123CA5">
        <w:rPr>
          <w:rFonts w:ascii="Courier New" w:hAnsi="Courier New" w:cs="Courier New"/>
          <w:szCs w:val="72"/>
          <w:lang w:val="en-US"/>
        </w:rPr>
        <w:t>|</w:t>
      </w:r>
      <w:r w:rsidR="00FD0878" w:rsidRPr="00123CA5">
        <w:rPr>
          <w:rFonts w:ascii="Courier New" w:hAnsi="Courier New" w:cs="Courier New"/>
          <w:szCs w:val="72"/>
          <w:lang w:val="en-US"/>
        </w:rPr>
        <w:t>current AIRAC cycle|</w:t>
      </w:r>
      <w:r w:rsidR="00C55962">
        <w:rPr>
          <w:rFonts w:ascii="Courier New" w:hAnsi="Courier New" w:cs="Courier New"/>
          <w:szCs w:val="72"/>
          <w:lang w:val="en-US"/>
        </w:rPr>
        <w:t>Revision|</w:t>
      </w:r>
      <w:ins w:id="204" w:author="Richard Stefan" w:date="2016-09-16T10:06:00Z">
        <w:r w:rsidR="008B0EA3">
          <w:rPr>
            <w:rFonts w:ascii="Courier New" w:hAnsi="Courier New" w:cs="Courier New"/>
            <w:szCs w:val="72"/>
            <w:lang w:val="en-US"/>
          </w:rPr>
          <w:br/>
        </w:r>
      </w:ins>
      <w:r w:rsidR="00FD0878" w:rsidRPr="00123CA5">
        <w:rPr>
          <w:rFonts w:ascii="Courier New" w:hAnsi="Courier New" w:cs="Courier New"/>
          <w:szCs w:val="72"/>
          <w:lang w:val="en-US"/>
        </w:rPr>
        <w:t>effective from</w:t>
      </w:r>
      <w:r w:rsidR="008E55D6" w:rsidRPr="00123CA5">
        <w:rPr>
          <w:rFonts w:ascii="Courier New" w:hAnsi="Courier New" w:cs="Courier New"/>
          <w:szCs w:val="72"/>
          <w:lang w:val="en-US"/>
        </w:rPr>
        <w:t>-</w:t>
      </w:r>
      <w:r w:rsidR="00FD0878" w:rsidRPr="00123CA5">
        <w:rPr>
          <w:rFonts w:ascii="Courier New" w:hAnsi="Courier New" w:cs="Courier New"/>
          <w:szCs w:val="72"/>
          <w:lang w:val="en-US"/>
        </w:rPr>
        <w:t>to|prev</w:t>
      </w:r>
      <w:r w:rsidR="008E55D6" w:rsidRPr="00123CA5">
        <w:rPr>
          <w:rFonts w:ascii="Courier New" w:hAnsi="Courier New" w:cs="Courier New"/>
          <w:szCs w:val="72"/>
          <w:lang w:val="en-US"/>
        </w:rPr>
        <w:t>ious AIRAC cycle|effective from-</w:t>
      </w:r>
      <w:r w:rsidR="00FD0878" w:rsidRPr="00123CA5">
        <w:rPr>
          <w:rFonts w:ascii="Courier New" w:hAnsi="Courier New" w:cs="Courier New"/>
          <w:szCs w:val="72"/>
          <w:lang w:val="en-US"/>
        </w:rPr>
        <w:t>to</w:t>
      </w:r>
      <w:r w:rsidR="00C55962">
        <w:rPr>
          <w:rFonts w:ascii="Courier New" w:hAnsi="Courier New" w:cs="Courier New"/>
          <w:szCs w:val="72"/>
          <w:lang w:val="en-US"/>
        </w:rPr>
        <w:t>|parsed at</w:t>
      </w:r>
    </w:p>
    <w:p w14:paraId="1EFA4AFD" w14:textId="64F52BAE" w:rsidR="006823D5" w:rsidRDefault="006823D5" w:rsidP="001E0E03">
      <w:pPr>
        <w:spacing w:after="0" w:line="240" w:lineRule="auto"/>
        <w:rPr>
          <w:ins w:id="205" w:author="Richard Stefan" w:date="2016-09-16T09:53:00Z"/>
          <w:rFonts w:ascii="Segoe UI Light" w:hAnsi="Segoe UI Light" w:cs="Segoe UI Light"/>
          <w:sz w:val="24"/>
          <w:szCs w:val="72"/>
          <w:lang w:val="en-US"/>
        </w:rPr>
      </w:pPr>
    </w:p>
    <w:p w14:paraId="562D6B14" w14:textId="7776A68B" w:rsidR="00631098" w:rsidDel="00EA7880" w:rsidRDefault="00631098" w:rsidP="00631098">
      <w:pPr>
        <w:spacing w:after="0" w:line="240" w:lineRule="auto"/>
        <w:rPr>
          <w:del w:id="206" w:author="Richard Stefan" w:date="2016-09-16T10:13:00Z"/>
          <w:rFonts w:ascii="Segoe UI Light" w:hAnsi="Segoe UI Light" w:cs="Segoe UI Light"/>
          <w:sz w:val="24"/>
          <w:szCs w:val="7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864D6A" w:rsidRPr="00303EF4" w14:paraId="3CAF8C43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B89CE" w14:textId="77777777" w:rsidR="00864D6A" w:rsidRPr="00123CA5" w:rsidRDefault="00864D6A" w:rsidP="001E0E03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258A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02768" w14:textId="77777777" w:rsidR="00864D6A" w:rsidRDefault="00303EF4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 l</w:t>
            </w:r>
            <w:r w:rsidR="00864D6A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4B3B9" w14:textId="77777777" w:rsidR="00864D6A" w:rsidRPr="00123CA5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64D6A" w:rsidRPr="00303EF4" w14:paraId="37B64B5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35A4A7D4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 w:rsidRPr="00123CA5">
              <w:rPr>
                <w:rFonts w:ascii="Courier New" w:hAnsi="Courier New" w:cs="Courier New"/>
                <w:szCs w:val="72"/>
                <w:lang w:val="en-US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C7406B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FEF886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911A9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DC3C7D" w:rsidRPr="00303EF4" w14:paraId="5B5C935D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6774B725" w14:textId="215A5869" w:rsidR="00DC3C7D" w:rsidRPr="00123CA5" w:rsidRDefault="00DC3C7D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del w:id="207" w:author="Richard Stefan" w:date="2016-09-16T10:06:00Z">
              <w:r w:rsidDel="008B0EA3">
                <w:rPr>
                  <w:rFonts w:ascii="Courier New" w:hAnsi="Courier New" w:cs="Courier New"/>
                  <w:szCs w:val="72"/>
                  <w:lang w:val="en-US"/>
                </w:rPr>
                <w:delText>schema</w:delText>
              </w:r>
            </w:del>
            <w:ins w:id="208" w:author="Richard Stefan" w:date="2016-09-16T10:06:00Z">
              <w:r w:rsidR="008B0EA3">
                <w:rPr>
                  <w:rFonts w:ascii="Courier New" w:hAnsi="Courier New" w:cs="Courier New"/>
                  <w:szCs w:val="72"/>
                  <w:lang w:val="en-US"/>
                </w:rPr>
                <w:t>arincversion</w:t>
              </w:r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A2FA49" w14:textId="77777777" w:rsidR="00DC3C7D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686EF4" w14:textId="77777777" w:rsidR="00DC3C7D" w:rsidRDefault="00DC3C7D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755578" w14:textId="77777777" w:rsidR="00DC3C7D" w:rsidRDefault="00DC3C7D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BAA0D8D" w14:textId="77777777" w:rsidTr="00303EF4">
        <w:tc>
          <w:tcPr>
            <w:tcW w:w="4678" w:type="dxa"/>
          </w:tcPr>
          <w:p w14:paraId="098E4E86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record-</w:t>
            </w:r>
            <w:r w:rsidRPr="00123CA5">
              <w:rPr>
                <w:rFonts w:ascii="Courier New" w:hAnsi="Courier New" w:cs="Courier New"/>
                <w:szCs w:val="72"/>
                <w:lang w:val="en-US"/>
              </w:rPr>
              <w:t>set</w:t>
            </w:r>
          </w:p>
        </w:tc>
        <w:tc>
          <w:tcPr>
            <w:tcW w:w="1701" w:type="dxa"/>
          </w:tcPr>
          <w:p w14:paraId="33672832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77DE4E0" w14:textId="77777777" w:rsidR="00864D6A" w:rsidRDefault="00DC3C7D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8</w:t>
            </w:r>
          </w:p>
        </w:tc>
        <w:tc>
          <w:tcPr>
            <w:tcW w:w="1134" w:type="dxa"/>
          </w:tcPr>
          <w:p w14:paraId="53C22FA1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7DEC4A3" w14:textId="77777777" w:rsidTr="00303EF4">
        <w:tc>
          <w:tcPr>
            <w:tcW w:w="4678" w:type="dxa"/>
          </w:tcPr>
          <w:p w14:paraId="25D6C0CD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 w:rsidRPr="00123CA5">
              <w:rPr>
                <w:rFonts w:ascii="Courier New" w:hAnsi="Courier New" w:cs="Courier New"/>
                <w:szCs w:val="72"/>
                <w:lang w:val="en-US"/>
              </w:rPr>
              <w:t>current AIRAC</w:t>
            </w:r>
          </w:p>
        </w:tc>
        <w:tc>
          <w:tcPr>
            <w:tcW w:w="1701" w:type="dxa"/>
          </w:tcPr>
          <w:p w14:paraId="3AAF4580" w14:textId="021EC2C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10A0ED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29E88262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C55962" w:rsidRPr="00303EF4" w14:paraId="273474F3" w14:textId="77777777" w:rsidTr="00303EF4">
        <w:tc>
          <w:tcPr>
            <w:tcW w:w="4678" w:type="dxa"/>
          </w:tcPr>
          <w:p w14:paraId="78718C31" w14:textId="1A890443" w:rsidR="00C55962" w:rsidRPr="00123CA5" w:rsidRDefault="00C55962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Revision</w:t>
            </w:r>
          </w:p>
        </w:tc>
        <w:tc>
          <w:tcPr>
            <w:tcW w:w="1701" w:type="dxa"/>
          </w:tcPr>
          <w:p w14:paraId="371C2731" w14:textId="5AB56AAC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E185226" w14:textId="20405644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1614635C" w14:textId="77777777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965E65" w14:paraId="5C500F1F" w14:textId="77777777" w:rsidTr="00303EF4">
        <w:tc>
          <w:tcPr>
            <w:tcW w:w="4678" w:type="dxa"/>
          </w:tcPr>
          <w:p w14:paraId="182A95A8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 w:rsidRPr="00123CA5">
              <w:rPr>
                <w:rFonts w:ascii="Courier New" w:hAnsi="Courier New" w:cs="Courier New"/>
                <w:szCs w:val="72"/>
                <w:lang w:val="en-US"/>
              </w:rPr>
              <w:t>effective from</w:t>
            </w:r>
            <w:r>
              <w:rPr>
                <w:rFonts w:ascii="Courier New" w:hAnsi="Courier New" w:cs="Courier New"/>
                <w:szCs w:val="72"/>
                <w:lang w:val="en-US"/>
              </w:rPr>
              <w:t>-</w:t>
            </w:r>
            <w:r w:rsidRPr="00123CA5">
              <w:rPr>
                <w:rFonts w:ascii="Courier New" w:hAnsi="Courier New" w:cs="Courier New"/>
                <w:szCs w:val="72"/>
                <w:lang w:val="en-US"/>
              </w:rPr>
              <w:t>to</w:t>
            </w:r>
          </w:p>
        </w:tc>
        <w:tc>
          <w:tcPr>
            <w:tcW w:w="1701" w:type="dxa"/>
          </w:tcPr>
          <w:p w14:paraId="34BC0BD9" w14:textId="106BFA0F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D1F580E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2681CADC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14:paraId="1FD34749" w14:textId="77777777" w:rsidTr="00303EF4">
        <w:tc>
          <w:tcPr>
            <w:tcW w:w="4678" w:type="dxa"/>
          </w:tcPr>
          <w:p w14:paraId="0660F0C2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 w:rsidRPr="00123CA5">
              <w:rPr>
                <w:rFonts w:ascii="Courier New" w:hAnsi="Courier New" w:cs="Courier New"/>
                <w:szCs w:val="72"/>
                <w:lang w:val="en-US"/>
              </w:rPr>
              <w:t>previous AIRAC</w:t>
            </w:r>
          </w:p>
        </w:tc>
        <w:tc>
          <w:tcPr>
            <w:tcW w:w="1701" w:type="dxa"/>
          </w:tcPr>
          <w:p w14:paraId="5000E372" w14:textId="4856DB9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D226341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3B46A275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216BC2" w14:paraId="1A5D9AD1" w14:textId="77777777" w:rsidTr="00303EF4">
        <w:tc>
          <w:tcPr>
            <w:tcW w:w="4678" w:type="dxa"/>
          </w:tcPr>
          <w:p w14:paraId="07627AC3" w14:textId="77777777" w:rsidR="00864D6A" w:rsidRPr="00123CA5" w:rsidRDefault="00864D6A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effective from-</w:t>
            </w:r>
            <w:r w:rsidRPr="00123CA5">
              <w:rPr>
                <w:rFonts w:ascii="Courier New" w:hAnsi="Courier New" w:cs="Courier New"/>
                <w:szCs w:val="72"/>
                <w:lang w:val="en-US"/>
              </w:rPr>
              <w:t>to</w:t>
            </w:r>
          </w:p>
        </w:tc>
        <w:tc>
          <w:tcPr>
            <w:tcW w:w="1701" w:type="dxa"/>
          </w:tcPr>
          <w:p w14:paraId="680C4A01" w14:textId="33320040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A7FE6EC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57CACE6A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C55962" w:rsidRPr="00216BC2" w14:paraId="64F7E293" w14:textId="77777777" w:rsidTr="00303EF4">
        <w:tc>
          <w:tcPr>
            <w:tcW w:w="4678" w:type="dxa"/>
          </w:tcPr>
          <w:p w14:paraId="01B1FADF" w14:textId="1777C1CA" w:rsidR="00C55962" w:rsidRDefault="00C55962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parsed at</w:t>
            </w:r>
          </w:p>
        </w:tc>
        <w:tc>
          <w:tcPr>
            <w:tcW w:w="1701" w:type="dxa"/>
          </w:tcPr>
          <w:p w14:paraId="23F1EC25" w14:textId="0765C01A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2FD0497" w14:textId="58EA7637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22</w:t>
            </w:r>
          </w:p>
        </w:tc>
        <w:tc>
          <w:tcPr>
            <w:tcW w:w="1134" w:type="dxa"/>
          </w:tcPr>
          <w:p w14:paraId="0FA5C15E" w14:textId="77777777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</w:tbl>
    <w:p w14:paraId="14090365" w14:textId="77777777" w:rsidR="00DB6C91" w:rsidRDefault="00DB6C91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8D3E766" w14:textId="77777777" w:rsidR="00664899" w:rsidRPr="00DA394C" w:rsidRDefault="00664899" w:rsidP="0066489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A394C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34610641" w14:textId="49144A44" w:rsidR="00664899" w:rsidRPr="000B5906" w:rsidRDefault="00664899" w:rsidP="00664899">
      <w:pPr>
        <w:pStyle w:val="Default"/>
        <w:numPr>
          <w:ilvl w:val="0"/>
          <w:numId w:val="8"/>
        </w:numPr>
        <w:rPr>
          <w:rFonts w:ascii="Courier New" w:hAnsi="Courier New" w:cs="Courier New"/>
          <w:sz w:val="22"/>
          <w:szCs w:val="22"/>
          <w:lang w:val="en-US"/>
        </w:rPr>
      </w:pPr>
      <w:r w:rsidRPr="000B5906">
        <w:rPr>
          <w:rFonts w:ascii="Courier New" w:hAnsi="Courier New" w:cs="Courier New"/>
          <w:sz w:val="22"/>
          <w:szCs w:val="22"/>
          <w:lang w:val="en-US"/>
        </w:rPr>
        <w:fldChar w:fldCharType="begin"/>
      </w:r>
      <w:r w:rsidRPr="000B5906">
        <w:rPr>
          <w:rFonts w:ascii="Courier New" w:hAnsi="Courier New" w:cs="Courier New"/>
          <w:sz w:val="22"/>
          <w:szCs w:val="22"/>
          <w:lang w:val="en-US"/>
        </w:rPr>
        <w:instrText xml:space="preserve"> DOCPROPERTY  Version  \* MERGEFORMAT </w:instrText>
      </w:r>
      <w:r w:rsidRPr="000B5906">
        <w:rPr>
          <w:rFonts w:ascii="Courier New" w:hAnsi="Courier New" w:cs="Courier New"/>
          <w:sz w:val="22"/>
          <w:szCs w:val="22"/>
          <w:lang w:val="en-US"/>
        </w:rPr>
        <w:fldChar w:fldCharType="separate"/>
      </w:r>
      <w:ins w:id="209" w:author="Richard Stefan" w:date="2016-09-16T10:07:00Z">
        <w:r w:rsidR="00631098">
          <w:rPr>
            <w:rFonts w:ascii="Courier New" w:hAnsi="Courier New" w:cs="Courier New"/>
            <w:sz w:val="22"/>
            <w:szCs w:val="22"/>
            <w:lang w:val="en-US"/>
          </w:rPr>
          <w:t>0.3</w:t>
        </w:r>
      </w:ins>
      <w:del w:id="210" w:author="Richard Stefan" w:date="2016-09-15T17:33:00Z">
        <w:r w:rsidR="005C3697" w:rsidDel="00C12E44">
          <w:rPr>
            <w:rFonts w:ascii="Courier New" w:hAnsi="Courier New" w:cs="Courier New"/>
            <w:sz w:val="22"/>
            <w:szCs w:val="22"/>
            <w:lang w:val="en-US"/>
          </w:rPr>
          <w:delText>0.1</w:delText>
        </w:r>
      </w:del>
      <w:r w:rsidRPr="000B5906">
        <w:rPr>
          <w:rFonts w:ascii="Courier New" w:hAnsi="Courier New" w:cs="Courier New"/>
          <w:sz w:val="22"/>
          <w:szCs w:val="22"/>
          <w:lang w:val="en-US"/>
        </w:rPr>
        <w:fldChar w:fldCharType="end"/>
      </w:r>
      <w:r w:rsidRPr="000B5906">
        <w:rPr>
          <w:rFonts w:ascii="Courier New" w:hAnsi="Courier New" w:cs="Courier New"/>
          <w:sz w:val="22"/>
          <w:szCs w:val="22"/>
          <w:lang w:val="en-US"/>
        </w:rPr>
        <w:t>|</w:t>
      </w:r>
      <w:r>
        <w:rPr>
          <w:rFonts w:ascii="Courier New" w:hAnsi="Courier New" w:cs="Courier New"/>
          <w:sz w:val="22"/>
          <w:szCs w:val="22"/>
          <w:lang w:val="en-US"/>
        </w:rPr>
        <w:t>424-18|</w:t>
      </w:r>
      <w:r w:rsidRPr="000B5906">
        <w:rPr>
          <w:rFonts w:ascii="Courier New" w:hAnsi="Courier New" w:cs="Courier New"/>
          <w:sz w:val="22"/>
          <w:szCs w:val="22"/>
          <w:lang w:val="en-US"/>
        </w:rPr>
        <w:t>extended|1610|</w:t>
      </w:r>
      <w:r w:rsidR="00C55962">
        <w:rPr>
          <w:rFonts w:ascii="Courier New" w:hAnsi="Courier New" w:cs="Courier New"/>
          <w:sz w:val="22"/>
          <w:szCs w:val="22"/>
          <w:lang w:val="en-US"/>
        </w:rPr>
        <w:t>2|</w:t>
      </w:r>
      <w:r w:rsidRPr="000B5906">
        <w:rPr>
          <w:rFonts w:ascii="Courier New" w:hAnsi="Courier New" w:cs="Courier New"/>
          <w:sz w:val="22"/>
          <w:szCs w:val="22"/>
          <w:lang w:val="en-US"/>
        </w:rPr>
        <w:t>1509121016|1609|1808140916</w:t>
      </w:r>
      <w:r w:rsidR="00C55962">
        <w:rPr>
          <w:rFonts w:ascii="Courier New" w:hAnsi="Courier New" w:cs="Courier New"/>
          <w:sz w:val="22"/>
          <w:szCs w:val="22"/>
          <w:lang w:val="en-US"/>
        </w:rPr>
        <w:t>|01/01/01 – 10:10:10UTC</w:t>
      </w:r>
    </w:p>
    <w:p w14:paraId="0939A90F" w14:textId="77777777" w:rsidR="00664899" w:rsidRDefault="00664899" w:rsidP="00267A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1755D5" w14:textId="77777777" w:rsidR="001E0E03" w:rsidRPr="00267A95" w:rsidRDefault="00267A95" w:rsidP="00267A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67A95"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0E447465" w14:textId="6C59DC3B" w:rsidR="00267A95" w:rsidRDefault="00267A95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szCs w:val="72"/>
          <w:lang w:val="en-US"/>
        </w:rPr>
        <w:t>version</w:t>
      </w:r>
      <w:r w:rsidRPr="0066489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>:</w:t>
      </w:r>
      <w:r w:rsidRPr="00664899">
        <w:rPr>
          <w:rFonts w:ascii="Segoe UI Light" w:hAnsi="Segoe UI Light" w:cs="Segoe UI Light"/>
          <w:sz w:val="24"/>
          <w:szCs w:val="72"/>
          <w:lang w:val="en-US"/>
        </w:rPr>
        <w:t xml:space="preserve"> the current version of the </w:t>
      </w:r>
      <w:r w:rsidR="00664899" w:rsidRPr="00664899">
        <w:rPr>
          <w:rFonts w:ascii="Segoe UI Light" w:hAnsi="Segoe UI Light" w:cs="Segoe UI Light"/>
          <w:sz w:val="24"/>
          <w:szCs w:val="72"/>
          <w:lang w:val="en-US"/>
        </w:rPr>
        <w:t>specifications</w:t>
      </w:r>
      <w:r w:rsidR="00DC3C7D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 w:rsidR="00664899" w:rsidRPr="00664899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664899" w:rsidRPr="00664899">
        <w:rPr>
          <w:rFonts w:ascii="Segoe UI Light" w:hAnsi="Segoe UI Light" w:cs="Segoe UI Light"/>
          <w:sz w:val="24"/>
          <w:szCs w:val="72"/>
          <w:lang w:val="en-US"/>
        </w:rPr>
        <w:instrText xml:space="preserve"> DOCPROPERTY  Version  \* MERGEFORMAT </w:instrText>
      </w:r>
      <w:r w:rsidR="00664899" w:rsidRPr="00664899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ins w:id="211" w:author="Richard Stefan" w:date="2016-09-16T10:07:00Z">
        <w:r w:rsidR="00631098">
          <w:rPr>
            <w:rFonts w:ascii="Segoe UI Light" w:hAnsi="Segoe UI Light" w:cs="Segoe UI Light"/>
            <w:sz w:val="24"/>
            <w:szCs w:val="72"/>
            <w:lang w:val="en-US"/>
          </w:rPr>
          <w:t>0.3</w:t>
        </w:r>
      </w:ins>
      <w:del w:id="212" w:author="Richard Stefan" w:date="2016-09-15T17:33:00Z">
        <w:r w:rsidR="005C3697" w:rsidDel="00C12E44">
          <w:rPr>
            <w:rFonts w:ascii="Segoe UI Light" w:hAnsi="Segoe UI Light" w:cs="Segoe UI Light"/>
            <w:sz w:val="24"/>
            <w:szCs w:val="72"/>
            <w:lang w:val="en-US"/>
          </w:rPr>
          <w:delText>0.1</w:delText>
        </w:r>
      </w:del>
      <w:r w:rsidR="00664899" w:rsidRPr="00664899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C3C7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331FA04" w14:textId="4947FFDC" w:rsidR="00DC3C7D" w:rsidRPr="00664899" w:rsidRDefault="00DC3C7D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13" w:author="Richard Stefan" w:date="2016-09-16T10:06:00Z">
        <w:r w:rsidRPr="00DC3C7D" w:rsidDel="008B0EA3">
          <w:rPr>
            <w:rFonts w:ascii="Courier New" w:hAnsi="Courier New" w:cs="Courier New"/>
            <w:szCs w:val="72"/>
            <w:lang w:val="en-US"/>
          </w:rPr>
          <w:delText>schema</w:delText>
        </w:r>
        <w:r w:rsidR="002D7C1B" w:rsidDel="008B0EA3">
          <w:rPr>
            <w:rFonts w:ascii="Segoe UI Light" w:hAnsi="Segoe UI Light" w:cs="Segoe UI Light"/>
            <w:sz w:val="24"/>
            <w:szCs w:val="72"/>
            <w:lang w:val="en-US"/>
          </w:rPr>
          <w:delText xml:space="preserve"> </w:delText>
        </w:r>
      </w:del>
      <w:ins w:id="214" w:author="Richard Stefan" w:date="2016-09-16T10:06:00Z">
        <w:r w:rsidR="008B0EA3">
          <w:rPr>
            <w:rFonts w:ascii="Courier New" w:hAnsi="Courier New" w:cs="Courier New"/>
            <w:szCs w:val="72"/>
            <w:lang w:val="en-US"/>
          </w:rPr>
          <w:t>arincversion</w:t>
        </w:r>
        <w:r w:rsidR="008B0EA3"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r w:rsidR="002D7C1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the current used ARINC version (424-18)</w:t>
      </w:r>
    </w:p>
    <w:p w14:paraId="5F51558D" w14:textId="3D0A9FF9" w:rsidR="00664899" w:rsidRDefault="00664899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szCs w:val="72"/>
          <w:lang w:val="en-US"/>
        </w:rPr>
        <w:lastRenderedPageBreak/>
        <w:t>record-set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C3C7D">
        <w:rPr>
          <w:rFonts w:ascii="Segoe UI Light" w:hAnsi="Segoe UI Light" w:cs="Segoe UI Light"/>
          <w:sz w:val="24"/>
          <w:szCs w:val="72"/>
          <w:lang w:val="en-US"/>
        </w:rPr>
        <w:t>indicates the data content - extended</w:t>
      </w:r>
    </w:p>
    <w:p w14:paraId="4E4BE3DB" w14:textId="2A71E8DF" w:rsidR="00664899" w:rsidRDefault="00664899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szCs w:val="72"/>
          <w:lang w:val="en-US"/>
        </w:rPr>
        <w:t>current AIRAC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the current AIRAC cycle</w:t>
      </w:r>
      <w:r w:rsidR="00DC3C7D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>
        <w:rPr>
          <w:rFonts w:ascii="Segoe UI Light" w:hAnsi="Segoe UI Light" w:cs="Segoe UI Light"/>
          <w:sz w:val="24"/>
          <w:szCs w:val="72"/>
          <w:lang w:val="en-US"/>
        </w:rPr>
        <w:t>1610</w:t>
      </w:r>
      <w:r w:rsidR="00DC3C7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EFF8881" w14:textId="4096E72C" w:rsidR="00C55962" w:rsidRDefault="00C55962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55962">
        <w:rPr>
          <w:rFonts w:ascii="Courier New" w:hAnsi="Courier New" w:cs="Courier New"/>
          <w:szCs w:val="72"/>
          <w:lang w:val="en-US"/>
        </w:rPr>
        <w:t xml:space="preserve">revision </w:t>
      </w:r>
      <w:r w:rsidRPr="00C55962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revision of the current AIRAC cycle</w:t>
      </w:r>
    </w:p>
    <w:p w14:paraId="50711609" w14:textId="77777777" w:rsidR="00664899" w:rsidRDefault="00664899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szCs w:val="72"/>
          <w:lang w:val="en-US"/>
        </w:rPr>
        <w:t>effective from-to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the date, when the current AIRAC cycle starts/ends (Format DDMMDDMMYY– DD is the day, MM is the month, YY is the year)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>
        <w:rPr>
          <w:rFonts w:ascii="Segoe UI Light" w:hAnsi="Segoe UI Light" w:cs="Segoe UI Light"/>
          <w:sz w:val="24"/>
          <w:szCs w:val="72"/>
          <w:lang w:val="en-US"/>
        </w:rPr>
        <w:t>1509121016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D672A11" w14:textId="77777777" w:rsidR="00664899" w:rsidRDefault="00664899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lang w:val="en-US"/>
        </w:rPr>
        <w:t>previous AIRAC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 xml:space="preserve"> :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 xml:space="preserve"> the </w:t>
      </w:r>
      <w:r w:rsidR="004746D0">
        <w:rPr>
          <w:rFonts w:ascii="Segoe UI Light" w:hAnsi="Segoe UI Light" w:cs="Segoe UI Light"/>
          <w:noProof/>
          <w:sz w:val="24"/>
          <w:szCs w:val="72"/>
          <w:lang w:val="en-US"/>
        </w:rPr>
        <w:t>current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 xml:space="preserve"> AIRAC cycle (</w:t>
      </w:r>
      <w:r>
        <w:rPr>
          <w:rFonts w:ascii="Segoe UI Light" w:hAnsi="Segoe UI Light" w:cs="Segoe UI Light"/>
          <w:sz w:val="24"/>
          <w:szCs w:val="72"/>
          <w:lang w:val="en-US"/>
        </w:rPr>
        <w:t>1609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9C59D01" w14:textId="5F6EE265" w:rsidR="00664899" w:rsidRDefault="00664899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4899">
        <w:rPr>
          <w:rFonts w:ascii="Courier New" w:hAnsi="Courier New" w:cs="Courier New"/>
          <w:szCs w:val="72"/>
          <w:lang w:val="en-US"/>
        </w:rPr>
        <w:t>effective from-to</w:t>
      </w:r>
      <w:ins w:id="215" w:author="maxholt" w:date="2016-09-15T16:35:00Z">
        <w:r w:rsidR="00EC6CED">
          <w:rPr>
            <w:rFonts w:ascii="Segoe UI Light" w:hAnsi="Segoe UI Light" w:cs="Segoe UI Light"/>
            <w:sz w:val="24"/>
            <w:szCs w:val="72"/>
            <w:lang w:val="en-US"/>
          </w:rPr>
          <w:t xml:space="preserve"> : </w:t>
        </w:r>
      </w:ins>
      <w:del w:id="216" w:author="maxholt" w:date="2016-09-15T16:35:00Z">
        <w:r w:rsidDel="00EC6CED">
          <w:rPr>
            <w:rFonts w:ascii="Segoe UI Light" w:hAnsi="Segoe UI Light" w:cs="Segoe UI Light"/>
            <w:sz w:val="24"/>
            <w:szCs w:val="72"/>
            <w:lang w:val="en-US"/>
          </w:rPr>
          <w:delText xml:space="preserve"> </w:delText>
        </w:r>
      </w:del>
      <w:r>
        <w:rPr>
          <w:rFonts w:ascii="Segoe UI Light" w:hAnsi="Segoe UI Light" w:cs="Segoe UI Light"/>
          <w:sz w:val="24"/>
          <w:szCs w:val="72"/>
          <w:lang w:val="en-US"/>
        </w:rPr>
        <w:t>is the date, when the current AIRAC cycle starts/ends (Format DDMMDDMMYY– DD is the day, MM is the month, YY is the year)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 w:rsidRPr="00664899">
        <w:rPr>
          <w:rFonts w:ascii="Segoe UI Light" w:hAnsi="Segoe UI Light" w:cs="Segoe UI Light"/>
          <w:sz w:val="24"/>
          <w:szCs w:val="72"/>
          <w:lang w:val="en-US"/>
        </w:rPr>
        <w:t>1808140916</w:t>
      </w:r>
      <w:r w:rsidR="004746D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BF02FC8" w14:textId="6026F90F" w:rsidR="00C55962" w:rsidRPr="00664899" w:rsidRDefault="00C55962" w:rsidP="00664899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55962">
        <w:rPr>
          <w:rFonts w:ascii="Courier New" w:hAnsi="Courier New" w:cs="Courier New"/>
          <w:szCs w:val="72"/>
          <w:lang w:val="en-US"/>
        </w:rPr>
        <w:t>parsed at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parsing/creation date of the current AIRAC cycle (Format DD/MM/YY – HH:MM:SS in UTC)</w:t>
      </w:r>
    </w:p>
    <w:p w14:paraId="4D24E623" w14:textId="77777777" w:rsidR="001E0E03" w:rsidRPr="001E0E03" w:rsidRDefault="001E0E03" w:rsidP="001E0E0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14:paraId="1B9D9E17" w14:textId="77777777" w:rsidR="00D7070A" w:rsidRDefault="00D7070A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8C695E0" w14:textId="77777777" w:rsidR="00DE2209" w:rsidRPr="00AC46C6" w:rsidRDefault="00C769F6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217" w:name="_VHF_Navaids"/>
      <w:bookmarkStart w:id="218" w:name="_Toc139626209"/>
      <w:bookmarkEnd w:id="217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VHF Navaids</w:t>
      </w:r>
      <w:bookmarkEnd w:id="218"/>
    </w:p>
    <w:p w14:paraId="2416662B" w14:textId="7E2C3F80" w:rsidR="00B76771" w:rsidRDefault="00B7677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  <w:pPrChange w:id="219" w:author="Richard Stefan" w:date="2016-09-16T10:14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220" w:author="Richard Stefan" w:date="2016-09-16T10:14:00Z">
        <w:r w:rsidRPr="00B76771">
          <w:rPr>
            <w:rFonts w:ascii="Segoe UI Light" w:hAnsi="Segoe UI Light" w:cs="Segoe UI Light"/>
            <w:sz w:val="24"/>
            <w:szCs w:val="72"/>
            <w:lang w:val="en-US"/>
            <w:rPrChange w:id="221" w:author="Richard Stefan" w:date="2016-09-16T10:14:00Z">
              <w:rPr>
                <w:lang w:val="en-US"/>
              </w:rPr>
            </w:rPrChange>
          </w:rPr>
          <w:t>SQL Format:</w:t>
        </w:r>
      </w:ins>
    </w:p>
    <w:p w14:paraId="1D628FEA" w14:textId="1CABF568" w:rsidR="00202E0B" w:rsidRDefault="00202E0B" w:rsidP="00202E0B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>CREATE TABLE [tbl</w:t>
      </w:r>
      <w:ins w:id="222" w:author="Richard Stefan [2]" w:date="2017-10-20T16:16:00Z">
        <w:r w:rsidR="007E5A93">
          <w:rPr>
            <w:rFonts w:ascii="Courier New" w:hAnsi="Courier New" w:cs="Courier New"/>
            <w:szCs w:val="72"/>
            <w:lang w:val="en-US"/>
          </w:rPr>
          <w:t>_</w:t>
        </w:r>
      </w:ins>
      <w:del w:id="223" w:author="Richard Stefan [2]" w:date="2017-10-20T16:16:00Z">
        <w:r w:rsidRPr="00202E0B" w:rsidDel="007E5A93">
          <w:rPr>
            <w:rFonts w:ascii="Courier New" w:hAnsi="Courier New" w:cs="Courier New"/>
            <w:szCs w:val="72"/>
            <w:lang w:val="en-US"/>
          </w:rPr>
          <w:delText>_d_</w:delText>
        </w:r>
      </w:del>
      <w:r w:rsidRPr="00202E0B">
        <w:rPr>
          <w:rFonts w:ascii="Courier New" w:hAnsi="Courier New" w:cs="Courier New"/>
          <w:szCs w:val="72"/>
          <w:lang w:val="en-US"/>
        </w:rPr>
        <w:t>vhfnavaids</w:t>
      </w:r>
      <w:del w:id="224" w:author="Richard Stefan [2]" w:date="2017-10-20T16:16:00Z">
        <w:r w:rsidRPr="00202E0B" w:rsidDel="007E5A93">
          <w:rPr>
            <w:rFonts w:ascii="Courier New" w:hAnsi="Courier New" w:cs="Courier New"/>
            <w:szCs w:val="72"/>
            <w:lang w:val="en-US"/>
          </w:rPr>
          <w:delText>_pr</w:delText>
        </w:r>
      </w:del>
      <w:r w:rsidRPr="00202E0B">
        <w:rPr>
          <w:rFonts w:ascii="Courier New" w:hAnsi="Courier New" w:cs="Courier New"/>
          <w:szCs w:val="72"/>
          <w:lang w:val="en-US"/>
        </w:rPr>
        <w:t>] (</w:t>
      </w:r>
    </w:p>
    <w:p w14:paraId="73161261" w14:textId="0D752A9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[area_code] </w:t>
      </w:r>
      <w:del w:id="225" w:author="Richard Stefan [2]" w:date="2017-10-20T16:30:00Z">
        <w:r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226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>
        <w:rPr>
          <w:rFonts w:ascii="Courier New" w:hAnsi="Courier New" w:cs="Courier New"/>
          <w:szCs w:val="72"/>
          <w:lang w:val="en-US"/>
        </w:rPr>
        <w:t>3)</w:t>
      </w:r>
      <w:del w:id="227" w:author="Richard Stefan [2]" w:date="2017-10-20T17:12:00Z">
        <w:r w:rsidDel="004569E6">
          <w:rPr>
            <w:rFonts w:ascii="Courier New" w:hAnsi="Courier New" w:cs="Courier New"/>
            <w:szCs w:val="72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598B00ED" w14:textId="7E088FDB" w:rsidR="004569E6" w:rsidRDefault="00202E0B" w:rsidP="004569E6">
      <w:pPr>
        <w:spacing w:after="0" w:line="240" w:lineRule="auto"/>
        <w:ind w:firstLine="708"/>
        <w:rPr>
          <w:ins w:id="228" w:author="Richard Stefan [2]" w:date="2017-10-20T17:08:00Z"/>
          <w:rFonts w:ascii="Courier New" w:hAnsi="Courier New" w:cs="Courier New"/>
          <w:szCs w:val="72"/>
          <w:lang w:val="en-US"/>
        </w:rPr>
      </w:pPr>
      <w:moveFromRangeStart w:id="229" w:author="Richard Stefan [2]" w:date="2017-10-20T17:08:00Z" w:name="move496282640"/>
      <w:moveFrom w:id="230" w:author="Richard Stefan [2]" w:date="2017-10-20T17:08:00Z">
        <w:r w:rsidDel="004569E6">
          <w:rPr>
            <w:rFonts w:ascii="Courier New" w:hAnsi="Courier New" w:cs="Courier New"/>
            <w:szCs w:val="72"/>
            <w:lang w:val="en-US"/>
          </w:rPr>
          <w:t xml:space="preserve">[icao_code] </w:t>
        </w:r>
        <w:r w:rsidDel="0074348B">
          <w:rPr>
            <w:rFonts w:ascii="Courier New" w:hAnsi="Courier New" w:cs="Courier New"/>
            <w:szCs w:val="72"/>
            <w:lang w:val="en-US"/>
          </w:rPr>
          <w:t>TEXT(</w:t>
        </w:r>
        <w:r w:rsidDel="004569E6">
          <w:rPr>
            <w:rFonts w:ascii="Courier New" w:hAnsi="Courier New" w:cs="Courier New"/>
            <w:szCs w:val="72"/>
            <w:lang w:val="en-US"/>
          </w:rPr>
          <w:t>2) NOT NULL</w:t>
        </w:r>
        <w:r w:rsidRPr="00202E0B" w:rsidDel="004569E6">
          <w:rPr>
            <w:rFonts w:ascii="Courier New" w:hAnsi="Courier New" w:cs="Courier New"/>
            <w:szCs w:val="72"/>
            <w:lang w:val="en-US"/>
          </w:rPr>
          <w:t>,</w:t>
        </w:r>
      </w:moveFrom>
      <w:moveFromRangeEnd w:id="229"/>
      <w:ins w:id="231" w:author="Richard Stefan [2]" w:date="2017-10-20T17:08:00Z">
        <w:r w:rsidR="004569E6">
          <w:rPr>
            <w:rFonts w:ascii="Courier New" w:hAnsi="Courier New" w:cs="Courier New"/>
            <w:szCs w:val="72"/>
            <w:lang w:val="en-US"/>
          </w:rPr>
          <w:t>[airport_identifier] TEXT(4),</w:t>
        </w:r>
      </w:ins>
    </w:p>
    <w:p w14:paraId="3DD2CD97" w14:textId="25AD0848" w:rsidR="004569E6" w:rsidRDefault="004569E6" w:rsidP="004569E6">
      <w:pPr>
        <w:spacing w:after="0" w:line="240" w:lineRule="auto"/>
        <w:ind w:firstLine="708"/>
        <w:rPr>
          <w:moveTo w:id="232" w:author="Richard Stefan [2]" w:date="2017-10-20T17:08:00Z"/>
          <w:rFonts w:ascii="Courier New" w:hAnsi="Courier New" w:cs="Courier New"/>
          <w:szCs w:val="72"/>
          <w:lang w:val="en-US"/>
        </w:rPr>
      </w:pPr>
      <w:moveToRangeStart w:id="233" w:author="Richard Stefan [2]" w:date="2017-10-20T17:08:00Z" w:name="move496282640"/>
      <w:moveTo w:id="234" w:author="Richard Stefan [2]" w:date="2017-10-20T17:08:00Z">
        <w:r>
          <w:rPr>
            <w:rFonts w:ascii="Courier New" w:hAnsi="Courier New" w:cs="Courier New"/>
            <w:szCs w:val="72"/>
            <w:lang w:val="en-US"/>
          </w:rPr>
          <w:t>[icao_code] TEXT(2)</w:t>
        </w:r>
      </w:moveTo>
      <w:ins w:id="235" w:author="Richard Stefan [2]" w:date="2017-10-20T17:12:00Z">
        <w:r>
          <w:rPr>
            <w:rFonts w:ascii="Courier New" w:hAnsi="Courier New" w:cs="Courier New"/>
            <w:szCs w:val="72"/>
            <w:lang w:val="en-US"/>
          </w:rPr>
          <w:t xml:space="preserve"> NOT NULL</w:t>
        </w:r>
      </w:ins>
      <w:moveTo w:id="236" w:author="Richard Stefan [2]" w:date="2017-10-20T17:08:00Z">
        <w:del w:id="237" w:author="Richard Stefan [2]" w:date="2017-10-20T17:12:00Z">
          <w:r w:rsidDel="004569E6">
            <w:rPr>
              <w:rFonts w:ascii="Courier New" w:hAnsi="Courier New" w:cs="Courier New"/>
              <w:szCs w:val="72"/>
              <w:lang w:val="en-US"/>
            </w:rPr>
            <w:delText xml:space="preserve"> NOT NULL</w:delText>
          </w:r>
        </w:del>
        <w:r w:rsidRPr="00202E0B">
          <w:rPr>
            <w:rFonts w:ascii="Courier New" w:hAnsi="Courier New" w:cs="Courier New"/>
            <w:szCs w:val="72"/>
            <w:lang w:val="en-US"/>
          </w:rPr>
          <w:t>,</w:t>
        </w:r>
      </w:moveTo>
    </w:p>
    <w:moveToRangeEnd w:id="233"/>
    <w:p w14:paraId="035046ED" w14:textId="19887674" w:rsidR="004569E6" w:rsidDel="004569E6" w:rsidRDefault="004569E6" w:rsidP="00202E0B">
      <w:pPr>
        <w:spacing w:after="0" w:line="240" w:lineRule="auto"/>
        <w:ind w:firstLine="708"/>
        <w:rPr>
          <w:del w:id="238" w:author="Richard Stefan [2]" w:date="2017-10-20T17:08:00Z"/>
          <w:rFonts w:ascii="Courier New" w:hAnsi="Courier New" w:cs="Courier New"/>
          <w:szCs w:val="72"/>
          <w:lang w:val="en-US"/>
        </w:rPr>
      </w:pPr>
    </w:p>
    <w:p w14:paraId="0B31DC42" w14:textId="43E54A0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[vor_identifier] </w:t>
      </w:r>
      <w:del w:id="239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240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4) NO</w:t>
      </w:r>
      <w:r>
        <w:rPr>
          <w:rFonts w:ascii="Courier New" w:hAnsi="Courier New" w:cs="Courier New"/>
          <w:szCs w:val="72"/>
          <w:lang w:val="en-US"/>
        </w:rPr>
        <w:t>T NULL</w:t>
      </w:r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124ED255" w14:textId="7A23760A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[vor_name] </w:t>
      </w:r>
      <w:del w:id="241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242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30)</w:t>
      </w:r>
      <w:del w:id="243" w:author="Richard Stefan [2]" w:date="2017-10-20T17:12:00Z">
        <w:r w:rsidRPr="00202E0B" w:rsidDel="004569E6">
          <w:rPr>
            <w:rFonts w:ascii="Courier New" w:hAnsi="Courier New" w:cs="Courier New"/>
            <w:szCs w:val="72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6CDF84D9" w14:textId="3D744D34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[vor_frequency] </w:t>
      </w:r>
      <w:del w:id="244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45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5)</w:t>
      </w:r>
      <w:del w:id="246" w:author="Richard Stefan [2]" w:date="2017-10-20T17:12:00Z">
        <w:r w:rsidRPr="00202E0B" w:rsidDel="004569E6">
          <w:rPr>
            <w:rFonts w:ascii="Courier New" w:hAnsi="Courier New" w:cs="Courier New"/>
            <w:szCs w:val="72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7C15E5ED" w14:textId="31C28933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[navaid_class] </w:t>
      </w:r>
      <w:del w:id="247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248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5</w:t>
      </w:r>
      <w:del w:id="249" w:author="Richard Stefan [2]" w:date="2017-10-20T17:12:00Z">
        <w:r w:rsidRPr="00202E0B" w:rsidDel="004569E6">
          <w:rPr>
            <w:rFonts w:ascii="Courier New" w:hAnsi="Courier New" w:cs="Courier New"/>
            <w:szCs w:val="72"/>
            <w:lang w:val="en-US"/>
          </w:rPr>
          <w:delText>)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37343137" w14:textId="0F16440B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[vor_latitude] </w:t>
      </w:r>
      <w:del w:id="250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51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9)</w:t>
      </w:r>
      <w:del w:id="252" w:author="Richard Stefan [2]" w:date="2017-10-20T17:12:00Z">
        <w:r w:rsidRPr="00202E0B" w:rsidDel="004569E6">
          <w:rPr>
            <w:rFonts w:ascii="Courier New" w:hAnsi="Courier New" w:cs="Courier New"/>
            <w:szCs w:val="72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74CB432F" w14:textId="643D1DA8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[vor_longitude] </w:t>
      </w:r>
      <w:del w:id="253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54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10)</w:t>
      </w:r>
      <w:del w:id="255" w:author="Richard Stefan [2]" w:date="2017-10-20T17:12:00Z">
        <w:r w:rsidRPr="00202E0B" w:rsidDel="004569E6">
          <w:rPr>
            <w:rFonts w:ascii="Courier New" w:hAnsi="Courier New" w:cs="Courier New"/>
            <w:szCs w:val="72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szCs w:val="72"/>
          <w:lang w:val="en-US"/>
        </w:rPr>
        <w:t>,</w:t>
      </w:r>
    </w:p>
    <w:p w14:paraId="7DFB2B42" w14:textId="56A57546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[dme_ident] </w:t>
      </w:r>
      <w:del w:id="256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TEXT(</w:delText>
        </w:r>
      </w:del>
      <w:ins w:id="257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TEXT(</w:t>
        </w:r>
      </w:ins>
      <w:r w:rsidRPr="00202E0B">
        <w:rPr>
          <w:rFonts w:ascii="Courier New" w:hAnsi="Courier New" w:cs="Courier New"/>
          <w:szCs w:val="72"/>
          <w:lang w:val="en-US"/>
        </w:rPr>
        <w:t>4),</w:t>
      </w:r>
    </w:p>
    <w:p w14:paraId="14C67B4C" w14:textId="7CA455F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[dme_latitude] </w:t>
      </w:r>
      <w:del w:id="258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59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9),</w:t>
      </w:r>
    </w:p>
    <w:p w14:paraId="7C038F1E" w14:textId="4783C425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[dme_longitude] </w:t>
      </w:r>
      <w:del w:id="260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61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10),</w:t>
      </w:r>
    </w:p>
    <w:p w14:paraId="7355870C" w14:textId="77777777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>[dme_elevation] INT(5),</w:t>
      </w:r>
    </w:p>
    <w:p w14:paraId="4FF47299" w14:textId="25089563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[ilsdme_bias] </w:t>
      </w:r>
      <w:del w:id="262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63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3),</w:t>
      </w:r>
    </w:p>
    <w:p w14:paraId="6ED5BE7C" w14:textId="77777777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>[range] INT(3),</w:t>
      </w:r>
    </w:p>
    <w:p w14:paraId="7C19086D" w14:textId="5557B78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szCs w:val="72"/>
          <w:lang w:val="en-US"/>
        </w:rPr>
      </w:pPr>
      <w:r w:rsidRPr="00202E0B">
        <w:rPr>
          <w:rFonts w:ascii="Courier New" w:hAnsi="Courier New" w:cs="Courier New"/>
          <w:szCs w:val="72"/>
          <w:lang w:val="en-US"/>
        </w:rPr>
        <w:t xml:space="preserve">[station_declination] </w:t>
      </w:r>
      <w:del w:id="264" w:author="Richard Stefan [2]" w:date="2017-10-20T16:30:00Z">
        <w:r w:rsidRPr="00202E0B" w:rsidDel="0074348B">
          <w:rPr>
            <w:rFonts w:ascii="Courier New" w:hAnsi="Courier New" w:cs="Courier New"/>
            <w:szCs w:val="72"/>
            <w:lang w:val="en-US"/>
          </w:rPr>
          <w:delText>REAL(</w:delText>
        </w:r>
      </w:del>
      <w:ins w:id="265" w:author="Richard Stefan [2]" w:date="2017-10-20T16:30:00Z">
        <w:r w:rsidR="0074348B">
          <w:rPr>
            <w:rFonts w:ascii="Courier New" w:hAnsi="Courier New" w:cs="Courier New"/>
            <w:szCs w:val="72"/>
            <w:lang w:val="en-US"/>
          </w:rPr>
          <w:t>REAL(</w:t>
        </w:r>
      </w:ins>
      <w:r w:rsidRPr="00202E0B">
        <w:rPr>
          <w:rFonts w:ascii="Courier New" w:hAnsi="Courier New" w:cs="Courier New"/>
          <w:szCs w:val="72"/>
          <w:lang w:val="en-US"/>
        </w:rPr>
        <w:t>5)</w:t>
      </w:r>
    </w:p>
    <w:p w14:paraId="028D09B0" w14:textId="131A897C" w:rsidR="00202E0B" w:rsidRPr="00202E0B" w:rsidRDefault="00202E0B" w:rsidP="00202E0B">
      <w:pPr>
        <w:spacing w:after="0" w:line="240" w:lineRule="auto"/>
        <w:rPr>
          <w:ins w:id="266" w:author="Richard Stefan" w:date="2016-09-16T10:14:00Z"/>
          <w:rFonts w:ascii="Courier New" w:hAnsi="Courier New" w:cs="Courier New"/>
          <w:szCs w:val="72"/>
          <w:lang w:val="en-US"/>
          <w:rPrChange w:id="267" w:author="Richard Stefan" w:date="2016-09-16T10:14:00Z">
            <w:rPr>
              <w:ins w:id="268" w:author="Richard Stefan" w:date="2016-09-16T10:14:00Z"/>
              <w:lang w:val="en-US"/>
            </w:rPr>
          </w:rPrChange>
        </w:rPr>
      </w:pPr>
      <w:r w:rsidRPr="00202E0B">
        <w:rPr>
          <w:rFonts w:ascii="Courier New" w:hAnsi="Courier New" w:cs="Courier New"/>
          <w:szCs w:val="72"/>
          <w:lang w:val="en-US"/>
        </w:rPr>
        <w:t>)</w:t>
      </w:r>
    </w:p>
    <w:p w14:paraId="14D647B9" w14:textId="77777777" w:rsidR="00976240" w:rsidRPr="005E4391" w:rsidRDefault="00976240">
      <w:pPr>
        <w:spacing w:after="0" w:line="240" w:lineRule="auto"/>
        <w:rPr>
          <w:ins w:id="269" w:author="Richard Stefan" w:date="2016-09-16T11:28:00Z"/>
          <w:rFonts w:ascii="Courier New" w:hAnsi="Courier New" w:cs="Courier New"/>
          <w:szCs w:val="72"/>
          <w:lang w:val="en-US"/>
          <w:rPrChange w:id="270" w:author="Richard Stefan" w:date="2016-09-16T11:28:00Z">
            <w:rPr>
              <w:ins w:id="271" w:author="Richard Stefan" w:date="2016-09-16T11:28:00Z"/>
              <w:rFonts w:ascii="Consolas" w:hAnsi="Consolas" w:cs="Consolas"/>
              <w:color w:val="000000"/>
              <w:sz w:val="19"/>
              <w:szCs w:val="19"/>
            </w:rPr>
          </w:rPrChange>
        </w:rPr>
        <w:pPrChange w:id="272" w:author="Richard Stefan" w:date="2016-09-16T11:2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73" w:author="Richard Stefan" w:date="2016-09-16T11:28:00Z">
        <w:r w:rsidRPr="005E4391">
          <w:rPr>
            <w:rFonts w:ascii="Courier New" w:hAnsi="Courier New" w:cs="Courier New"/>
            <w:szCs w:val="72"/>
            <w:lang w:val="en-US"/>
            <w:rPrChange w:id="274" w:author="Richard Stefan" w:date="2016-09-16T11:28:00Z">
              <w:rPr>
                <w:rFonts w:ascii="Consolas" w:hAnsi="Consolas" w:cs="Consolas"/>
                <w:color w:val="0000FF"/>
                <w:sz w:val="19"/>
                <w:szCs w:val="19"/>
              </w:rPr>
            </w:rPrChange>
          </w:rPr>
          <w:t xml:space="preserve">CREATE UNIQUE INDEX </w:t>
        </w:r>
        <w:r w:rsidRPr="005E4391">
          <w:rPr>
            <w:rFonts w:ascii="Courier New" w:hAnsi="Courier New" w:cs="Courier New"/>
            <w:szCs w:val="72"/>
            <w:lang w:val="en-US"/>
            <w:rPrChange w:id="275" w:author="Richard Stefan" w:date="2016-09-16T11:28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[pk_key]</w:t>
        </w:r>
      </w:ins>
    </w:p>
    <w:p w14:paraId="5FE2148A" w14:textId="056D72DB" w:rsidR="00976240" w:rsidRPr="009605FB" w:rsidRDefault="00976240" w:rsidP="00976240">
      <w:pPr>
        <w:spacing w:after="0" w:line="240" w:lineRule="auto"/>
        <w:rPr>
          <w:ins w:id="276" w:author="Richard Stefan" w:date="2016-09-16T11:28:00Z"/>
          <w:rFonts w:ascii="Courier New" w:hAnsi="Courier New" w:cs="Courier New"/>
          <w:szCs w:val="72"/>
          <w:lang w:val="fr-FR"/>
        </w:rPr>
      </w:pPr>
      <w:ins w:id="277" w:author="Richard Stefan" w:date="2016-09-16T11:28:00Z">
        <w:r w:rsidRPr="005E4391">
          <w:rPr>
            <w:rFonts w:ascii="Courier New" w:hAnsi="Courier New" w:cs="Courier New"/>
            <w:szCs w:val="72"/>
            <w:lang w:val="en-US"/>
            <w:rPrChange w:id="278" w:author="Richard Stefan" w:date="2016-09-16T11:28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ab/>
        </w:r>
        <w:r w:rsidRPr="005E4391">
          <w:rPr>
            <w:rFonts w:ascii="Courier New" w:hAnsi="Courier New" w:cs="Courier New"/>
            <w:szCs w:val="72"/>
            <w:lang w:val="en-US"/>
            <w:rPrChange w:id="279" w:author="Richard Stefan" w:date="2016-09-16T11:28:00Z">
              <w:rPr>
                <w:rFonts w:ascii="Consolas" w:hAnsi="Consolas" w:cs="Consolas"/>
                <w:color w:val="0000FF"/>
                <w:sz w:val="19"/>
                <w:szCs w:val="19"/>
              </w:rPr>
            </w:rPrChange>
          </w:rPr>
          <w:t xml:space="preserve">ON </w:t>
        </w:r>
        <w:r w:rsidRPr="005E4391">
          <w:rPr>
            <w:rFonts w:ascii="Courier New" w:hAnsi="Courier New" w:cs="Courier New"/>
            <w:szCs w:val="72"/>
            <w:lang w:val="en-US"/>
            <w:rPrChange w:id="280" w:author="Richard Stefan" w:date="2016-09-16T11:28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[tbl_</w:t>
        </w:r>
        <w:del w:id="281" w:author="Richard Stefan [2]" w:date="2017-10-20T16:17:00Z">
          <w:r w:rsidRPr="005E4391" w:rsidDel="007E5A93">
            <w:rPr>
              <w:rFonts w:ascii="Courier New" w:hAnsi="Courier New" w:cs="Courier New"/>
              <w:szCs w:val="72"/>
              <w:lang w:val="en-US"/>
              <w:rPrChange w:id="282" w:author="Richard Stefan" w:date="2016-09-16T11:28:00Z">
                <w:rPr>
                  <w:rFonts w:ascii="Consolas" w:hAnsi="Consolas" w:cs="Consolas"/>
                  <w:color w:val="000000"/>
                  <w:sz w:val="19"/>
                  <w:szCs w:val="19"/>
                </w:rPr>
              </w:rPrChange>
            </w:rPr>
            <w:delText>d_</w:delText>
          </w:r>
        </w:del>
        <w:r w:rsidRPr="005E4391">
          <w:rPr>
            <w:rFonts w:ascii="Courier New" w:hAnsi="Courier New" w:cs="Courier New"/>
            <w:szCs w:val="72"/>
            <w:lang w:val="en-US"/>
            <w:rPrChange w:id="283" w:author="Richard Stefan" w:date="2016-09-16T11:28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vhfnavaids</w:t>
        </w:r>
        <w:del w:id="284" w:author="Richard Stefan [2]" w:date="2017-10-20T16:17:00Z">
          <w:r w:rsidRPr="005E4391" w:rsidDel="007E5A93">
            <w:rPr>
              <w:rFonts w:ascii="Courier New" w:hAnsi="Courier New" w:cs="Courier New"/>
              <w:szCs w:val="72"/>
              <w:lang w:val="en-US"/>
              <w:rPrChange w:id="285" w:author="Richard Stefan" w:date="2016-09-16T11:28:00Z">
                <w:rPr>
                  <w:rFonts w:ascii="Consolas" w:hAnsi="Consolas" w:cs="Consolas"/>
                  <w:color w:val="000000"/>
                  <w:sz w:val="19"/>
                  <w:szCs w:val="19"/>
                </w:rPr>
              </w:rPrChange>
            </w:rPr>
            <w:delText>_pr</w:delText>
          </w:r>
        </w:del>
        <w:r w:rsidRPr="005E4391">
          <w:rPr>
            <w:rFonts w:ascii="Courier New" w:hAnsi="Courier New" w:cs="Courier New"/>
            <w:szCs w:val="72"/>
            <w:lang w:val="en-US"/>
            <w:rPrChange w:id="286" w:author="Richard Stefan" w:date="2016-09-16T11:28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]</w:t>
        </w:r>
      </w:ins>
    </w:p>
    <w:p w14:paraId="29DD672E" w14:textId="02478991" w:rsidR="00976240" w:rsidRPr="009605FB" w:rsidRDefault="004569E6">
      <w:pPr>
        <w:spacing w:after="0" w:line="240" w:lineRule="auto"/>
        <w:ind w:firstLine="708"/>
        <w:rPr>
          <w:ins w:id="287" w:author="Richard Stefan" w:date="2016-09-16T10:20:00Z"/>
          <w:rFonts w:ascii="Courier New" w:hAnsi="Courier New" w:cs="Courier New"/>
          <w:szCs w:val="72"/>
          <w:lang w:val="fr-FR"/>
        </w:rPr>
        <w:pPrChange w:id="288" w:author="Richard Stefan" w:date="2016-09-16T11:28:00Z">
          <w:pPr>
            <w:spacing w:after="0" w:line="240" w:lineRule="auto"/>
          </w:pPr>
        </w:pPrChange>
      </w:pPr>
      <w:ins w:id="289" w:author="Richard Stefan [2]" w:date="2017-10-20T17:12:00Z">
        <w:r>
          <w:rPr>
            <w:rFonts w:ascii="Courier New" w:hAnsi="Courier New" w:cs="Courier New"/>
            <w:szCs w:val="72"/>
            <w:lang w:val="fr-FR"/>
          </w:rPr>
          <w:t>(</w:t>
        </w:r>
      </w:ins>
      <w:ins w:id="290" w:author="Richard Stefan" w:date="2016-09-16T11:28:00Z">
        <w:del w:id="291" w:author="Richard Stefan [2]" w:date="2017-10-20T17:12:00Z">
          <w:r w:rsidR="00976240" w:rsidRPr="00965056" w:rsidDel="004569E6">
            <w:rPr>
              <w:rFonts w:ascii="Courier New" w:hAnsi="Courier New" w:cs="Courier New"/>
              <w:szCs w:val="72"/>
              <w:lang w:val="en-US"/>
              <w:rPrChange w:id="292" w:author="Richard Stefan" w:date="2016-09-16T11:53:00Z">
                <w:rPr>
                  <w:rFonts w:ascii="Consolas" w:hAnsi="Consolas" w:cs="Consolas"/>
                  <w:b/>
                  <w:bCs/>
                  <w:color w:val="EE9999"/>
                  <w:sz w:val="19"/>
                  <w:szCs w:val="19"/>
                </w:rPr>
              </w:rPrChange>
            </w:rPr>
            <w:delText>(</w:delText>
          </w:r>
        </w:del>
      </w:ins>
      <w:ins w:id="293" w:author="Richard Stefan" w:date="2016-09-16T11:35:00Z">
        <w:del w:id="294" w:author="Richard Stefan [2]" w:date="2017-10-20T17:12:00Z">
          <w:r w:rsidR="005A7781" w:rsidRPr="00965056" w:rsidDel="004569E6">
            <w:rPr>
              <w:rFonts w:ascii="Courier New" w:hAnsi="Courier New" w:cs="Courier New"/>
              <w:szCs w:val="72"/>
              <w:lang w:val="en-US"/>
            </w:rPr>
            <w:delText>[recor</w:delText>
          </w:r>
          <w:r w:rsidR="005A7781" w:rsidRPr="009605FB" w:rsidDel="004569E6">
            <w:rPr>
              <w:rFonts w:ascii="Courier New" w:hAnsi="Courier New" w:cs="Courier New"/>
              <w:szCs w:val="72"/>
              <w:lang w:val="fr-FR"/>
            </w:rPr>
            <w:delText>d_type],</w:delText>
          </w:r>
        </w:del>
      </w:ins>
      <w:ins w:id="295" w:author="Richard Stefan" w:date="2016-09-16T11:28:00Z">
        <w:r w:rsidR="00976240" w:rsidRPr="00965056">
          <w:rPr>
            <w:rFonts w:ascii="Courier New" w:hAnsi="Courier New" w:cs="Courier New"/>
            <w:szCs w:val="72"/>
            <w:lang w:val="en-US"/>
            <w:rPrChange w:id="296" w:author="Richard Stefan" w:date="2016-09-16T11:5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[icao_code]</w:t>
        </w:r>
        <w:r w:rsidR="00976240" w:rsidRPr="009605FB">
          <w:rPr>
            <w:rFonts w:ascii="Courier New" w:hAnsi="Courier New" w:cs="Courier New"/>
            <w:szCs w:val="72"/>
            <w:lang w:val="fr-FR"/>
          </w:rPr>
          <w:t>,</w:t>
        </w:r>
        <w:r w:rsidR="00976240" w:rsidRPr="00965056">
          <w:rPr>
            <w:rFonts w:ascii="Courier New" w:hAnsi="Courier New" w:cs="Courier New"/>
            <w:szCs w:val="72"/>
            <w:lang w:val="en-US"/>
            <w:rPrChange w:id="297" w:author="Richard Stefan" w:date="2016-09-16T11:5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[vor_identifier]</w:t>
        </w:r>
        <w:r w:rsidR="00976240" w:rsidRPr="00965056">
          <w:rPr>
            <w:rFonts w:ascii="Courier New" w:hAnsi="Courier New" w:cs="Courier New"/>
            <w:szCs w:val="72"/>
            <w:lang w:val="en-US"/>
            <w:rPrChange w:id="298" w:author="Richard Stefan" w:date="2016-09-16T11:53:00Z">
              <w:rPr>
                <w:rFonts w:ascii="Consolas" w:hAnsi="Consolas" w:cs="Consolas"/>
                <w:b/>
                <w:bCs/>
                <w:color w:val="EE9999"/>
                <w:sz w:val="19"/>
                <w:szCs w:val="19"/>
              </w:rPr>
            </w:rPrChange>
          </w:rPr>
          <w:t>)</w:t>
        </w:r>
      </w:ins>
    </w:p>
    <w:p w14:paraId="742FA336" w14:textId="77777777" w:rsidR="00F90110" w:rsidRPr="009605FB" w:rsidRDefault="00F90110" w:rsidP="00B76771">
      <w:pPr>
        <w:spacing w:after="0" w:line="240" w:lineRule="auto"/>
        <w:rPr>
          <w:ins w:id="299" w:author="Richard Stefan" w:date="2016-09-16T10:14:00Z"/>
          <w:rFonts w:ascii="Segoe UI Light" w:hAnsi="Segoe UI Light" w:cs="Segoe UI Light"/>
          <w:sz w:val="24"/>
          <w:szCs w:val="72"/>
          <w:lang w:val="fr-FR"/>
        </w:rPr>
      </w:pPr>
    </w:p>
    <w:p w14:paraId="45706AB9" w14:textId="0F7CC758" w:rsidR="00C769F6" w:rsidRPr="009605FB" w:rsidRDefault="00B76771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ins w:id="300" w:author="Richard Stefan" w:date="2016-09-16T10:15:00Z">
        <w:r w:rsidRPr="009605FB">
          <w:rPr>
            <w:rFonts w:ascii="Segoe UI Light" w:hAnsi="Segoe UI Light" w:cs="Segoe UI Light"/>
            <w:sz w:val="24"/>
            <w:szCs w:val="72"/>
            <w:lang w:val="fr-FR"/>
          </w:rPr>
          <w:t xml:space="preserve">ASCII </w:t>
        </w:r>
      </w:ins>
      <w:r w:rsidR="00C769F6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04BB0577" w14:textId="196FD754" w:rsidR="000B5906" w:rsidRPr="009605FB" w:rsidRDefault="000B5906" w:rsidP="008E55D6">
      <w:pPr>
        <w:spacing w:after="0" w:line="240" w:lineRule="auto"/>
        <w:rPr>
          <w:rFonts w:ascii="Courier New" w:hAnsi="Courier New" w:cs="Courier New"/>
          <w:lang w:val="fr-FR"/>
        </w:rPr>
      </w:pPr>
      <w:del w:id="301" w:author="Richard Stefan [2]" w:date="2017-10-20T16:21:00Z">
        <w:r w:rsidRPr="009605FB" w:rsidDel="004F77FB">
          <w:rPr>
            <w:rFonts w:ascii="Courier New" w:hAnsi="Courier New" w:cs="Courier New"/>
            <w:lang w:val="fr-FR"/>
          </w:rPr>
          <w:delText>D|</w:delText>
        </w:r>
      </w:del>
      <w:r w:rsidR="009152BC" w:rsidRPr="009605FB">
        <w:rPr>
          <w:rFonts w:ascii="Courier New" w:hAnsi="Courier New" w:cs="Courier New"/>
          <w:lang w:val="fr-FR"/>
        </w:rPr>
        <w:t>Area Code|</w:t>
      </w:r>
      <w:ins w:id="302" w:author="Richard Stefan [2]" w:date="2017-10-20T17:10:00Z">
        <w:r w:rsidR="004569E6">
          <w:rPr>
            <w:rFonts w:ascii="Courier New" w:hAnsi="Courier New" w:cs="Courier New"/>
            <w:lang w:val="fr-FR"/>
          </w:rPr>
          <w:t>Airport ICAO Identifier|</w:t>
        </w:r>
      </w:ins>
      <w:r w:rsidRPr="009605FB">
        <w:rPr>
          <w:rFonts w:ascii="Courier New" w:hAnsi="Courier New" w:cs="Courier New"/>
          <w:lang w:val="fr-FR"/>
        </w:rPr>
        <w:t>ICAO Code|VOR Identifier|VOR Name|VOR Frequency|NAVAID class|VOR Latitude|VOR Longitude|DME Ident|DME Latitude|DME Longitude|DME elevation|ILS/DME bias|Range</w:t>
      </w:r>
      <w:r w:rsidR="00123CA5" w:rsidRPr="009605FB">
        <w:rPr>
          <w:rFonts w:ascii="Courier New" w:hAnsi="Courier New" w:cs="Courier New"/>
          <w:lang w:val="fr-FR"/>
        </w:rPr>
        <w:t>|Station Declination</w:t>
      </w:r>
    </w:p>
    <w:p w14:paraId="15CD59EF" w14:textId="77777777" w:rsidR="00D7070A" w:rsidRPr="009605FB" w:rsidRDefault="00D7070A" w:rsidP="008E55D6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20A44" w:rsidRPr="00123CA5" w14:paraId="25042E97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E60B" w14:textId="77777777" w:rsidR="00120A44" w:rsidRPr="00123CA5" w:rsidRDefault="00120A44" w:rsidP="002D0990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DAA9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54BF" w14:textId="77777777" w:rsidR="00120A44" w:rsidRDefault="00303EF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</w:t>
            </w:r>
            <w:r w:rsidR="00120A44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4FB94" w14:textId="77777777" w:rsidR="00120A44" w:rsidRPr="00123CA5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120A44" w:rsidDel="007E5A93" w14:paraId="6FF85F82" w14:textId="649B934C" w:rsidTr="00303EF4">
        <w:trPr>
          <w:del w:id="303" w:author="Richard Stefan [2]" w:date="2017-10-20T16:18:00Z"/>
        </w:trPr>
        <w:tc>
          <w:tcPr>
            <w:tcW w:w="4678" w:type="dxa"/>
            <w:tcBorders>
              <w:top w:val="single" w:sz="4" w:space="0" w:color="auto"/>
            </w:tcBorders>
          </w:tcPr>
          <w:p w14:paraId="2C7C17D2" w14:textId="154E9201" w:rsidR="00120A44" w:rsidRPr="00123CA5" w:rsidDel="007E5A93" w:rsidRDefault="002D7C1B" w:rsidP="002D0990">
            <w:pPr>
              <w:rPr>
                <w:del w:id="304" w:author="Richard Stefan [2]" w:date="2017-10-20T16:18:00Z"/>
                <w:rFonts w:ascii="Courier New" w:hAnsi="Courier New" w:cs="Courier New"/>
                <w:szCs w:val="72"/>
                <w:lang w:val="en-US"/>
              </w:rPr>
            </w:pPr>
            <w:del w:id="305" w:author="Richard Stefan [2]" w:date="2017-10-20T16:18:00Z">
              <w:r w:rsidDel="007E5A93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FAA9946" w14:textId="0299947F" w:rsidR="00120A44" w:rsidDel="007E5A93" w:rsidRDefault="002D7C1B" w:rsidP="002D0990">
            <w:pPr>
              <w:jc w:val="center"/>
              <w:rPr>
                <w:del w:id="306" w:author="Richard Stefan [2]" w:date="2017-10-20T16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07" w:author="Richard Stefan [2]" w:date="2017-10-20T16:18:00Z">
              <w:r w:rsidDel="007E5A9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EC6DEEF" w14:textId="03078111" w:rsidR="00120A44" w:rsidDel="007E5A93" w:rsidRDefault="00120A44" w:rsidP="002D0990">
            <w:pPr>
              <w:jc w:val="center"/>
              <w:rPr>
                <w:del w:id="308" w:author="Richard Stefan [2]" w:date="2017-10-20T16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09" w:author="Richard Stefan [2]" w:date="2017-10-20T16:18:00Z">
              <w:r w:rsidDel="007E5A9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E633BC1" w14:textId="5A28A700" w:rsidR="00120A44" w:rsidDel="007E5A93" w:rsidRDefault="00120A44" w:rsidP="002D0990">
            <w:pPr>
              <w:jc w:val="center"/>
              <w:rPr>
                <w:del w:id="310" w:author="Richard Stefan [2]" w:date="2017-10-20T16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11" w:author="Richard Stefan [2]" w:date="2017-10-20T16:18:00Z">
              <w:r w:rsidDel="007E5A9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8A1F7C" w14:paraId="6BB78510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2674FCEF" w14:textId="77777777" w:rsidR="008A1F7C" w:rsidRDefault="008A1F7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118164B" w14:textId="77777777" w:rsidR="008A1F7C" w:rsidRDefault="008A1F7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1C214C" w14:textId="77777777" w:rsidR="008A1F7C" w:rsidRDefault="008A1F7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3649BD" w14:textId="77777777" w:rsidR="008A1F7C" w:rsidRDefault="008A1F7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4569E6" w14:paraId="39D00420" w14:textId="77777777" w:rsidTr="00303EF4">
        <w:trPr>
          <w:ins w:id="312" w:author="Richard Stefan [2]" w:date="2017-10-20T17:09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F6E9632" w14:textId="07D94F49" w:rsidR="004569E6" w:rsidRDefault="004569E6" w:rsidP="002D0990">
            <w:pPr>
              <w:rPr>
                <w:ins w:id="313" w:author="Richard Stefan [2]" w:date="2017-10-20T17:09:00Z"/>
                <w:rFonts w:ascii="Courier New" w:hAnsi="Courier New" w:cs="Courier New"/>
                <w:szCs w:val="72"/>
                <w:lang w:val="en-US"/>
              </w:rPr>
            </w:pPr>
            <w:ins w:id="314" w:author="Richard Stefan [2]" w:date="2017-10-20T17:09:00Z">
              <w:r>
                <w:rPr>
                  <w:rFonts w:ascii="Courier New" w:hAnsi="Courier New" w:cs="Courier New"/>
                  <w:szCs w:val="72"/>
                  <w:lang w:val="en-US"/>
                </w:rPr>
                <w:t xml:space="preserve">Airport </w:t>
              </w:r>
            </w:ins>
            <w:ins w:id="315" w:author="Richard Stefan [2]" w:date="2017-10-20T17:13:00Z">
              <w:r w:rsidR="000D7ACF">
                <w:rPr>
                  <w:rFonts w:ascii="Courier New" w:hAnsi="Courier New" w:cs="Courier New"/>
                  <w:szCs w:val="72"/>
                  <w:lang w:val="en-US"/>
                </w:rPr>
                <w:t>I</w:t>
              </w:r>
            </w:ins>
            <w:ins w:id="316" w:author="Richard Stefan [2]" w:date="2017-10-20T17:09:00Z">
              <w:r>
                <w:rPr>
                  <w:rFonts w:ascii="Courier New" w:hAnsi="Courier New" w:cs="Courier New"/>
                  <w:szCs w:val="72"/>
                  <w:lang w:val="en-US"/>
                </w:rPr>
                <w:t>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84AD8B" w14:textId="4FF46C98" w:rsidR="004569E6" w:rsidRDefault="004569E6" w:rsidP="002D0990">
            <w:pPr>
              <w:jc w:val="center"/>
              <w:rPr>
                <w:ins w:id="317" w:author="Richard Stefan [2]" w:date="2017-10-20T17:0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8" w:author="Richard Stefan [2]" w:date="2017-10-20T17:0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027BE0" w14:textId="1D99A181" w:rsidR="004569E6" w:rsidRDefault="004569E6" w:rsidP="002D0990">
            <w:pPr>
              <w:jc w:val="center"/>
              <w:rPr>
                <w:ins w:id="319" w:author="Richard Stefan [2]" w:date="2017-10-20T17:0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0" w:author="Richard Stefan [2]" w:date="2017-10-20T17:0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56F3B4" w14:textId="43325ADA" w:rsidR="004569E6" w:rsidRDefault="004569E6" w:rsidP="002D0990">
            <w:pPr>
              <w:jc w:val="center"/>
              <w:rPr>
                <w:ins w:id="321" w:author="Richard Stefan [2]" w:date="2017-10-20T17:0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" w:author="Richard Stefan [2]" w:date="2017-10-20T17:0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5.6</w:t>
              </w:r>
            </w:ins>
          </w:p>
        </w:tc>
      </w:tr>
      <w:tr w:rsidR="00120A44" w14:paraId="5E77071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7A78B9DC" w14:textId="77777777" w:rsidR="00120A44" w:rsidRPr="00123CA5" w:rsidRDefault="00120A44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7F214A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2CCACF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6D2024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120A44" w14:paraId="6893D5C8" w14:textId="77777777" w:rsidTr="00303EF4">
        <w:tc>
          <w:tcPr>
            <w:tcW w:w="4678" w:type="dxa"/>
          </w:tcPr>
          <w:p w14:paraId="175769CD" w14:textId="77777777" w:rsidR="00120A44" w:rsidRPr="00123CA5" w:rsidRDefault="002E594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VOR Identifier</w:t>
            </w:r>
          </w:p>
        </w:tc>
        <w:tc>
          <w:tcPr>
            <w:tcW w:w="1701" w:type="dxa"/>
          </w:tcPr>
          <w:p w14:paraId="0F82A7A8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26684C4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52001789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120A44" w14:paraId="00E3F1FF" w14:textId="77777777" w:rsidTr="00303EF4">
        <w:tc>
          <w:tcPr>
            <w:tcW w:w="4678" w:type="dxa"/>
          </w:tcPr>
          <w:p w14:paraId="0A7D52E5" w14:textId="77777777" w:rsidR="00120A44" w:rsidRPr="00123CA5" w:rsidRDefault="002E594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VOR Name</w:t>
            </w:r>
          </w:p>
        </w:tc>
        <w:tc>
          <w:tcPr>
            <w:tcW w:w="1701" w:type="dxa"/>
          </w:tcPr>
          <w:p w14:paraId="04E1CAA0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5270EC6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266EBA0B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120A44" w:rsidRPr="00965E65" w14:paraId="595DD628" w14:textId="77777777" w:rsidTr="00303EF4">
        <w:tc>
          <w:tcPr>
            <w:tcW w:w="4678" w:type="dxa"/>
          </w:tcPr>
          <w:p w14:paraId="43C76761" w14:textId="77777777" w:rsidR="00120A44" w:rsidRPr="00123CA5" w:rsidRDefault="002E594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VOR Frequency</w:t>
            </w:r>
          </w:p>
        </w:tc>
        <w:tc>
          <w:tcPr>
            <w:tcW w:w="1701" w:type="dxa"/>
          </w:tcPr>
          <w:p w14:paraId="53D5C05E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A41AA11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542638CC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120A44" w14:paraId="104C533D" w14:textId="77777777" w:rsidTr="00303EF4">
        <w:tc>
          <w:tcPr>
            <w:tcW w:w="4678" w:type="dxa"/>
          </w:tcPr>
          <w:p w14:paraId="7FED9385" w14:textId="77777777" w:rsidR="00120A44" w:rsidRPr="00123CA5" w:rsidRDefault="002E5948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 class</w:t>
            </w:r>
            <w:bookmarkStart w:id="323" w:name="_Ref461695731"/>
            <w:r w:rsidR="00A1728C">
              <w:rPr>
                <w:rStyle w:val="EndnoteReference"/>
                <w:rFonts w:ascii="Courier New" w:hAnsi="Courier New" w:cs="Courier New"/>
                <w:szCs w:val="72"/>
                <w:lang w:val="en-US"/>
              </w:rPr>
              <w:endnoteReference w:id="1"/>
            </w:r>
            <w:bookmarkEnd w:id="323"/>
          </w:p>
        </w:tc>
        <w:tc>
          <w:tcPr>
            <w:tcW w:w="1701" w:type="dxa"/>
          </w:tcPr>
          <w:p w14:paraId="58415119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CD1089E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5A447BC0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5.35</w:t>
            </w:r>
          </w:p>
        </w:tc>
      </w:tr>
      <w:tr w:rsidR="00120A44" w:rsidRPr="00216BC2" w14:paraId="481DCF12" w14:textId="77777777" w:rsidTr="00303EF4">
        <w:tc>
          <w:tcPr>
            <w:tcW w:w="4678" w:type="dxa"/>
          </w:tcPr>
          <w:p w14:paraId="5B220082" w14:textId="77777777" w:rsidR="00120A44" w:rsidRPr="00123CA5" w:rsidRDefault="002E594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VOR Latitude</w:t>
            </w:r>
          </w:p>
        </w:tc>
        <w:tc>
          <w:tcPr>
            <w:tcW w:w="1701" w:type="dxa"/>
          </w:tcPr>
          <w:p w14:paraId="427A61A7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C01291E" w14:textId="6AE68223" w:rsidR="00120A44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</w:tcPr>
          <w:p w14:paraId="039361DB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2E5948" w:rsidRPr="00216BC2" w14:paraId="5C06AD0E" w14:textId="77777777" w:rsidTr="00303EF4">
        <w:tc>
          <w:tcPr>
            <w:tcW w:w="4678" w:type="dxa"/>
          </w:tcPr>
          <w:p w14:paraId="3A9DCE70" w14:textId="77777777" w:rsidR="002E5948" w:rsidRDefault="002E594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VOR Longitude</w:t>
            </w:r>
          </w:p>
        </w:tc>
        <w:tc>
          <w:tcPr>
            <w:tcW w:w="1701" w:type="dxa"/>
          </w:tcPr>
          <w:p w14:paraId="530583EA" w14:textId="77777777" w:rsidR="002E5948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5A2910F" w14:textId="609D8F2E" w:rsidR="002E5948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18A3B941" w14:textId="77777777" w:rsidR="002E5948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82D80" w:rsidRPr="00216BC2" w14:paraId="7947CA8A" w14:textId="77777777" w:rsidTr="00303EF4">
        <w:tc>
          <w:tcPr>
            <w:tcW w:w="4678" w:type="dxa"/>
          </w:tcPr>
          <w:p w14:paraId="0729E601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 Ident</w:t>
            </w:r>
          </w:p>
        </w:tc>
        <w:tc>
          <w:tcPr>
            <w:tcW w:w="1701" w:type="dxa"/>
          </w:tcPr>
          <w:p w14:paraId="6D6967C3" w14:textId="77777777" w:rsidR="00182D80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FBE94E7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4D6365DE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5.38</w:t>
            </w:r>
          </w:p>
        </w:tc>
      </w:tr>
      <w:tr w:rsidR="00182D80" w:rsidRPr="00216BC2" w14:paraId="7ACF97E6" w14:textId="77777777" w:rsidTr="00303EF4">
        <w:tc>
          <w:tcPr>
            <w:tcW w:w="4678" w:type="dxa"/>
          </w:tcPr>
          <w:p w14:paraId="5232089E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 Latitude</w:t>
            </w:r>
          </w:p>
        </w:tc>
        <w:tc>
          <w:tcPr>
            <w:tcW w:w="1701" w:type="dxa"/>
          </w:tcPr>
          <w:p w14:paraId="6481723C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50843A8" w14:textId="342BD90F" w:rsidR="00182D80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</w:tcPr>
          <w:p w14:paraId="39187865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82D80" w:rsidRPr="00216BC2" w14:paraId="3A5269E7" w14:textId="77777777" w:rsidTr="00303EF4">
        <w:tc>
          <w:tcPr>
            <w:tcW w:w="4678" w:type="dxa"/>
          </w:tcPr>
          <w:p w14:paraId="09035143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 Longitude</w:t>
            </w:r>
          </w:p>
        </w:tc>
        <w:tc>
          <w:tcPr>
            <w:tcW w:w="1701" w:type="dxa"/>
          </w:tcPr>
          <w:p w14:paraId="5F5130CF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8CA5B40" w14:textId="7EE862A7" w:rsidR="00182D80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161B8F3A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82D80" w:rsidRPr="00216BC2" w14:paraId="2AE7F0B2" w14:textId="77777777" w:rsidTr="00303EF4">
        <w:tc>
          <w:tcPr>
            <w:tcW w:w="4678" w:type="dxa"/>
          </w:tcPr>
          <w:p w14:paraId="06B5A7DA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 Elevation</w:t>
            </w:r>
          </w:p>
        </w:tc>
        <w:tc>
          <w:tcPr>
            <w:tcW w:w="1701" w:type="dxa"/>
          </w:tcPr>
          <w:p w14:paraId="01F4FD03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E9B1304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0E353968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5.40</w:t>
            </w:r>
          </w:p>
        </w:tc>
      </w:tr>
      <w:tr w:rsidR="00182D80" w:rsidRPr="00216BC2" w14:paraId="5769820A" w14:textId="77777777" w:rsidTr="00303EF4">
        <w:tc>
          <w:tcPr>
            <w:tcW w:w="4678" w:type="dxa"/>
          </w:tcPr>
          <w:p w14:paraId="1F09B30F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ILS/DME bias</w:t>
            </w:r>
          </w:p>
        </w:tc>
        <w:tc>
          <w:tcPr>
            <w:tcW w:w="1701" w:type="dxa"/>
          </w:tcPr>
          <w:p w14:paraId="52270A7C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3ECA0E30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688F2ACA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5.90</w:t>
            </w:r>
          </w:p>
        </w:tc>
      </w:tr>
      <w:tr w:rsidR="00182D80" w:rsidRPr="00216BC2" w14:paraId="1A054BCC" w14:textId="77777777" w:rsidTr="00303EF4">
        <w:tc>
          <w:tcPr>
            <w:tcW w:w="4678" w:type="dxa"/>
          </w:tcPr>
          <w:p w14:paraId="05AEA0BD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Range</w:t>
            </w:r>
          </w:p>
        </w:tc>
        <w:tc>
          <w:tcPr>
            <w:tcW w:w="1701" w:type="dxa"/>
          </w:tcPr>
          <w:p w14:paraId="175923BE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1BCE286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64B18DA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5.149</w:t>
            </w:r>
          </w:p>
        </w:tc>
      </w:tr>
      <w:tr w:rsidR="00182D80" w:rsidRPr="00216BC2" w14:paraId="48D78EE8" w14:textId="77777777" w:rsidTr="00303EF4">
        <w:tc>
          <w:tcPr>
            <w:tcW w:w="4678" w:type="dxa"/>
          </w:tcPr>
          <w:p w14:paraId="58399A77" w14:textId="77777777" w:rsidR="00182D80" w:rsidRDefault="00182D80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 Declination</w:t>
            </w:r>
          </w:p>
        </w:tc>
        <w:tc>
          <w:tcPr>
            <w:tcW w:w="1701" w:type="dxa"/>
          </w:tcPr>
          <w:p w14:paraId="34E79A67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41B2CB9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118F7DBE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5.66</w:t>
            </w:r>
          </w:p>
        </w:tc>
      </w:tr>
    </w:tbl>
    <w:p w14:paraId="10922C8E" w14:textId="72A47C85" w:rsidR="00D7070A" w:rsidDel="004569E6" w:rsidRDefault="00D7070A" w:rsidP="008E55D6">
      <w:pPr>
        <w:spacing w:after="0" w:line="240" w:lineRule="auto"/>
        <w:rPr>
          <w:del w:id="324" w:author="Richard Stefan [2]" w:date="2017-10-20T17:10:00Z"/>
          <w:rFonts w:ascii="Courier New" w:hAnsi="Courier New" w:cs="Courier New"/>
          <w:lang w:val="en-US"/>
        </w:rPr>
      </w:pPr>
    </w:p>
    <w:p w14:paraId="6D8A2FB8" w14:textId="77777777" w:rsidR="007E5A93" w:rsidRDefault="007E5A93">
      <w:pPr>
        <w:rPr>
          <w:ins w:id="325" w:author="Richard Stefan [2]" w:date="2017-10-20T16:18:00Z"/>
          <w:rFonts w:ascii="Segoe UI Light" w:hAnsi="Segoe UI Light" w:cs="Segoe UI Light"/>
          <w:sz w:val="24"/>
          <w:szCs w:val="72"/>
          <w:lang w:val="en-US"/>
        </w:rPr>
      </w:pPr>
      <w:ins w:id="326" w:author="Richard Stefan [2]" w:date="2017-10-20T16:18:00Z">
        <w:r>
          <w:rPr>
            <w:rFonts w:ascii="Segoe UI Light" w:hAnsi="Segoe UI Light" w:cs="Segoe UI Light"/>
            <w:sz w:val="24"/>
            <w:szCs w:val="72"/>
            <w:lang w:val="en-US"/>
          </w:rPr>
          <w:br w:type="page"/>
        </w:r>
      </w:ins>
    </w:p>
    <w:p w14:paraId="52C407FF" w14:textId="31358709" w:rsidR="0006748F" w:rsidRPr="00166C90" w:rsidRDefault="0006748F" w:rsidP="008E55D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lastRenderedPageBreak/>
        <w:t>Example:</w:t>
      </w:r>
    </w:p>
    <w:p w14:paraId="45739542" w14:textId="1FF8A356" w:rsidR="0006748F" w:rsidRDefault="0006748F" w:rsidP="0006748F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327" w:author="Richard Stefan [2]" w:date="2017-10-20T16:18:00Z">
        <w:r w:rsidDel="007E5A93">
          <w:rPr>
            <w:rFonts w:ascii="Courier New" w:hAnsi="Courier New" w:cs="Courier New"/>
            <w:lang w:val="en-US"/>
          </w:rPr>
          <w:delText>D|</w:delText>
        </w:r>
      </w:del>
      <w:r w:rsidR="008A1F7C">
        <w:rPr>
          <w:rFonts w:ascii="Courier New" w:hAnsi="Courier New" w:cs="Courier New"/>
          <w:lang w:val="en-US"/>
        </w:rPr>
        <w:t>EUR|</w:t>
      </w:r>
      <w:ins w:id="328" w:author="Richard Stefan [2]" w:date="2017-10-20T17:10:00Z">
        <w:r w:rsidR="004569E6">
          <w:rPr>
            <w:rFonts w:ascii="Courier New" w:hAnsi="Courier New" w:cs="Courier New"/>
            <w:lang w:val="en-US"/>
          </w:rPr>
          <w:t>LOWW|</w:t>
        </w:r>
      </w:ins>
      <w:r>
        <w:rPr>
          <w:rFonts w:ascii="Courier New" w:hAnsi="Courier New" w:cs="Courier New"/>
          <w:lang w:val="en-US"/>
        </w:rPr>
        <w:t>LO|WGM|WAGRAM|112.20|VDHW</w:t>
      </w:r>
      <w:r w:rsidR="009C591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|</w:t>
      </w:r>
      <w:r w:rsidR="009C591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48.32385556|</w:t>
      </w:r>
      <w:r w:rsidR="00835F5B">
        <w:rPr>
          <w:rFonts w:ascii="Courier New" w:hAnsi="Courier New" w:cs="Courier New"/>
          <w:lang w:val="en-US"/>
        </w:rPr>
        <w:t>16.49095278|</w:t>
      </w:r>
      <w:r>
        <w:rPr>
          <w:rFonts w:ascii="Courier New" w:hAnsi="Courier New" w:cs="Courier New"/>
          <w:lang w:val="en-US"/>
        </w:rPr>
        <w:t>|48.32301667|</w:t>
      </w:r>
      <w:r w:rsidR="00835F5B">
        <w:rPr>
          <w:rFonts w:ascii="Courier New" w:hAnsi="Courier New" w:cs="Courier New"/>
          <w:lang w:val="en-US"/>
        </w:rPr>
        <w:t>16.49080833|574|</w:t>
      </w:r>
      <w:r>
        <w:rPr>
          <w:rFonts w:ascii="Courier New" w:hAnsi="Courier New" w:cs="Courier New"/>
          <w:lang w:val="en-US"/>
        </w:rPr>
        <w:t>|130|4.1</w:t>
      </w:r>
    </w:p>
    <w:p w14:paraId="7E31D3B9" w14:textId="6D125BAC" w:rsidR="00835F5B" w:rsidRPr="0006748F" w:rsidRDefault="00835F5B" w:rsidP="00835F5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329" w:author="Richard Stefan [2]" w:date="2017-10-20T16:21:00Z">
        <w:r w:rsidDel="004F77FB">
          <w:rPr>
            <w:rFonts w:ascii="Courier New" w:hAnsi="Courier New" w:cs="Courier New"/>
            <w:lang w:val="en-US"/>
          </w:rPr>
          <w:delText>D|</w:delText>
        </w:r>
      </w:del>
      <w:r>
        <w:rPr>
          <w:rFonts w:ascii="Courier New" w:hAnsi="Courier New" w:cs="Courier New"/>
          <w:lang w:val="en-US"/>
        </w:rPr>
        <w:t>EUR|</w:t>
      </w:r>
      <w:ins w:id="330" w:author="Richard Stefan [2]" w:date="2017-10-20T17:10:00Z">
        <w:r w:rsidR="004569E6">
          <w:rPr>
            <w:rFonts w:ascii="Courier New" w:hAnsi="Courier New" w:cs="Courier New"/>
            <w:lang w:val="en-US"/>
          </w:rPr>
          <w:t>LOWW|</w:t>
        </w:r>
      </w:ins>
      <w:r>
        <w:rPr>
          <w:rFonts w:ascii="Courier New" w:hAnsi="Courier New" w:cs="Courier New"/>
          <w:lang w:val="en-US"/>
        </w:rPr>
        <w:t>LO|OEX|SCHWECHAT|109.55| IT N|||OEX|</w:t>
      </w:r>
      <w:r w:rsidRPr="00835F5B">
        <w:rPr>
          <w:rFonts w:ascii="Courier New" w:hAnsi="Courier New" w:cs="Courier New"/>
          <w:lang w:val="en-US"/>
        </w:rPr>
        <w:t>48.10885833</w:t>
      </w:r>
      <w:r>
        <w:rPr>
          <w:rFonts w:ascii="Courier New" w:hAnsi="Courier New" w:cs="Courier New"/>
          <w:lang w:val="en-US"/>
        </w:rPr>
        <w:t>|</w:t>
      </w:r>
      <w:r w:rsidRPr="00835F5B">
        <w:rPr>
          <w:rFonts w:ascii="Courier New" w:hAnsi="Courier New" w:cs="Courier New"/>
          <w:lang w:val="en-US"/>
        </w:rPr>
        <w:t>16.57153889</w:t>
      </w:r>
      <w:r>
        <w:rPr>
          <w:rFonts w:ascii="Courier New" w:hAnsi="Courier New" w:cs="Courier New"/>
          <w:lang w:val="en-US"/>
        </w:rPr>
        <w:t>|624||25|4.1</w:t>
      </w:r>
    </w:p>
    <w:p w14:paraId="58945CBD" w14:textId="77777777" w:rsidR="000B5906" w:rsidRDefault="000B5906" w:rsidP="008E55D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EB6944D" w14:textId="77777777" w:rsidR="002D7C1B" w:rsidRDefault="002D7C1B" w:rsidP="008E55D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4D643F6A" w14:textId="5ABC42EF" w:rsidR="002D7C1B" w:rsidDel="007E5A93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del w:id="331" w:author="Richard Stefan [2]" w:date="2017-10-20T16:18:00Z"/>
          <w:rFonts w:ascii="Segoe UI Light" w:hAnsi="Segoe UI Light" w:cs="Segoe UI Light"/>
          <w:sz w:val="24"/>
          <w:szCs w:val="72"/>
          <w:lang w:val="en-US"/>
        </w:rPr>
      </w:pPr>
      <w:del w:id="332" w:author="Richard Stefan [2]" w:date="2017-10-20T16:18:00Z">
        <w:r w:rsidRPr="00AA254B" w:rsidDel="007E5A93">
          <w:rPr>
            <w:rFonts w:ascii="Courier New" w:hAnsi="Courier New" w:cs="Courier New"/>
            <w:lang w:val="en-US"/>
          </w:rPr>
          <w:delText>Record Type</w:delText>
        </w:r>
        <w:r w:rsidDel="007E5A93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“D“ without the quotation marks </w:delText>
        </w:r>
      </w:del>
    </w:p>
    <w:p w14:paraId="19E19F80" w14:textId="7453CD24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ins w:id="333" w:author="Richard Stefan [2]" w:date="2017-10-20T17:10:00Z"/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navaid</w:t>
      </w:r>
    </w:p>
    <w:p w14:paraId="068153D3" w14:textId="77777777" w:rsidR="000D7ACF" w:rsidRDefault="000D7ACF" w:rsidP="000D7ACF">
      <w:pPr>
        <w:pStyle w:val="ListParagraph"/>
        <w:numPr>
          <w:ilvl w:val="0"/>
          <w:numId w:val="11"/>
        </w:numPr>
        <w:spacing w:after="0" w:line="240" w:lineRule="auto"/>
        <w:rPr>
          <w:ins w:id="334" w:author="Richard Stefan [2]" w:date="2017-10-20T17:13:00Z"/>
          <w:rFonts w:ascii="Segoe UI Light" w:hAnsi="Segoe UI Light" w:cs="Segoe UI Light"/>
          <w:sz w:val="24"/>
          <w:szCs w:val="72"/>
          <w:lang w:val="en-US"/>
        </w:rPr>
      </w:pPr>
      <w:ins w:id="335" w:author="Richard Stefan [2]" w:date="2017-10-20T17:13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four character ICAO location identifier</w:t>
        </w:r>
      </w:ins>
    </w:p>
    <w:p w14:paraId="4DF1E16D" w14:textId="7D2EC67B" w:rsidR="004569E6" w:rsidDel="000D7ACF" w:rsidRDefault="004569E6" w:rsidP="002D7C1B">
      <w:pPr>
        <w:pStyle w:val="ListParagraph"/>
        <w:numPr>
          <w:ilvl w:val="0"/>
          <w:numId w:val="11"/>
        </w:numPr>
        <w:spacing w:after="0" w:line="240" w:lineRule="auto"/>
        <w:rPr>
          <w:del w:id="336" w:author="Richard Stefan [2]" w:date="2017-10-20T17:13:00Z"/>
          <w:rFonts w:ascii="Segoe UI Light" w:hAnsi="Segoe UI Light" w:cs="Segoe UI Light"/>
          <w:sz w:val="24"/>
          <w:szCs w:val="72"/>
          <w:lang w:val="en-US"/>
        </w:rPr>
      </w:pPr>
    </w:p>
    <w:p w14:paraId="7FB0AABE" w14:textId="77777777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navaid</w:t>
      </w:r>
    </w:p>
    <w:p w14:paraId="37933289" w14:textId="77777777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VOR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navaid identifier</w:t>
      </w:r>
    </w:p>
    <w:p w14:paraId="250680D2" w14:textId="77777777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VOR Name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navaid name</w:t>
      </w:r>
    </w:p>
    <w:p w14:paraId="0588C3F8" w14:textId="77777777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VOR Frequency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navaid frequency in kHz</w:t>
      </w:r>
    </w:p>
    <w:p w14:paraId="6AD2C61A" w14:textId="0C079B2A" w:rsidR="002D7C1B" w:rsidRDefault="002D7C1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NAVAID class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AA254B">
        <w:rPr>
          <w:rFonts w:ascii="Segoe UI Light" w:hAnsi="Segoe UI Light" w:cs="Segoe UI Light"/>
          <w:sz w:val="24"/>
          <w:szCs w:val="72"/>
          <w:lang w:val="en-US"/>
        </w:rPr>
        <w:t xml:space="preserve">navaid type, range/power, additional information &amp; collocation (see </w:t>
      </w:r>
      <w:r w:rsidR="009870A9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C159C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159CF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_Ref461690851 \r \h </w:instrText>
      </w:r>
      <w:r w:rsidR="00C159CF">
        <w:rPr>
          <w:rFonts w:ascii="Segoe UI Light" w:hAnsi="Segoe UI Light" w:cs="Segoe UI Light"/>
          <w:sz w:val="24"/>
          <w:szCs w:val="72"/>
          <w:lang w:val="en-US"/>
        </w:rPr>
      </w:r>
      <w:r w:rsidR="00C159C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</w:t>
      </w:r>
      <w:r w:rsidR="00C159C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AA254B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306B873" w14:textId="77777777" w:rsidR="00AA254B" w:rsidRDefault="00AA254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VOR Latitude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latitude in degrees decimal floating point (N positive, S negative)</w:t>
      </w:r>
    </w:p>
    <w:p w14:paraId="23DEE7ED" w14:textId="77777777" w:rsidR="00AA254B" w:rsidRDefault="00AA254B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VOR Longitude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longitude in degrees decimal floating point (E positive, W negative)</w:t>
      </w:r>
    </w:p>
    <w:p w14:paraId="397421E6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DME Ident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of a DME facility, a TACAN facility or the DME (or TACAN) component of a VORDME or VORTAC facility</w:t>
      </w:r>
    </w:p>
    <w:p w14:paraId="3745543D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DME Latitude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DME latitude in degrees decimal floating point (N positive, S negative)</w:t>
      </w:r>
    </w:p>
    <w:p w14:paraId="79BD8046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DME Longitude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DME longitude in degrees decimal floating point (E positive, W negative)</w:t>
      </w:r>
    </w:p>
    <w:p w14:paraId="75EEEEA5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F6229">
        <w:rPr>
          <w:rFonts w:ascii="Courier New" w:hAnsi="Courier New" w:cs="Courier New"/>
          <w:szCs w:val="72"/>
          <w:lang w:val="en-US"/>
        </w:rPr>
        <w:t>DME Elevation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DME elevation in feet AMSL</w:t>
      </w:r>
    </w:p>
    <w:p w14:paraId="6A461B76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F6229">
        <w:rPr>
          <w:rFonts w:ascii="Courier New" w:hAnsi="Courier New" w:cs="Courier New"/>
          <w:szCs w:val="72"/>
          <w:lang w:val="en-US"/>
        </w:rPr>
        <w:t>ILS/DME bias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specify the DME offset</w:t>
      </w:r>
    </w:p>
    <w:p w14:paraId="1E9870E2" w14:textId="77777777" w:rsid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F6229">
        <w:rPr>
          <w:rFonts w:ascii="Courier New" w:hAnsi="Courier New" w:cs="Courier New"/>
          <w:szCs w:val="72"/>
          <w:lang w:val="en-US"/>
        </w:rPr>
        <w:t xml:space="preserve">Range </w:t>
      </w:r>
      <w:r>
        <w:rPr>
          <w:rFonts w:ascii="Segoe UI Light" w:hAnsi="Segoe UI Light" w:cs="Segoe UI Light"/>
          <w:sz w:val="24"/>
          <w:szCs w:val="72"/>
          <w:lang w:val="en-US"/>
        </w:rPr>
        <w:t>: navaid usable range in nautical miles</w:t>
      </w:r>
    </w:p>
    <w:p w14:paraId="592F60F9" w14:textId="77777777" w:rsidR="009C591D" w:rsidRPr="009C591D" w:rsidRDefault="009C591D" w:rsidP="009C59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F6229">
        <w:rPr>
          <w:rFonts w:ascii="Courier New" w:hAnsi="Courier New" w:cs="Courier New"/>
          <w:szCs w:val="72"/>
          <w:lang w:val="en-US"/>
        </w:rPr>
        <w:t xml:space="preserve">Station </w:t>
      </w:r>
      <w:r>
        <w:rPr>
          <w:rFonts w:ascii="Courier New" w:hAnsi="Courier New" w:cs="Courier New"/>
          <w:szCs w:val="72"/>
          <w:lang w:val="en-US"/>
        </w:rPr>
        <w:t xml:space="preserve">Declination </w:t>
      </w:r>
      <w:r w:rsidRPr="002F6229">
        <w:rPr>
          <w:rFonts w:ascii="Segoe UI Light" w:hAnsi="Segoe UI Light" w:cs="Segoe UI Light"/>
          <w:sz w:val="24"/>
          <w:szCs w:val="72"/>
          <w:lang w:val="en-US"/>
        </w:rPr>
        <w:t>: angular difference between true north and the zero degree radial of the navaid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 degrees</w:t>
      </w:r>
    </w:p>
    <w:p w14:paraId="09A80641" w14:textId="77777777" w:rsidR="009152BC" w:rsidRDefault="009152BC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E049E45" w14:textId="2E9715D8" w:rsidR="00DE2209" w:rsidRPr="001F0735" w:rsidRDefault="00C769F6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337" w:name="_Enroute_NDB_Navaids"/>
      <w:bookmarkStart w:id="338" w:name="_Toc139626210"/>
      <w:bookmarkEnd w:id="337"/>
      <w:r w:rsidRPr="001F0735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Enroute NDB Navaids</w:t>
      </w:r>
      <w:bookmarkEnd w:id="338"/>
    </w:p>
    <w:p w14:paraId="1AC153AC" w14:textId="05F9CB1B" w:rsidR="002B53E6" w:rsidRDefault="002B53E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  <w:pPrChange w:id="339" w:author="Richard Stefan" w:date="2016-09-16T10:22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340" w:author="Richard Stefan" w:date="2016-09-16T10:22:00Z">
        <w:r w:rsidRPr="002B53E6">
          <w:rPr>
            <w:rFonts w:ascii="Segoe UI Light" w:hAnsi="Segoe UI Light" w:cs="Segoe UI Light"/>
            <w:sz w:val="24"/>
            <w:szCs w:val="72"/>
            <w:lang w:val="en-US"/>
            <w:rPrChange w:id="341" w:author="Richard Stefan" w:date="2016-09-16T10:22:00Z">
              <w:rPr>
                <w:lang w:val="en-US"/>
              </w:rPr>
            </w:rPrChange>
          </w:rPr>
          <w:t>SQL Format:</w:t>
        </w:r>
      </w:ins>
    </w:p>
    <w:p w14:paraId="2B2D83B0" w14:textId="0C5E322C" w:rsidR="00202E0B" w:rsidRDefault="00202E0B" w:rsidP="00202E0B">
      <w:pPr>
        <w:spacing w:after="0" w:line="240" w:lineRule="auto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>CREATE TABLE [tbl_</w:t>
      </w:r>
      <w:del w:id="342" w:author="Richard Stefan [2]" w:date="2017-10-20T16:19:00Z">
        <w:r w:rsidRPr="00202E0B" w:rsidDel="00844D87">
          <w:rPr>
            <w:rFonts w:ascii="Courier New" w:hAnsi="Courier New" w:cs="Courier New"/>
            <w:lang w:val="en-US"/>
          </w:rPr>
          <w:delText>db_</w:delText>
        </w:r>
      </w:del>
      <w:r w:rsidRPr="00202E0B">
        <w:rPr>
          <w:rFonts w:ascii="Courier New" w:hAnsi="Courier New" w:cs="Courier New"/>
          <w:lang w:val="en-US"/>
        </w:rPr>
        <w:t>enroute_ndbnavaids</w:t>
      </w:r>
      <w:del w:id="343" w:author="Richard Stefan [2]" w:date="2017-10-20T16:19:00Z">
        <w:r w:rsidRPr="00202E0B" w:rsidDel="00844D87">
          <w:rPr>
            <w:rFonts w:ascii="Courier New" w:hAnsi="Courier New" w:cs="Courier New"/>
            <w:lang w:val="en-US"/>
          </w:rPr>
          <w:delText>_pr</w:delText>
        </w:r>
      </w:del>
      <w:r w:rsidRPr="00202E0B">
        <w:rPr>
          <w:rFonts w:ascii="Courier New" w:hAnsi="Courier New" w:cs="Courier New"/>
          <w:lang w:val="en-US"/>
        </w:rPr>
        <w:t>] (</w:t>
      </w:r>
    </w:p>
    <w:p w14:paraId="2FBACF5C" w14:textId="0CFA6CD5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[area_code] </w:t>
      </w:r>
      <w:del w:id="344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34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3)</w:t>
      </w:r>
      <w:del w:id="346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6A5A25EA" w14:textId="66B0FF1D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[icao_code] </w:t>
      </w:r>
      <w:del w:id="347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34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2) NOT NULL,</w:t>
      </w:r>
    </w:p>
    <w:p w14:paraId="0D618EE3" w14:textId="2F37D7A0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[ndb_identifier] </w:t>
      </w:r>
      <w:del w:id="349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35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4) NOT NULL,</w:t>
      </w:r>
    </w:p>
    <w:p w14:paraId="5B3A07F3" w14:textId="20919B2A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[ndb_name] </w:t>
      </w:r>
      <w:del w:id="351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35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30)</w:t>
      </w:r>
      <w:del w:id="353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7086DB95" w14:textId="5BDBF6A2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[ndb_frequency] </w:t>
      </w:r>
      <w:del w:id="354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355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5)</w:t>
      </w:r>
      <w:del w:id="356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68811798" w14:textId="1C9A05C4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[navaid_class] </w:t>
      </w:r>
      <w:del w:id="357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35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5)</w:t>
      </w:r>
      <w:del w:id="359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3812A6E7" w14:textId="32C076CB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[ndb_latitude] </w:t>
      </w:r>
      <w:del w:id="360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361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9</w:t>
      </w:r>
      <w:del w:id="362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>)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6A9148C1" w14:textId="7654EACB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[ndb_longitude] </w:t>
      </w:r>
      <w:del w:id="363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364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10)</w:t>
      </w:r>
      <w:del w:id="365" w:author="Richard Stefan [2]" w:date="2017-10-20T17:15:00Z">
        <w:r w:rsidRPr="00202E0B" w:rsidDel="000D7ACF">
          <w:rPr>
            <w:rFonts w:ascii="Courier New" w:hAnsi="Courier New" w:cs="Courier New"/>
            <w:lang w:val="en-US"/>
          </w:rPr>
          <w:delText xml:space="preserve"> NOT NULL</w:delText>
        </w:r>
      </w:del>
    </w:p>
    <w:p w14:paraId="4542F19C" w14:textId="72BB3145" w:rsidR="00081920" w:rsidRPr="00202E0B" w:rsidRDefault="00202E0B" w:rsidP="00081920">
      <w:pPr>
        <w:spacing w:after="0" w:line="240" w:lineRule="auto"/>
        <w:rPr>
          <w:ins w:id="366" w:author="Richard Stefan" w:date="2016-09-16T10:22:00Z"/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>)</w:t>
      </w:r>
    </w:p>
    <w:p w14:paraId="6A5E6545" w14:textId="77777777" w:rsidR="00F52A14" w:rsidRPr="00F52A14" w:rsidRDefault="00F52A14" w:rsidP="00F52A14">
      <w:pPr>
        <w:spacing w:after="0" w:line="240" w:lineRule="auto"/>
        <w:rPr>
          <w:ins w:id="367" w:author="Richard Stefan" w:date="2016-09-16T11:32:00Z"/>
          <w:rFonts w:ascii="Courier New" w:hAnsi="Courier New" w:cs="Courier New"/>
          <w:lang w:val="en-US"/>
        </w:rPr>
      </w:pPr>
      <w:ins w:id="368" w:author="Richard Stefan" w:date="2016-09-16T11:32:00Z">
        <w:r w:rsidRPr="00F52A14">
          <w:rPr>
            <w:rFonts w:ascii="Courier New" w:hAnsi="Courier New" w:cs="Courier New"/>
            <w:lang w:val="en-US"/>
          </w:rPr>
          <w:t>CREATE UNIQUE INDEX [pk_db]</w:t>
        </w:r>
      </w:ins>
    </w:p>
    <w:p w14:paraId="11E9FD65" w14:textId="5D7EB161" w:rsidR="00F52A14" w:rsidRPr="009605FB" w:rsidRDefault="00F52A14">
      <w:pPr>
        <w:spacing w:after="0" w:line="240" w:lineRule="auto"/>
        <w:rPr>
          <w:ins w:id="369" w:author="Richard Stefan" w:date="2016-09-16T11:32:00Z"/>
          <w:rFonts w:ascii="Courier New" w:hAnsi="Courier New" w:cs="Courier New"/>
          <w:lang w:val="fr-FR"/>
        </w:rPr>
        <w:pPrChange w:id="370" w:author="Richard Stefan" w:date="2016-09-16T10:22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371" w:author="Richard Stefan" w:date="2016-09-16T11:32:00Z">
        <w:r>
          <w:rPr>
            <w:rFonts w:ascii="Courier New" w:hAnsi="Courier New" w:cs="Courier New"/>
            <w:lang w:val="en-US"/>
          </w:rPr>
          <w:tab/>
        </w:r>
        <w:r w:rsidRPr="009605FB">
          <w:rPr>
            <w:rFonts w:ascii="Courier New" w:hAnsi="Courier New" w:cs="Courier New"/>
            <w:lang w:val="fr-FR"/>
          </w:rPr>
          <w:t>ON [tbl_</w:t>
        </w:r>
        <w:del w:id="372" w:author="Richard Stefan [2]" w:date="2017-10-20T17:14:00Z">
          <w:r w:rsidRPr="009605FB" w:rsidDel="000D7ACF">
            <w:rPr>
              <w:rFonts w:ascii="Courier New" w:hAnsi="Courier New" w:cs="Courier New"/>
              <w:lang w:val="fr-FR"/>
            </w:rPr>
            <w:delText>db_</w:delText>
          </w:r>
        </w:del>
        <w:r w:rsidRPr="009605FB">
          <w:rPr>
            <w:rFonts w:ascii="Courier New" w:hAnsi="Courier New" w:cs="Courier New"/>
            <w:lang w:val="fr-FR"/>
          </w:rPr>
          <w:t>ndbnavaids]</w:t>
        </w:r>
      </w:ins>
    </w:p>
    <w:p w14:paraId="1A8674C0" w14:textId="16779DCB" w:rsidR="00F52A14" w:rsidRPr="009605FB" w:rsidRDefault="00F52A14">
      <w:pPr>
        <w:spacing w:after="0" w:line="240" w:lineRule="auto"/>
        <w:ind w:firstLine="708"/>
        <w:rPr>
          <w:ins w:id="373" w:author="Richard Stefan" w:date="2016-09-16T10:22:00Z"/>
          <w:rFonts w:ascii="Courier New" w:hAnsi="Courier New" w:cs="Courier New"/>
          <w:lang w:val="fr-FR"/>
          <w:rPrChange w:id="374" w:author="Richard Stefan" w:date="2016-09-16T10:22:00Z">
            <w:rPr>
              <w:ins w:id="375" w:author="Richard Stefan" w:date="2016-09-16T10:22:00Z"/>
              <w:lang w:val="en-US"/>
            </w:rPr>
          </w:rPrChange>
        </w:rPr>
        <w:pPrChange w:id="376" w:author="Richard Stefan" w:date="2016-09-16T11:32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377" w:author="Richard Stefan" w:date="2016-09-16T11:32:00Z">
        <w:r w:rsidRPr="009605FB">
          <w:rPr>
            <w:rFonts w:ascii="Courier New" w:hAnsi="Courier New" w:cs="Courier New"/>
            <w:lang w:val="fr-FR"/>
          </w:rPr>
          <w:t>(</w:t>
        </w:r>
      </w:ins>
      <w:ins w:id="378" w:author="Richard Stefan" w:date="2016-09-16T11:35:00Z">
        <w:del w:id="379" w:author="Richard Stefan [2]" w:date="2017-10-20T17:14:00Z">
          <w:r w:rsidR="005A7781" w:rsidRPr="005E4391" w:rsidDel="000D7ACF">
            <w:rPr>
              <w:rFonts w:ascii="Courier New" w:hAnsi="Courier New" w:cs="Courier New"/>
              <w:szCs w:val="72"/>
              <w:lang w:val="en-US"/>
              <w:rPrChange w:id="380" w:author="Richard Stefan" w:date="2016-09-16T11:35:00Z">
                <w:rPr>
                  <w:rFonts w:ascii="Courier New" w:hAnsi="Courier New" w:cs="Courier New"/>
                  <w:szCs w:val="72"/>
                </w:rPr>
              </w:rPrChange>
            </w:rPr>
            <w:delText>[record_type],</w:delText>
          </w:r>
        </w:del>
      </w:ins>
      <w:ins w:id="381" w:author="Richard Stefan" w:date="2016-09-16T11:32:00Z">
        <w:r w:rsidRPr="009605FB">
          <w:rPr>
            <w:rFonts w:ascii="Courier New" w:hAnsi="Courier New" w:cs="Courier New"/>
            <w:lang w:val="fr-FR"/>
          </w:rPr>
          <w:t>[icao_code],[ndb_identifier])</w:t>
        </w:r>
      </w:ins>
    </w:p>
    <w:p w14:paraId="52A73750" w14:textId="77777777" w:rsidR="002B53E6" w:rsidRPr="009605FB" w:rsidRDefault="002B53E6" w:rsidP="00DE2209">
      <w:pPr>
        <w:spacing w:after="0" w:line="240" w:lineRule="auto"/>
        <w:rPr>
          <w:ins w:id="382" w:author="Richard Stefan" w:date="2016-09-16T10:21:00Z"/>
          <w:rFonts w:ascii="Segoe UI Light" w:hAnsi="Segoe UI Light" w:cs="Segoe UI Light"/>
          <w:sz w:val="24"/>
          <w:szCs w:val="72"/>
          <w:lang w:val="fr-FR"/>
        </w:rPr>
      </w:pPr>
    </w:p>
    <w:p w14:paraId="62386873" w14:textId="28B64EFA" w:rsidR="009152BC" w:rsidRPr="009605FB" w:rsidRDefault="00D2530B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ins w:id="383" w:author="Richard Stefan" w:date="2016-09-16T10:22:00Z">
        <w:r w:rsidRPr="009605FB">
          <w:rPr>
            <w:rFonts w:ascii="Segoe UI Light" w:hAnsi="Segoe UI Light" w:cs="Segoe UI Light"/>
            <w:sz w:val="24"/>
            <w:szCs w:val="72"/>
            <w:lang w:val="fr-FR"/>
          </w:rPr>
          <w:t xml:space="preserve">ASCII </w:t>
        </w:r>
      </w:ins>
      <w:r w:rsidR="009152BC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290BE423" w14:textId="77777777" w:rsidR="009152BC" w:rsidRPr="009605FB" w:rsidRDefault="009152BC" w:rsidP="009152BC">
      <w:pPr>
        <w:spacing w:after="0" w:line="240" w:lineRule="auto"/>
        <w:rPr>
          <w:rFonts w:ascii="Courier New" w:hAnsi="Courier New" w:cs="Courier New"/>
          <w:lang w:val="fr-FR"/>
        </w:rPr>
      </w:pPr>
      <w:del w:id="384" w:author="Richard Stefan [2]" w:date="2017-10-20T16:21:00Z">
        <w:r w:rsidRPr="009605FB" w:rsidDel="00B2763D">
          <w:rPr>
            <w:rFonts w:ascii="Courier New" w:hAnsi="Courier New" w:cs="Courier New"/>
            <w:lang w:val="fr-FR"/>
          </w:rPr>
          <w:delText>DB|</w:delText>
        </w:r>
      </w:del>
      <w:r w:rsidRPr="009605FB">
        <w:rPr>
          <w:rFonts w:ascii="Courier New" w:hAnsi="Courier New" w:cs="Courier New"/>
          <w:lang w:val="fr-FR"/>
        </w:rPr>
        <w:t>Area Code|ICAO Code|NDB Identifier|NDB Name|NDB Frequency|NDB class|NDB Latitude|NDB Longitude</w:t>
      </w:r>
    </w:p>
    <w:p w14:paraId="483BDCD2" w14:textId="77777777" w:rsidR="009152BC" w:rsidRPr="009605FB" w:rsidRDefault="009152BC" w:rsidP="009152BC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152BC" w:rsidRPr="00123CA5" w14:paraId="312F5A30" w14:textId="77777777" w:rsidTr="002D0990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3306B" w14:textId="77777777" w:rsidR="009152BC" w:rsidRPr="00123CA5" w:rsidRDefault="009152BC" w:rsidP="002D0990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54154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7FFCA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E523" w14:textId="77777777" w:rsidR="009152BC" w:rsidRPr="00123CA5" w:rsidRDefault="009152BC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9152BC" w:rsidDel="00844D87" w14:paraId="7DB36E2C" w14:textId="7BB77203" w:rsidTr="002D0990">
        <w:trPr>
          <w:del w:id="385" w:author="Richard Stefan [2]" w:date="2017-10-20T16:20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0A3C1A0" w14:textId="5C198D70" w:rsidR="009152BC" w:rsidRPr="00123CA5" w:rsidDel="00844D87" w:rsidRDefault="009152BC" w:rsidP="002D0990">
            <w:pPr>
              <w:rPr>
                <w:del w:id="386" w:author="Richard Stefan [2]" w:date="2017-10-20T16:20:00Z"/>
                <w:rFonts w:ascii="Courier New" w:hAnsi="Courier New" w:cs="Courier New"/>
                <w:szCs w:val="72"/>
                <w:lang w:val="en-US"/>
              </w:rPr>
            </w:pPr>
            <w:del w:id="387" w:author="Richard Stefan [2]" w:date="2017-10-20T16:20:00Z">
              <w:r w:rsidDel="00844D87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547D6F7" w14:textId="3A5BE440" w:rsidR="009152BC" w:rsidDel="00844D87" w:rsidRDefault="009152BC" w:rsidP="002D0990">
            <w:pPr>
              <w:jc w:val="center"/>
              <w:rPr>
                <w:del w:id="388" w:author="Richard Stefan [2]" w:date="2017-10-20T16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89" w:author="Richard Stefan [2]" w:date="2017-10-20T16:20:00Z">
              <w:r w:rsidDel="00844D8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0E9247" w14:textId="0CEA4FDC" w:rsidR="009152BC" w:rsidDel="00844D87" w:rsidRDefault="009152BC" w:rsidP="002D0990">
            <w:pPr>
              <w:jc w:val="center"/>
              <w:rPr>
                <w:del w:id="390" w:author="Richard Stefan [2]" w:date="2017-10-20T16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91" w:author="Richard Stefan [2]" w:date="2017-10-20T16:20:00Z">
              <w:r w:rsidDel="00844D8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0E9D3F" w14:textId="519FD4E7" w:rsidR="009152BC" w:rsidDel="00844D87" w:rsidRDefault="009152BC" w:rsidP="002D0990">
            <w:pPr>
              <w:jc w:val="center"/>
              <w:rPr>
                <w:del w:id="392" w:author="Richard Stefan [2]" w:date="2017-10-20T16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393" w:author="Richard Stefan [2]" w:date="2017-10-20T16:20:00Z">
              <w:r w:rsidDel="00844D8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9152BC" w14:paraId="6897A260" w14:textId="77777777" w:rsidTr="002D0990">
        <w:tc>
          <w:tcPr>
            <w:tcW w:w="4678" w:type="dxa"/>
            <w:tcBorders>
              <w:top w:val="single" w:sz="4" w:space="0" w:color="auto"/>
            </w:tcBorders>
          </w:tcPr>
          <w:p w14:paraId="67968A97" w14:textId="77777777" w:rsidR="009152BC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4F9F65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A2A5AF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CBAE2B2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9152BC" w14:paraId="7647B109" w14:textId="77777777" w:rsidTr="002D0990">
        <w:tc>
          <w:tcPr>
            <w:tcW w:w="4678" w:type="dxa"/>
            <w:tcBorders>
              <w:top w:val="single" w:sz="4" w:space="0" w:color="auto"/>
            </w:tcBorders>
          </w:tcPr>
          <w:p w14:paraId="1C3D234E" w14:textId="77777777" w:rsidR="009152BC" w:rsidRPr="00123CA5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080266C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4EFB2F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074751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9152BC" w14:paraId="4B454709" w14:textId="77777777" w:rsidTr="002D0990">
        <w:tc>
          <w:tcPr>
            <w:tcW w:w="4678" w:type="dxa"/>
          </w:tcPr>
          <w:p w14:paraId="375F9278" w14:textId="77777777" w:rsidR="009152BC" w:rsidRPr="00123CA5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Identifier</w:t>
            </w:r>
          </w:p>
        </w:tc>
        <w:tc>
          <w:tcPr>
            <w:tcW w:w="1701" w:type="dxa"/>
          </w:tcPr>
          <w:p w14:paraId="6882C428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BAC2611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163D5DD4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9152BC" w14:paraId="57C575BB" w14:textId="77777777" w:rsidTr="002D0990">
        <w:tc>
          <w:tcPr>
            <w:tcW w:w="4678" w:type="dxa"/>
          </w:tcPr>
          <w:p w14:paraId="3BC306E0" w14:textId="77777777" w:rsidR="009152BC" w:rsidRPr="00123CA5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Name</w:t>
            </w:r>
          </w:p>
        </w:tc>
        <w:tc>
          <w:tcPr>
            <w:tcW w:w="1701" w:type="dxa"/>
          </w:tcPr>
          <w:p w14:paraId="43EB9AB6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09B2211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1A76B9E0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9152BC" w:rsidRPr="00965E65" w14:paraId="42DD7BF9" w14:textId="77777777" w:rsidTr="002D0990">
        <w:tc>
          <w:tcPr>
            <w:tcW w:w="4678" w:type="dxa"/>
          </w:tcPr>
          <w:p w14:paraId="4D4258FB" w14:textId="77777777" w:rsidR="009152BC" w:rsidRPr="00123CA5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Frequency</w:t>
            </w:r>
          </w:p>
        </w:tc>
        <w:tc>
          <w:tcPr>
            <w:tcW w:w="1701" w:type="dxa"/>
          </w:tcPr>
          <w:p w14:paraId="055C6B0E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583B1B5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8453A61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9152BC" w14:paraId="12B413EA" w14:textId="77777777" w:rsidTr="002D0990">
        <w:tc>
          <w:tcPr>
            <w:tcW w:w="4678" w:type="dxa"/>
          </w:tcPr>
          <w:p w14:paraId="45E9C60A" w14:textId="4EF59BD8" w:rsidR="009152BC" w:rsidRPr="00123CA5" w:rsidRDefault="009152BC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class</w:t>
            </w:r>
            <w:r w:rsidR="00745376">
              <w:rPr>
                <w:rStyle w:val="EndnoteReference"/>
                <w:rFonts w:ascii="Courier New" w:hAnsi="Courier New" w:cs="Courier New"/>
                <w:szCs w:val="72"/>
                <w:lang w:val="en-US"/>
              </w:rPr>
              <w:t>i</w:t>
            </w:r>
          </w:p>
        </w:tc>
        <w:tc>
          <w:tcPr>
            <w:tcW w:w="1701" w:type="dxa"/>
          </w:tcPr>
          <w:p w14:paraId="345F4B85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6E0F7A5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3F8955F9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5.35</w:t>
            </w:r>
          </w:p>
        </w:tc>
      </w:tr>
      <w:tr w:rsidR="009152BC" w:rsidRPr="00216BC2" w14:paraId="65EE489A" w14:textId="77777777" w:rsidTr="002D0990">
        <w:tc>
          <w:tcPr>
            <w:tcW w:w="4678" w:type="dxa"/>
          </w:tcPr>
          <w:p w14:paraId="216CC569" w14:textId="77777777" w:rsidR="009152BC" w:rsidRPr="00123CA5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Latitude</w:t>
            </w:r>
          </w:p>
        </w:tc>
        <w:tc>
          <w:tcPr>
            <w:tcW w:w="1701" w:type="dxa"/>
          </w:tcPr>
          <w:p w14:paraId="64DE18F8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3770DB67" w14:textId="6888C7BC" w:rsidR="009152BC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</w:tcPr>
          <w:p w14:paraId="7F9DDB2D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9152BC" w:rsidRPr="00216BC2" w14:paraId="1CC4700A" w14:textId="77777777" w:rsidTr="002D0990">
        <w:tc>
          <w:tcPr>
            <w:tcW w:w="4678" w:type="dxa"/>
          </w:tcPr>
          <w:p w14:paraId="01643482" w14:textId="77777777" w:rsidR="009152BC" w:rsidRDefault="009152BC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Longitude</w:t>
            </w:r>
          </w:p>
        </w:tc>
        <w:tc>
          <w:tcPr>
            <w:tcW w:w="1701" w:type="dxa"/>
          </w:tcPr>
          <w:p w14:paraId="7C3F1CAA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C3BA3DE" w14:textId="434DA646" w:rsidR="009152BC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370A2F46" w14:textId="77777777" w:rsidR="009152BC" w:rsidRDefault="009152B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370B00C8" w14:textId="77777777" w:rsidR="009152BC" w:rsidRDefault="009152BC" w:rsidP="009152BC">
      <w:pPr>
        <w:rPr>
          <w:lang w:val="en-US"/>
        </w:rPr>
      </w:pPr>
    </w:p>
    <w:p w14:paraId="3C29C7A2" w14:textId="77777777" w:rsidR="00622276" w:rsidRPr="00166C90" w:rsidRDefault="00622276" w:rsidP="0062227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29DC5690" w14:textId="77777777" w:rsidR="00C84C29" w:rsidRPr="00C84C29" w:rsidRDefault="00622276" w:rsidP="00C84C2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394" w:author="Richard Stefan [2]" w:date="2017-10-20T16:20:00Z">
        <w:r w:rsidRPr="00C84C29" w:rsidDel="00844D87">
          <w:rPr>
            <w:rFonts w:ascii="Courier New" w:hAnsi="Courier New" w:cs="Courier New"/>
            <w:lang w:val="en-US"/>
          </w:rPr>
          <w:delText>D</w:delText>
        </w:r>
        <w:r w:rsidR="00221EB0" w:rsidDel="00844D87">
          <w:rPr>
            <w:rFonts w:ascii="Courier New" w:hAnsi="Courier New" w:cs="Courier New"/>
            <w:lang w:val="en-US"/>
          </w:rPr>
          <w:delText>B</w:delText>
        </w:r>
        <w:r w:rsidRPr="00C84C29" w:rsidDel="00844D87">
          <w:rPr>
            <w:rFonts w:ascii="Courier New" w:hAnsi="Courier New" w:cs="Courier New"/>
            <w:lang w:val="en-US"/>
          </w:rPr>
          <w:delText>|</w:delText>
        </w:r>
      </w:del>
      <w:r w:rsidRPr="00C84C29">
        <w:rPr>
          <w:rFonts w:ascii="Courier New" w:hAnsi="Courier New" w:cs="Courier New"/>
          <w:lang w:val="en-US"/>
        </w:rPr>
        <w:t>EUR|LO|STE|STEINHOF|293.</w:t>
      </w:r>
      <w:r w:rsidR="003B4095">
        <w:rPr>
          <w:rFonts w:ascii="Courier New" w:hAnsi="Courier New" w:cs="Courier New"/>
          <w:lang w:val="en-US"/>
        </w:rPr>
        <w:t>00|H MW</w:t>
      </w:r>
      <w:r w:rsidR="00B01897">
        <w:rPr>
          <w:rFonts w:ascii="Courier New" w:hAnsi="Courier New" w:cs="Courier New"/>
          <w:lang w:val="en-US"/>
        </w:rPr>
        <w:t> </w:t>
      </w:r>
      <w:r w:rsidR="003B4095">
        <w:rPr>
          <w:rFonts w:ascii="Courier New" w:hAnsi="Courier New" w:cs="Courier New"/>
          <w:lang w:val="en-US"/>
        </w:rPr>
        <w:t>|48.21061667|16.24713611</w:t>
      </w:r>
    </w:p>
    <w:p w14:paraId="04F19B72" w14:textId="77777777" w:rsidR="00622276" w:rsidRPr="00C84C29" w:rsidRDefault="00C84C29" w:rsidP="00C84C2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84C2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43E522AE" w14:textId="77777777" w:rsidR="00622276" w:rsidRDefault="00622276" w:rsidP="0062227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487044E0" w14:textId="410A05C5" w:rsidR="00622276" w:rsidDel="00844D87" w:rsidRDefault="00622276" w:rsidP="00622276">
      <w:pPr>
        <w:pStyle w:val="ListParagraph"/>
        <w:numPr>
          <w:ilvl w:val="0"/>
          <w:numId w:val="11"/>
        </w:numPr>
        <w:spacing w:after="0" w:line="240" w:lineRule="auto"/>
        <w:rPr>
          <w:del w:id="395" w:author="Richard Stefan [2]" w:date="2017-10-20T16:20:00Z"/>
          <w:rFonts w:ascii="Segoe UI Light" w:hAnsi="Segoe UI Light" w:cs="Segoe UI Light"/>
          <w:sz w:val="24"/>
          <w:szCs w:val="72"/>
          <w:lang w:val="en-US"/>
        </w:rPr>
      </w:pPr>
      <w:del w:id="396" w:author="Richard Stefan [2]" w:date="2017-10-20T16:20:00Z">
        <w:r w:rsidRPr="00AA254B" w:rsidDel="00844D87">
          <w:rPr>
            <w:rFonts w:ascii="Courier New" w:hAnsi="Courier New" w:cs="Courier New"/>
            <w:lang w:val="en-US"/>
          </w:rPr>
          <w:delText>Record Type</w:delText>
        </w:r>
        <w:r w:rsidDel="00844D87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“D</w:delText>
        </w:r>
        <w:r w:rsidR="00C84C29" w:rsidDel="00844D87">
          <w:rPr>
            <w:rFonts w:ascii="Segoe UI Light" w:hAnsi="Segoe UI Light" w:cs="Segoe UI Light"/>
            <w:sz w:val="24"/>
            <w:szCs w:val="72"/>
            <w:lang w:val="en-US"/>
          </w:rPr>
          <w:delText>B</w:delText>
        </w:r>
        <w:r w:rsidDel="00844D87">
          <w:rPr>
            <w:rFonts w:ascii="Segoe UI Light" w:hAnsi="Segoe UI Light" w:cs="Segoe UI Light"/>
            <w:sz w:val="24"/>
            <w:szCs w:val="72"/>
            <w:lang w:val="en-US"/>
          </w:rPr>
          <w:delText>“ without the quotation marks</w:delText>
        </w:r>
      </w:del>
    </w:p>
    <w:p w14:paraId="160F3326" w14:textId="77777777" w:rsidR="00622276" w:rsidRDefault="00622276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</w:t>
      </w:r>
      <w:r w:rsidR="00C84C29"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NDB</w:t>
      </w:r>
    </w:p>
    <w:p w14:paraId="6029F040" w14:textId="77777777" w:rsidR="00622276" w:rsidRDefault="00622276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C84C29">
        <w:rPr>
          <w:rFonts w:ascii="Segoe UI Light" w:hAnsi="Segoe UI Light" w:cs="Segoe UI Light"/>
          <w:sz w:val="24"/>
          <w:szCs w:val="72"/>
          <w:lang w:val="en-US"/>
        </w:rPr>
        <w:t>location indicator of the NDB</w:t>
      </w:r>
    </w:p>
    <w:p w14:paraId="43F2B0F9" w14:textId="77777777" w:rsidR="00622276" w:rsidRDefault="00C84C29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="00622276" w:rsidRPr="00AA254B">
        <w:rPr>
          <w:rFonts w:ascii="Courier New" w:hAnsi="Courier New" w:cs="Courier New"/>
          <w:lang w:val="en-US"/>
        </w:rPr>
        <w:t xml:space="preserve">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NDB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507C259C" w14:textId="77777777" w:rsidR="00622276" w:rsidRDefault="00C84C29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="00622276" w:rsidRPr="00AA254B">
        <w:rPr>
          <w:rFonts w:ascii="Courier New" w:hAnsi="Courier New" w:cs="Courier New"/>
          <w:lang w:val="en-US"/>
        </w:rPr>
        <w:t xml:space="preserve"> Name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>
        <w:rPr>
          <w:rFonts w:ascii="Segoe UI Light" w:hAnsi="Segoe UI Light" w:cs="Segoe UI Light"/>
          <w:sz w:val="24"/>
          <w:szCs w:val="72"/>
          <w:lang w:val="en-US"/>
        </w:rPr>
        <w:t>NDB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name</w:t>
      </w:r>
    </w:p>
    <w:p w14:paraId="45BBB3C1" w14:textId="77777777" w:rsidR="00622276" w:rsidRDefault="00C84C29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="00622276" w:rsidRPr="00AA254B">
        <w:rPr>
          <w:rFonts w:ascii="Courier New" w:hAnsi="Courier New" w:cs="Courier New"/>
          <w:lang w:val="en-US"/>
        </w:rPr>
        <w:t xml:space="preserve"> Frequency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frequency in </w:t>
      </w:r>
      <w:r>
        <w:rPr>
          <w:rFonts w:ascii="Segoe UI Light" w:hAnsi="Segoe UI Light" w:cs="Segoe UI Light"/>
          <w:sz w:val="24"/>
          <w:szCs w:val="72"/>
          <w:lang w:val="en-US"/>
        </w:rPr>
        <w:t>Mhz</w:t>
      </w:r>
    </w:p>
    <w:p w14:paraId="4CEBC409" w14:textId="795E5D9E" w:rsidR="00622276" w:rsidRDefault="00C84C29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="00622276" w:rsidRPr="00AA254B">
        <w:rPr>
          <w:rFonts w:ascii="Courier New" w:hAnsi="Courier New" w:cs="Courier New"/>
          <w:lang w:val="en-US"/>
        </w:rPr>
        <w:t xml:space="preserve"> class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>
        <w:rPr>
          <w:rFonts w:ascii="Segoe UI Light" w:hAnsi="Segoe UI Light" w:cs="Segoe UI Light"/>
          <w:sz w:val="24"/>
          <w:szCs w:val="72"/>
          <w:lang w:val="en-US"/>
        </w:rPr>
        <w:t>NDB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type, range/power, additional inform</w:t>
      </w:r>
      <w:r w:rsidR="009C591D">
        <w:rPr>
          <w:rFonts w:ascii="Segoe UI Light" w:hAnsi="Segoe UI Light" w:cs="Segoe UI Light"/>
          <w:sz w:val="24"/>
          <w:szCs w:val="72"/>
          <w:lang w:val="en-US"/>
        </w:rPr>
        <w:t xml:space="preserve">ation &amp; collocation (see appendix </w:t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A57274">
        <w:rPr>
          <w:rFonts w:ascii="Segoe UI Light" w:hAnsi="Segoe UI Light" w:cs="Segoe UI Light"/>
          <w:sz w:val="24"/>
          <w:szCs w:val="72"/>
          <w:lang w:val="en-US"/>
        </w:rPr>
        <w:instrText xml:space="preserve"> REF _Ref80649746 \r \h </w:instrText>
      </w:r>
      <w:r w:rsidR="00A57274">
        <w:rPr>
          <w:rFonts w:ascii="Segoe UI Light" w:hAnsi="Segoe UI Light" w:cs="Segoe UI Light"/>
          <w:sz w:val="24"/>
          <w:szCs w:val="72"/>
          <w:lang w:val="en-US"/>
        </w:rPr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</w:t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622276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BCC6DB5" w14:textId="77777777" w:rsidR="00622276" w:rsidRDefault="00C84C29" w:rsidP="0062227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="00622276">
        <w:rPr>
          <w:rFonts w:ascii="Courier New" w:hAnsi="Courier New" w:cs="Courier New"/>
          <w:lang w:val="en-US"/>
        </w:rPr>
        <w:t xml:space="preserve"> Latitude </w:t>
      </w:r>
      <w:r w:rsidR="00622276"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NDB</w:t>
      </w:r>
      <w:r w:rsidR="00622276"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3C996377" w14:textId="0D70EA12" w:rsidR="00622276" w:rsidDel="005A7781" w:rsidRDefault="00C84C29">
      <w:pPr>
        <w:pStyle w:val="ListParagraph"/>
        <w:numPr>
          <w:ilvl w:val="0"/>
          <w:numId w:val="11"/>
        </w:numPr>
        <w:spacing w:after="0" w:line="240" w:lineRule="auto"/>
        <w:rPr>
          <w:del w:id="397" w:author="Richard Stefan" w:date="2016-09-16T10:22:00Z"/>
          <w:rFonts w:ascii="Segoe UI Light" w:hAnsi="Segoe UI Light" w:cs="Segoe UI Light"/>
          <w:sz w:val="24"/>
          <w:szCs w:val="72"/>
          <w:lang w:val="en-US"/>
        </w:rPr>
        <w:pPrChange w:id="398" w:author="Richard Stefan" w:date="2016-09-16T10:22:00Z">
          <w:pPr/>
        </w:pPrChange>
      </w:pPr>
      <w:r w:rsidRPr="00BF25D7">
        <w:rPr>
          <w:rFonts w:ascii="Courier New" w:hAnsi="Courier New" w:cs="Courier New"/>
          <w:lang w:val="en-US"/>
        </w:rPr>
        <w:t>NDB</w:t>
      </w:r>
      <w:r w:rsidR="00622276" w:rsidRPr="00BF25D7">
        <w:rPr>
          <w:rFonts w:ascii="Courier New" w:hAnsi="Courier New" w:cs="Courier New"/>
          <w:lang w:val="en-US"/>
        </w:rPr>
        <w:t xml:space="preserve"> Longitude </w:t>
      </w:r>
      <w:r w:rsidR="00622276" w:rsidRPr="00BF25D7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BF25D7">
        <w:rPr>
          <w:rFonts w:ascii="Segoe UI Light" w:hAnsi="Segoe UI Light" w:cs="Segoe UI Light"/>
          <w:sz w:val="24"/>
          <w:szCs w:val="72"/>
          <w:lang w:val="en-US"/>
        </w:rPr>
        <w:t>NDB</w:t>
      </w:r>
      <w:r w:rsidR="00622276" w:rsidRPr="00BF25D7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3FD07AD2" w14:textId="77777777" w:rsidR="005A7781" w:rsidRDefault="005A7781" w:rsidP="00622276">
      <w:pPr>
        <w:pStyle w:val="ListParagraph"/>
        <w:numPr>
          <w:ilvl w:val="0"/>
          <w:numId w:val="11"/>
        </w:numPr>
        <w:spacing w:after="0" w:line="240" w:lineRule="auto"/>
        <w:rPr>
          <w:ins w:id="399" w:author="Richard Stefan" w:date="2016-09-16T11:35:00Z"/>
          <w:rFonts w:ascii="Segoe UI Light" w:hAnsi="Segoe UI Light" w:cs="Segoe UI Light"/>
          <w:sz w:val="24"/>
          <w:szCs w:val="72"/>
          <w:lang w:val="en-US"/>
        </w:rPr>
      </w:pPr>
    </w:p>
    <w:p w14:paraId="6389943C" w14:textId="77777777" w:rsidR="004B4BD7" w:rsidRPr="005A7781" w:rsidRDefault="004B4BD7">
      <w:pPr>
        <w:spacing w:after="0" w:line="240" w:lineRule="auto"/>
        <w:rPr>
          <w:lang w:val="en-US"/>
        </w:rPr>
        <w:pPrChange w:id="400" w:author="Richard Stefan" w:date="2016-09-16T11:35:00Z">
          <w:pPr/>
        </w:pPrChange>
      </w:pPr>
      <w:r w:rsidRPr="005A7781">
        <w:rPr>
          <w:lang w:val="en-US"/>
        </w:rPr>
        <w:br w:type="page"/>
      </w:r>
    </w:p>
    <w:p w14:paraId="3008B0FE" w14:textId="77777777" w:rsidR="004B4BD7" w:rsidRPr="00AC46C6" w:rsidRDefault="004B4BD7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401" w:name="_Terminal_NDB_Navaids"/>
      <w:bookmarkStart w:id="402" w:name="_Toc139626211"/>
      <w:bookmarkEnd w:id="401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Terminal NDB Navaids</w:t>
      </w:r>
      <w:bookmarkEnd w:id="402"/>
    </w:p>
    <w:p w14:paraId="2DC621B2" w14:textId="4B127BE0" w:rsidR="00BF25D7" w:rsidRDefault="00BF25D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  <w:pPrChange w:id="403" w:author="Richard Stefan" w:date="2016-09-16T10:23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404" w:author="Richard Stefan" w:date="2016-09-16T10:23:00Z">
        <w:r w:rsidRPr="00BF25D7">
          <w:rPr>
            <w:rFonts w:ascii="Segoe UI Light" w:hAnsi="Segoe UI Light" w:cs="Segoe UI Light"/>
            <w:sz w:val="24"/>
            <w:szCs w:val="72"/>
            <w:lang w:val="en-US"/>
            <w:rPrChange w:id="405" w:author="Richard Stefan" w:date="2016-09-16T10:23:00Z">
              <w:rPr>
                <w:lang w:val="en-US"/>
              </w:rPr>
            </w:rPrChange>
          </w:rPr>
          <w:t>SQL Format:</w:t>
        </w:r>
      </w:ins>
    </w:p>
    <w:p w14:paraId="2FBDFFA0" w14:textId="61489F8C" w:rsidR="00202E0B" w:rsidRDefault="00202E0B" w:rsidP="00202E0B">
      <w:pPr>
        <w:spacing w:after="0" w:line="240" w:lineRule="auto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>CREATE TABLE [tbl_</w:t>
      </w:r>
      <w:del w:id="406" w:author="Richard Stefan [2]" w:date="2017-10-20T16:20:00Z">
        <w:r w:rsidRPr="00202E0B" w:rsidDel="00B2763D">
          <w:rPr>
            <w:rFonts w:ascii="Courier New" w:hAnsi="Courier New" w:cs="Courier New"/>
            <w:lang w:val="en-US"/>
          </w:rPr>
          <w:delText>pn_</w:delText>
        </w:r>
      </w:del>
      <w:r w:rsidRPr="00202E0B">
        <w:rPr>
          <w:rFonts w:ascii="Courier New" w:hAnsi="Courier New" w:cs="Courier New"/>
          <w:lang w:val="en-US"/>
        </w:rPr>
        <w:t>terminal_ndbnavaids</w:t>
      </w:r>
      <w:del w:id="407" w:author="Richard Stefan [2]" w:date="2017-10-20T16:20:00Z">
        <w:r w:rsidRPr="00202E0B" w:rsidDel="00B2763D">
          <w:rPr>
            <w:rFonts w:ascii="Courier New" w:hAnsi="Courier New" w:cs="Courier New"/>
            <w:lang w:val="en-US"/>
          </w:rPr>
          <w:delText>_p</w:delText>
        </w:r>
      </w:del>
      <w:del w:id="408" w:author="Richard Stefan [2]" w:date="2017-10-20T16:21:00Z">
        <w:r w:rsidRPr="00202E0B" w:rsidDel="00B2763D">
          <w:rPr>
            <w:rFonts w:ascii="Courier New" w:hAnsi="Courier New" w:cs="Courier New"/>
            <w:lang w:val="en-US"/>
          </w:rPr>
          <w:delText>r</w:delText>
        </w:r>
      </w:del>
      <w:r w:rsidRPr="00202E0B">
        <w:rPr>
          <w:rFonts w:ascii="Courier New" w:hAnsi="Courier New" w:cs="Courier New"/>
          <w:lang w:val="en-US"/>
        </w:rPr>
        <w:t>] (</w:t>
      </w:r>
    </w:p>
    <w:p w14:paraId="0250AF71" w14:textId="35519526" w:rsidR="00202E0B" w:rsidRDefault="00202E0B" w:rsidP="00202E0B">
      <w:pPr>
        <w:spacing w:after="0" w:line="240" w:lineRule="auto"/>
        <w:ind w:firstLine="708"/>
        <w:rPr>
          <w:ins w:id="409" w:author="Richard Stefan [2]" w:date="2017-10-20T17:05:00Z"/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[area_code] </w:t>
      </w:r>
      <w:del w:id="410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41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3)</w:t>
      </w:r>
      <w:del w:id="412" w:author="Richard Stefan [2]" w:date="2017-10-20T17:02:00Z">
        <w:r w:rsidRPr="00202E0B" w:rsidDel="002D5FEC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15D39BB6" w14:textId="34C3CD13" w:rsidR="002D5FEC" w:rsidRDefault="002D5FEC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ins w:id="413" w:author="Richard Stefan [2]" w:date="2017-10-20T17:05:00Z">
        <w:r>
          <w:rPr>
            <w:rFonts w:ascii="Courier New" w:hAnsi="Courier New" w:cs="Courier New"/>
            <w:lang w:val="en-US"/>
          </w:rPr>
          <w:t>[airport</w:t>
        </w:r>
      </w:ins>
      <w:ins w:id="414" w:author="Richard Stefan [2]" w:date="2017-10-20T17:21:00Z">
        <w:r w:rsidR="00BA5CDB">
          <w:rPr>
            <w:rFonts w:ascii="Courier New" w:hAnsi="Courier New" w:cs="Courier New"/>
            <w:lang w:val="en-US"/>
          </w:rPr>
          <w:t>_identifier] TEXT(4)</w:t>
        </w:r>
        <w:r w:rsidR="000516CF">
          <w:rPr>
            <w:rFonts w:ascii="Courier New" w:hAnsi="Courier New" w:cs="Courier New"/>
            <w:lang w:val="en-US"/>
          </w:rPr>
          <w:t xml:space="preserve"> NOT NULL</w:t>
        </w:r>
        <w:r w:rsidR="00BA5CDB">
          <w:rPr>
            <w:rFonts w:ascii="Courier New" w:hAnsi="Courier New" w:cs="Courier New"/>
            <w:lang w:val="en-US"/>
          </w:rPr>
          <w:t>,</w:t>
        </w:r>
      </w:ins>
    </w:p>
    <w:p w14:paraId="3EEDA37A" w14:textId="3FE57560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[icao_code] </w:t>
      </w:r>
      <w:del w:id="415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41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2)</w:t>
      </w:r>
      <w:ins w:id="417" w:author="Richard Stefan [2]" w:date="2017-10-20T17:21:00Z">
        <w:r w:rsidR="000516CF">
          <w:rPr>
            <w:rFonts w:ascii="Courier New" w:hAnsi="Courier New" w:cs="Courier New"/>
            <w:lang w:val="en-US"/>
          </w:rPr>
          <w:t xml:space="preserve"> NOT NULL</w:t>
        </w:r>
      </w:ins>
      <w:del w:id="418" w:author="Richard Stefan [2]" w:date="2017-10-20T17:02:00Z">
        <w:r w:rsidRPr="00202E0B" w:rsidDel="002D5FEC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4CB10F1A" w14:textId="77FAD612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[ndb_identifier] </w:t>
      </w:r>
      <w:del w:id="419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42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4) NOT NULL,</w:t>
      </w:r>
    </w:p>
    <w:p w14:paraId="73524859" w14:textId="73ADECB7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[ndb_name] </w:t>
      </w:r>
      <w:del w:id="421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42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30)</w:t>
      </w:r>
      <w:del w:id="423" w:author="Richard Stefan [2]" w:date="2017-10-20T17:21:00Z">
        <w:r w:rsidRPr="00202E0B" w:rsidDel="000516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434ED416" w14:textId="0BD4898F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[ndb_frequency] </w:t>
      </w:r>
      <w:del w:id="424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425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5)</w:t>
      </w:r>
      <w:del w:id="426" w:author="Richard Stefan [2]" w:date="2017-10-20T17:21:00Z">
        <w:r w:rsidRPr="00202E0B" w:rsidDel="000516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14F436F8" w14:textId="1941C94F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[navaid_class] </w:t>
      </w:r>
      <w:del w:id="427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TEXT(</w:delText>
        </w:r>
      </w:del>
      <w:ins w:id="42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202E0B">
        <w:rPr>
          <w:rFonts w:ascii="Courier New" w:hAnsi="Courier New" w:cs="Courier New"/>
          <w:lang w:val="en-US"/>
        </w:rPr>
        <w:t>5)</w:t>
      </w:r>
      <w:del w:id="429" w:author="Richard Stefan [2]" w:date="2017-10-20T17:21:00Z">
        <w:r w:rsidRPr="00202E0B" w:rsidDel="000516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289D341D" w14:textId="338BE7A1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[ndb_latitude] </w:t>
      </w:r>
      <w:del w:id="430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431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9)</w:t>
      </w:r>
      <w:del w:id="432" w:author="Richard Stefan [2]" w:date="2017-10-20T17:21:00Z">
        <w:r w:rsidRPr="00202E0B" w:rsidDel="000516CF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202E0B">
        <w:rPr>
          <w:rFonts w:ascii="Courier New" w:hAnsi="Courier New" w:cs="Courier New"/>
          <w:lang w:val="en-US"/>
        </w:rPr>
        <w:t>,</w:t>
      </w:r>
    </w:p>
    <w:p w14:paraId="08AA339E" w14:textId="569F2CF0" w:rsidR="00202E0B" w:rsidRDefault="00202E0B" w:rsidP="00202E0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 xml:space="preserve">[ndb_longitude] </w:t>
      </w:r>
      <w:del w:id="433" w:author="Richard Stefan [2]" w:date="2017-10-20T16:30:00Z">
        <w:r w:rsidRPr="00202E0B" w:rsidDel="0074348B">
          <w:rPr>
            <w:rFonts w:ascii="Courier New" w:hAnsi="Courier New" w:cs="Courier New"/>
            <w:lang w:val="en-US"/>
          </w:rPr>
          <w:delText>REAL(</w:delText>
        </w:r>
      </w:del>
      <w:ins w:id="434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202E0B">
        <w:rPr>
          <w:rFonts w:ascii="Courier New" w:hAnsi="Courier New" w:cs="Courier New"/>
          <w:lang w:val="en-US"/>
        </w:rPr>
        <w:t>10</w:t>
      </w:r>
      <w:ins w:id="435" w:author="Richard Stefan [2]" w:date="2017-10-20T17:21:00Z">
        <w:r w:rsidR="000516CF">
          <w:rPr>
            <w:rFonts w:ascii="Courier New" w:hAnsi="Courier New" w:cs="Courier New"/>
            <w:lang w:val="en-US"/>
          </w:rPr>
          <w:t>)</w:t>
        </w:r>
      </w:ins>
      <w:del w:id="436" w:author="Richard Stefan [2]" w:date="2017-10-20T17:21:00Z">
        <w:r w:rsidRPr="00202E0B" w:rsidDel="000516CF">
          <w:rPr>
            <w:rFonts w:ascii="Courier New" w:hAnsi="Courier New" w:cs="Courier New"/>
            <w:lang w:val="en-US"/>
          </w:rPr>
          <w:delText>) NOT NULL</w:delText>
        </w:r>
      </w:del>
    </w:p>
    <w:p w14:paraId="1F272BF9" w14:textId="6F116059" w:rsidR="00202E0B" w:rsidRPr="00202E0B" w:rsidRDefault="00202E0B" w:rsidP="00202E0B">
      <w:pPr>
        <w:spacing w:after="0" w:line="240" w:lineRule="auto"/>
        <w:rPr>
          <w:ins w:id="437" w:author="Richard Stefan" w:date="2016-09-16T10:23:00Z"/>
          <w:rFonts w:ascii="Courier New" w:hAnsi="Courier New" w:cs="Courier New"/>
          <w:lang w:val="en-US"/>
        </w:rPr>
      </w:pPr>
      <w:r w:rsidRPr="00202E0B">
        <w:rPr>
          <w:rFonts w:ascii="Courier New" w:hAnsi="Courier New" w:cs="Courier New"/>
          <w:lang w:val="en-US"/>
        </w:rPr>
        <w:t>)</w:t>
      </w:r>
    </w:p>
    <w:p w14:paraId="6BEF7731" w14:textId="488428A8" w:rsidR="00E629B9" w:rsidRPr="00F52A14" w:rsidRDefault="00E629B9" w:rsidP="00E629B9">
      <w:pPr>
        <w:spacing w:after="0" w:line="240" w:lineRule="auto"/>
        <w:rPr>
          <w:ins w:id="438" w:author="Richard Stefan" w:date="2016-09-16T11:33:00Z"/>
          <w:rFonts w:ascii="Courier New" w:hAnsi="Courier New" w:cs="Courier New"/>
          <w:lang w:val="en-US"/>
        </w:rPr>
      </w:pPr>
      <w:ins w:id="439" w:author="Richard Stefan" w:date="2016-09-16T11:33:00Z">
        <w:r>
          <w:rPr>
            <w:rFonts w:ascii="Courier New" w:hAnsi="Courier New" w:cs="Courier New"/>
            <w:lang w:val="en-US"/>
          </w:rPr>
          <w:t>CREATE UNIQUE INDEX [pk_pn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5CBC89B6" w14:textId="334B3C84" w:rsidR="00E629B9" w:rsidRPr="009605FB" w:rsidRDefault="00E629B9" w:rsidP="00E629B9">
      <w:pPr>
        <w:spacing w:after="0" w:line="240" w:lineRule="auto"/>
        <w:rPr>
          <w:ins w:id="440" w:author="Richard Stefan" w:date="2016-09-16T11:33:00Z"/>
          <w:rFonts w:ascii="Courier New" w:hAnsi="Courier New" w:cs="Courier New"/>
          <w:lang w:val="fr-FR"/>
        </w:rPr>
      </w:pPr>
      <w:ins w:id="441" w:author="Richard Stefan" w:date="2016-09-16T11:33:00Z">
        <w:r>
          <w:rPr>
            <w:rFonts w:ascii="Courier New" w:hAnsi="Courier New" w:cs="Courier New"/>
            <w:lang w:val="en-US"/>
          </w:rPr>
          <w:tab/>
        </w:r>
        <w:r w:rsidRPr="009605FB">
          <w:rPr>
            <w:rFonts w:ascii="Courier New" w:hAnsi="Courier New" w:cs="Courier New"/>
            <w:lang w:val="fr-FR"/>
          </w:rPr>
          <w:t>ON [tbl_</w:t>
        </w:r>
        <w:del w:id="442" w:author="Richard Stefan [2]" w:date="2017-10-20T16:23:00Z">
          <w:r w:rsidRPr="009605FB" w:rsidDel="0074348B">
            <w:rPr>
              <w:rFonts w:ascii="Courier New" w:hAnsi="Courier New" w:cs="Courier New"/>
              <w:lang w:val="fr-FR"/>
            </w:rPr>
            <w:delText>db_</w:delText>
          </w:r>
        </w:del>
        <w:r w:rsidRPr="009605FB">
          <w:rPr>
            <w:rFonts w:ascii="Courier New" w:hAnsi="Courier New" w:cs="Courier New"/>
            <w:lang w:val="fr-FR"/>
          </w:rPr>
          <w:t>ndbnavaids</w:t>
        </w:r>
        <w:del w:id="443" w:author="Richard Stefan [2]" w:date="2017-10-20T16:24:00Z">
          <w:r w:rsidRPr="009605FB" w:rsidDel="0074348B">
            <w:rPr>
              <w:rFonts w:ascii="Courier New" w:hAnsi="Courier New" w:cs="Courier New"/>
              <w:lang w:val="fr-FR"/>
            </w:rPr>
            <w:delText>_pr</w:delText>
          </w:r>
        </w:del>
        <w:r w:rsidRPr="009605FB">
          <w:rPr>
            <w:rFonts w:ascii="Courier New" w:hAnsi="Courier New" w:cs="Courier New"/>
            <w:lang w:val="fr-FR"/>
          </w:rPr>
          <w:t>]</w:t>
        </w:r>
      </w:ins>
    </w:p>
    <w:p w14:paraId="03D7735F" w14:textId="09C7C87E" w:rsidR="00E629B9" w:rsidRPr="009605FB" w:rsidRDefault="00E629B9" w:rsidP="00875519">
      <w:pPr>
        <w:spacing w:after="0" w:line="240" w:lineRule="auto"/>
        <w:ind w:left="708"/>
        <w:rPr>
          <w:ins w:id="444" w:author="Richard Stefan" w:date="2016-09-16T11:33:00Z"/>
          <w:rFonts w:ascii="Courier New" w:hAnsi="Courier New" w:cs="Courier New"/>
          <w:lang w:val="fr-FR"/>
        </w:rPr>
      </w:pPr>
      <w:ins w:id="445" w:author="Richard Stefan" w:date="2016-09-16T11:33:00Z">
        <w:r w:rsidRPr="009605FB">
          <w:rPr>
            <w:rFonts w:ascii="Courier New" w:hAnsi="Courier New" w:cs="Courier New"/>
            <w:lang w:val="fr-FR"/>
          </w:rPr>
          <w:t>(</w:t>
        </w:r>
      </w:ins>
      <w:ins w:id="446" w:author="Richard Stefan" w:date="2016-09-16T11:35:00Z">
        <w:del w:id="447" w:author="Richard Stefan [2]" w:date="2017-10-20T16:24:00Z">
          <w:r w:rsidR="005A7781" w:rsidRPr="005E4391" w:rsidDel="0074348B">
            <w:rPr>
              <w:rFonts w:ascii="Courier New" w:hAnsi="Courier New" w:cs="Courier New"/>
              <w:szCs w:val="72"/>
              <w:lang w:val="en-US"/>
              <w:rPrChange w:id="448" w:author="Richard Stefan [2]" w:date="2017-10-21T07:18:00Z">
                <w:rPr>
                  <w:rFonts w:ascii="Courier New" w:hAnsi="Courier New" w:cs="Courier New"/>
                  <w:szCs w:val="72"/>
                </w:rPr>
              </w:rPrChange>
            </w:rPr>
            <w:delText>[record_type],</w:delText>
          </w:r>
        </w:del>
      </w:ins>
      <w:r w:rsidR="00875519" w:rsidRPr="009605FB">
        <w:rPr>
          <w:rFonts w:ascii="Courier New" w:hAnsi="Courier New" w:cs="Courier New"/>
          <w:szCs w:val="72"/>
          <w:lang w:val="fr-FR"/>
        </w:rPr>
        <w:t>[airport_identifier],</w:t>
      </w:r>
      <w:ins w:id="449" w:author="Richard Stefan" w:date="2016-09-16T11:33:00Z">
        <w:r w:rsidRPr="009605FB">
          <w:rPr>
            <w:rFonts w:ascii="Courier New" w:hAnsi="Courier New" w:cs="Courier New"/>
            <w:lang w:val="fr-FR"/>
          </w:rPr>
          <w:t>[icao_code],</w:t>
        </w:r>
      </w:ins>
      <w:r w:rsidR="00875519" w:rsidRPr="009605FB">
        <w:rPr>
          <w:rFonts w:ascii="Courier New" w:hAnsi="Courier New" w:cs="Courier New"/>
          <w:lang w:val="fr-FR"/>
        </w:rPr>
        <w:br/>
      </w:r>
      <w:ins w:id="450" w:author="Richard Stefan" w:date="2016-09-16T11:33:00Z">
        <w:r w:rsidRPr="009605FB">
          <w:rPr>
            <w:rFonts w:ascii="Courier New" w:hAnsi="Courier New" w:cs="Courier New"/>
            <w:lang w:val="fr-FR"/>
          </w:rPr>
          <w:t>[ndb_identifier])</w:t>
        </w:r>
      </w:ins>
    </w:p>
    <w:p w14:paraId="31CF1FDF" w14:textId="77777777" w:rsidR="00BF25D7" w:rsidRPr="009605FB" w:rsidRDefault="00BF25D7">
      <w:pPr>
        <w:spacing w:after="0" w:line="240" w:lineRule="auto"/>
        <w:rPr>
          <w:ins w:id="451" w:author="Richard Stefan" w:date="2016-09-16T10:23:00Z"/>
          <w:rFonts w:ascii="Segoe UI Light" w:hAnsi="Segoe UI Light" w:cs="Segoe UI Light"/>
          <w:sz w:val="24"/>
          <w:szCs w:val="72"/>
          <w:lang w:val="fr-FR"/>
          <w:rPrChange w:id="452" w:author="Richard Stefan" w:date="2016-09-16T10:23:00Z">
            <w:rPr>
              <w:ins w:id="453" w:author="Richard Stefan" w:date="2016-09-16T10:23:00Z"/>
              <w:lang w:val="en-US"/>
            </w:rPr>
          </w:rPrChange>
        </w:rPr>
        <w:pPrChange w:id="454" w:author="Richard Stefan" w:date="2016-09-16T10:23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</w:p>
    <w:p w14:paraId="587AC907" w14:textId="54DF7AF0" w:rsidR="004B4BD7" w:rsidRPr="009605FB" w:rsidRDefault="00BF25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ins w:id="455" w:author="Richard Stefan" w:date="2016-09-16T10:23:00Z">
        <w:r w:rsidRPr="009605FB">
          <w:rPr>
            <w:rFonts w:ascii="Segoe UI Light" w:hAnsi="Segoe UI Light" w:cs="Segoe UI Light"/>
            <w:sz w:val="24"/>
            <w:szCs w:val="72"/>
            <w:lang w:val="fr-FR"/>
          </w:rPr>
          <w:t xml:space="preserve">ASCII </w:t>
        </w:r>
      </w:ins>
      <w:r w:rsidR="004B4BD7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797EF9B1" w14:textId="20FF4CDF" w:rsidR="004B4BD7" w:rsidRPr="009605FB" w:rsidRDefault="004B4BD7" w:rsidP="004B4BD7">
      <w:pPr>
        <w:spacing w:after="0" w:line="240" w:lineRule="auto"/>
        <w:rPr>
          <w:rFonts w:ascii="Courier New" w:hAnsi="Courier New" w:cs="Courier New"/>
          <w:lang w:val="fr-FR"/>
        </w:rPr>
      </w:pPr>
      <w:del w:id="456" w:author="Richard Stefan [2]" w:date="2017-10-20T16:21:00Z">
        <w:r w:rsidRPr="009605FB" w:rsidDel="00B2763D">
          <w:rPr>
            <w:rFonts w:ascii="Courier New" w:hAnsi="Courier New" w:cs="Courier New"/>
            <w:lang w:val="fr-FR"/>
          </w:rPr>
          <w:delText>PN|</w:delText>
        </w:r>
      </w:del>
      <w:r w:rsidRPr="009605FB">
        <w:rPr>
          <w:rFonts w:ascii="Courier New" w:hAnsi="Courier New" w:cs="Courier New"/>
          <w:lang w:val="fr-FR"/>
        </w:rPr>
        <w:t>Area Code|</w:t>
      </w:r>
      <w:ins w:id="457" w:author="Richard Stefan [2]" w:date="2017-10-20T17:21:00Z">
        <w:r w:rsidR="000516CF">
          <w:rPr>
            <w:rFonts w:ascii="Courier New" w:hAnsi="Courier New" w:cs="Courier New"/>
            <w:lang w:val="fr-FR"/>
          </w:rPr>
          <w:t>Airport Identifier|</w:t>
        </w:r>
      </w:ins>
      <w:r w:rsidRPr="009605FB">
        <w:rPr>
          <w:rFonts w:ascii="Courier New" w:hAnsi="Courier New" w:cs="Courier New"/>
          <w:lang w:val="fr-FR"/>
        </w:rPr>
        <w:t>ICAO Code|NDB Identifier|NDB Name|NDB Frequency|NDB class|NDB Latitude|NDB</w:t>
      </w:r>
      <w:r w:rsidR="003B4095" w:rsidRPr="009605FB">
        <w:rPr>
          <w:rFonts w:ascii="Courier New" w:hAnsi="Courier New" w:cs="Courier New"/>
          <w:lang w:val="fr-FR"/>
        </w:rPr>
        <w:t xml:space="preserve"> Longitude</w:t>
      </w:r>
    </w:p>
    <w:p w14:paraId="173DE793" w14:textId="77777777" w:rsidR="004B4BD7" w:rsidRPr="009605FB" w:rsidRDefault="004B4BD7" w:rsidP="004B4BD7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4B4BD7" w:rsidRPr="00123CA5" w14:paraId="6580B98E" w14:textId="77777777" w:rsidTr="002D0990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B803" w14:textId="77777777" w:rsidR="004B4BD7" w:rsidRPr="00123CA5" w:rsidRDefault="004B4BD7" w:rsidP="002D0990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51B1C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E0114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C1223" w14:textId="77777777" w:rsidR="004B4BD7" w:rsidRPr="00123CA5" w:rsidRDefault="004B4BD7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4B4BD7" w:rsidDel="004F77FB" w14:paraId="373AA57B" w14:textId="550F5E9B" w:rsidTr="002D0990">
        <w:trPr>
          <w:del w:id="458" w:author="Richard Stefan [2]" w:date="2017-10-20T16:21:00Z"/>
        </w:trPr>
        <w:tc>
          <w:tcPr>
            <w:tcW w:w="4678" w:type="dxa"/>
            <w:tcBorders>
              <w:top w:val="single" w:sz="4" w:space="0" w:color="auto"/>
            </w:tcBorders>
          </w:tcPr>
          <w:p w14:paraId="165B6BB5" w14:textId="3403F432" w:rsidR="004B4BD7" w:rsidRPr="00123CA5" w:rsidDel="004F77FB" w:rsidRDefault="004B4BD7" w:rsidP="002D0990">
            <w:pPr>
              <w:rPr>
                <w:del w:id="459" w:author="Richard Stefan [2]" w:date="2017-10-20T16:21:00Z"/>
                <w:rFonts w:ascii="Courier New" w:hAnsi="Courier New" w:cs="Courier New"/>
                <w:szCs w:val="72"/>
                <w:lang w:val="en-US"/>
              </w:rPr>
            </w:pPr>
            <w:del w:id="460" w:author="Richard Stefan [2]" w:date="2017-10-20T16:21:00Z">
              <w:r w:rsidDel="004F77FB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C3FC08A" w14:textId="16BBFBA2" w:rsidR="004B4BD7" w:rsidDel="004F77FB" w:rsidRDefault="004B4BD7" w:rsidP="002D0990">
            <w:pPr>
              <w:jc w:val="center"/>
              <w:rPr>
                <w:del w:id="461" w:author="Richard Stefan [2]" w:date="2017-10-20T16:2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462" w:author="Richard Stefan [2]" w:date="2017-10-20T16:21:00Z">
              <w:r w:rsidDel="004F77F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CA5A67" w14:textId="44B124AF" w:rsidR="004B4BD7" w:rsidDel="004F77FB" w:rsidRDefault="004B4BD7" w:rsidP="002D0990">
            <w:pPr>
              <w:jc w:val="center"/>
              <w:rPr>
                <w:del w:id="463" w:author="Richard Stefan [2]" w:date="2017-10-20T16:2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464" w:author="Richard Stefan [2]" w:date="2017-10-20T16:21:00Z">
              <w:r w:rsidDel="004F77F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1FB0D51" w14:textId="5AD91534" w:rsidR="004B4BD7" w:rsidDel="004F77FB" w:rsidRDefault="004B4BD7" w:rsidP="002D0990">
            <w:pPr>
              <w:jc w:val="center"/>
              <w:rPr>
                <w:del w:id="465" w:author="Richard Stefan [2]" w:date="2017-10-20T16:2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466" w:author="Richard Stefan [2]" w:date="2017-10-20T16:21:00Z">
              <w:r w:rsidDel="004F77F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4B4BD7" w14:paraId="694E16EA" w14:textId="77777777" w:rsidTr="002D0990">
        <w:tc>
          <w:tcPr>
            <w:tcW w:w="4678" w:type="dxa"/>
            <w:tcBorders>
              <w:top w:val="single" w:sz="4" w:space="0" w:color="auto"/>
            </w:tcBorders>
          </w:tcPr>
          <w:p w14:paraId="5FEB3D58" w14:textId="77777777" w:rsidR="004B4BD7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E9D34C1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FFDBD82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5C058F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875519" w14:paraId="3BCDC1A0" w14:textId="77777777" w:rsidTr="002D0990">
        <w:tc>
          <w:tcPr>
            <w:tcW w:w="4678" w:type="dxa"/>
            <w:tcBorders>
              <w:top w:val="single" w:sz="4" w:space="0" w:color="auto"/>
            </w:tcBorders>
          </w:tcPr>
          <w:p w14:paraId="3AF1737D" w14:textId="0924E601" w:rsidR="00875519" w:rsidRDefault="00875519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E8598D" w14:textId="4A46F7FF" w:rsidR="00875519" w:rsidRDefault="00875519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C05993" w14:textId="275956ED" w:rsidR="00875519" w:rsidRDefault="00875519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395710" w14:textId="4A333324" w:rsidR="00875519" w:rsidRDefault="00875519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4B4BD7" w14:paraId="462CB780" w14:textId="77777777" w:rsidTr="002D0990">
        <w:tc>
          <w:tcPr>
            <w:tcW w:w="4678" w:type="dxa"/>
            <w:tcBorders>
              <w:top w:val="single" w:sz="4" w:space="0" w:color="auto"/>
            </w:tcBorders>
          </w:tcPr>
          <w:p w14:paraId="73D1F249" w14:textId="77777777" w:rsidR="004B4BD7" w:rsidRPr="00123CA5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848CE35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C1BB279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9AC963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4B4BD7" w14:paraId="09EC085A" w14:textId="77777777" w:rsidTr="002D0990">
        <w:tc>
          <w:tcPr>
            <w:tcW w:w="4678" w:type="dxa"/>
          </w:tcPr>
          <w:p w14:paraId="3C888FDA" w14:textId="77777777" w:rsidR="004B4BD7" w:rsidRPr="00123CA5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Identifier</w:t>
            </w:r>
          </w:p>
        </w:tc>
        <w:tc>
          <w:tcPr>
            <w:tcW w:w="1701" w:type="dxa"/>
          </w:tcPr>
          <w:p w14:paraId="5E037CAE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6D2FAEC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26F1162A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4B4BD7" w14:paraId="3421818D" w14:textId="77777777" w:rsidTr="002D0990">
        <w:tc>
          <w:tcPr>
            <w:tcW w:w="4678" w:type="dxa"/>
          </w:tcPr>
          <w:p w14:paraId="3F0915EC" w14:textId="77777777" w:rsidR="004B4BD7" w:rsidRPr="00123CA5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Name</w:t>
            </w:r>
          </w:p>
        </w:tc>
        <w:tc>
          <w:tcPr>
            <w:tcW w:w="1701" w:type="dxa"/>
          </w:tcPr>
          <w:p w14:paraId="5A9AE589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3649AB4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458FAE60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4B4BD7" w:rsidRPr="00965E65" w14:paraId="1F0B4BE6" w14:textId="77777777" w:rsidTr="002D0990">
        <w:tc>
          <w:tcPr>
            <w:tcW w:w="4678" w:type="dxa"/>
          </w:tcPr>
          <w:p w14:paraId="0473CE8D" w14:textId="77777777" w:rsidR="004B4BD7" w:rsidRPr="00123CA5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Frequency</w:t>
            </w:r>
          </w:p>
        </w:tc>
        <w:tc>
          <w:tcPr>
            <w:tcW w:w="1701" w:type="dxa"/>
          </w:tcPr>
          <w:p w14:paraId="69C79FE8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2A4E7953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1F912A2A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4B4BD7" w14:paraId="3D9DE41D" w14:textId="77777777" w:rsidTr="002D0990">
        <w:tc>
          <w:tcPr>
            <w:tcW w:w="4678" w:type="dxa"/>
          </w:tcPr>
          <w:p w14:paraId="0F6B8AB4" w14:textId="73D9B880" w:rsidR="004B4BD7" w:rsidRPr="00123CA5" w:rsidRDefault="004B4BD7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class</w:t>
            </w:r>
            <w:r w:rsidR="00745376">
              <w:rPr>
                <w:rStyle w:val="EndnoteReference"/>
                <w:rFonts w:ascii="Courier New" w:hAnsi="Courier New" w:cs="Courier New"/>
                <w:szCs w:val="72"/>
                <w:lang w:val="en-US"/>
              </w:rPr>
              <w:t>i</w:t>
            </w:r>
          </w:p>
        </w:tc>
        <w:tc>
          <w:tcPr>
            <w:tcW w:w="1701" w:type="dxa"/>
          </w:tcPr>
          <w:p w14:paraId="2BB4CE32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2570D7C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70AD2629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5.35</w:t>
            </w:r>
          </w:p>
        </w:tc>
      </w:tr>
      <w:tr w:rsidR="004B4BD7" w:rsidRPr="00216BC2" w14:paraId="4E63C503" w14:textId="77777777" w:rsidTr="002D0990">
        <w:tc>
          <w:tcPr>
            <w:tcW w:w="4678" w:type="dxa"/>
          </w:tcPr>
          <w:p w14:paraId="6D44F1B1" w14:textId="77777777" w:rsidR="004B4BD7" w:rsidRPr="00123CA5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Latitude</w:t>
            </w:r>
          </w:p>
        </w:tc>
        <w:tc>
          <w:tcPr>
            <w:tcW w:w="1701" w:type="dxa"/>
          </w:tcPr>
          <w:p w14:paraId="08F9063F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4714493" w14:textId="18A85CDC" w:rsidR="004B4BD7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</w:tcPr>
          <w:p w14:paraId="1860A341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4B4BD7" w:rsidRPr="00216BC2" w14:paraId="5FE2582F" w14:textId="77777777" w:rsidTr="002D0990">
        <w:tc>
          <w:tcPr>
            <w:tcW w:w="4678" w:type="dxa"/>
          </w:tcPr>
          <w:p w14:paraId="6489DA1B" w14:textId="77777777" w:rsidR="004B4BD7" w:rsidRDefault="004B4BD7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NDB Longitude</w:t>
            </w:r>
          </w:p>
        </w:tc>
        <w:tc>
          <w:tcPr>
            <w:tcW w:w="1701" w:type="dxa"/>
          </w:tcPr>
          <w:p w14:paraId="17812BBB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1776A51" w14:textId="4D210AB7" w:rsidR="004B4BD7" w:rsidRDefault="00202E0B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6D3686E8" w14:textId="77777777" w:rsidR="004B4BD7" w:rsidRDefault="004B4BD7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095DDE1E" w14:textId="77777777" w:rsidR="004B4BD7" w:rsidRDefault="004B4BD7" w:rsidP="004B4BD7">
      <w:pPr>
        <w:rPr>
          <w:lang w:val="en-US"/>
        </w:rPr>
      </w:pPr>
    </w:p>
    <w:p w14:paraId="711ECC9C" w14:textId="77777777" w:rsidR="004B4BD7" w:rsidRPr="00166C90" w:rsidRDefault="004B4B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459C60DA" w14:textId="77777777" w:rsidR="004B4BD7" w:rsidRPr="00C84C29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467" w:author="Richard Stefan [2]" w:date="2017-10-20T16:21:00Z">
        <w:r w:rsidDel="004F77FB">
          <w:rPr>
            <w:rFonts w:ascii="Courier New" w:hAnsi="Courier New" w:cs="Courier New"/>
            <w:lang w:val="en-US"/>
          </w:rPr>
          <w:delText>PN</w:delText>
        </w:r>
        <w:r w:rsidRPr="00C84C29" w:rsidDel="004F77FB">
          <w:rPr>
            <w:rFonts w:ascii="Courier New" w:hAnsi="Courier New" w:cs="Courier New"/>
            <w:lang w:val="en-US"/>
          </w:rPr>
          <w:delText>|</w:delText>
        </w:r>
      </w:del>
      <w:r w:rsidRPr="00C84C29">
        <w:rPr>
          <w:rFonts w:ascii="Courier New" w:hAnsi="Courier New" w:cs="Courier New"/>
          <w:lang w:val="en-US"/>
        </w:rPr>
        <w:t>EUR|</w:t>
      </w:r>
      <w:r>
        <w:rPr>
          <w:rFonts w:ascii="Courier New" w:hAnsi="Courier New" w:cs="Courier New"/>
          <w:lang w:val="en-US"/>
        </w:rPr>
        <w:t>ED</w:t>
      </w:r>
      <w:r w:rsidRPr="00C84C29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MNW</w:t>
      </w:r>
      <w:r w:rsidRPr="00C84C29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MUNICH</w:t>
      </w:r>
      <w:r w:rsidRPr="00C84C29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338</w:t>
      </w:r>
      <w:r w:rsidRPr="00C84C29">
        <w:rPr>
          <w:rFonts w:ascii="Courier New" w:hAnsi="Courier New" w:cs="Courier New"/>
          <w:lang w:val="en-US"/>
        </w:rPr>
        <w:t>.00|H MW</w:t>
      </w:r>
      <w:r w:rsidR="009C591D">
        <w:rPr>
          <w:rFonts w:ascii="Courier New" w:hAnsi="Courier New" w:cs="Courier New"/>
          <w:lang w:val="en-US"/>
        </w:rPr>
        <w:t xml:space="preserve"> </w:t>
      </w:r>
      <w:r w:rsidRPr="00C84C29">
        <w:rPr>
          <w:rFonts w:ascii="Courier New" w:hAnsi="Courier New" w:cs="Courier New"/>
          <w:lang w:val="en-US"/>
        </w:rPr>
        <w:t>|</w:t>
      </w:r>
      <w:r w:rsidRPr="004B4BD7">
        <w:rPr>
          <w:rFonts w:ascii="Courier New" w:hAnsi="Courier New" w:cs="Courier New"/>
          <w:lang w:val="en-US"/>
        </w:rPr>
        <w:t>48.37426667</w:t>
      </w:r>
      <w:r w:rsidR="003B4095">
        <w:rPr>
          <w:rFonts w:ascii="Courier New" w:hAnsi="Courier New" w:cs="Courier New"/>
          <w:lang w:val="en-US"/>
        </w:rPr>
        <w:t>|16.24713611</w:t>
      </w:r>
    </w:p>
    <w:p w14:paraId="1B3C5F7E" w14:textId="77777777" w:rsidR="004B4BD7" w:rsidRPr="00C84C29" w:rsidRDefault="004B4B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84C2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76282582" w14:textId="77777777" w:rsidR="004B4BD7" w:rsidRDefault="004B4B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D33EA07" w14:textId="1623AF67" w:rsidR="004B4BD7" w:rsidDel="004F77FB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del w:id="468" w:author="Richard Stefan [2]" w:date="2017-10-20T16:21:00Z"/>
          <w:rFonts w:ascii="Segoe UI Light" w:hAnsi="Segoe UI Light" w:cs="Segoe UI Light"/>
          <w:sz w:val="24"/>
          <w:szCs w:val="72"/>
          <w:lang w:val="en-US"/>
        </w:rPr>
      </w:pPr>
      <w:del w:id="469" w:author="Richard Stefan [2]" w:date="2017-10-20T16:21:00Z">
        <w:r w:rsidRPr="00AA254B" w:rsidDel="004F77FB">
          <w:rPr>
            <w:rFonts w:ascii="Courier New" w:hAnsi="Courier New" w:cs="Courier New"/>
            <w:lang w:val="en-US"/>
          </w:rPr>
          <w:delText>Record Type</w:delText>
        </w:r>
        <w:r w:rsidDel="004F77FB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“PN“ without the quotation marks</w:delText>
        </w:r>
      </w:del>
    </w:p>
    <w:p w14:paraId="4BA60DD9" w14:textId="7D34CBCB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ins w:id="470" w:author="Richard Stefan [2]" w:date="2017-10-20T17:23:00Z"/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NDB</w:t>
      </w:r>
    </w:p>
    <w:p w14:paraId="6D7B2135" w14:textId="354DAED7" w:rsidR="000516CF" w:rsidRPr="000516CF" w:rsidRDefault="000516C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  <w:rPrChange w:id="471" w:author="Richard Stefan [2]" w:date="2017-10-20T17:23:00Z">
            <w:rPr>
              <w:lang w:val="en-US"/>
            </w:rPr>
          </w:rPrChange>
        </w:rPr>
      </w:pPr>
      <w:ins w:id="472" w:author="Richard Stefan [2]" w:date="2017-10-20T17:23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four character ICAO location identifier</w:t>
        </w:r>
      </w:ins>
    </w:p>
    <w:p w14:paraId="3C6E08B0" w14:textId="7777777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NDB</w:t>
      </w:r>
    </w:p>
    <w:p w14:paraId="64500D05" w14:textId="7777777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Pr="00AA254B">
        <w:rPr>
          <w:rFonts w:ascii="Courier New" w:hAnsi="Courier New" w:cs="Courier New"/>
          <w:lang w:val="en-US"/>
        </w:rPr>
        <w:t xml:space="preserve">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NDB identifier</w:t>
      </w:r>
    </w:p>
    <w:p w14:paraId="6E1064C9" w14:textId="7777777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Pr="00AA254B">
        <w:rPr>
          <w:rFonts w:ascii="Courier New" w:hAnsi="Courier New" w:cs="Courier New"/>
          <w:lang w:val="en-US"/>
        </w:rPr>
        <w:t xml:space="preserve"> Name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NDB name</w:t>
      </w:r>
    </w:p>
    <w:p w14:paraId="05F76969" w14:textId="7777777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Pr="00AA254B">
        <w:rPr>
          <w:rFonts w:ascii="Courier New" w:hAnsi="Courier New" w:cs="Courier New"/>
          <w:lang w:val="en-US"/>
        </w:rPr>
        <w:t xml:space="preserve"> Frequency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NDB frequency in Mhz</w:t>
      </w:r>
    </w:p>
    <w:p w14:paraId="7F939451" w14:textId="4183081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NDB</w:t>
      </w:r>
      <w:r w:rsidRPr="00AA254B">
        <w:rPr>
          <w:rFonts w:ascii="Courier New" w:hAnsi="Courier New" w:cs="Courier New"/>
          <w:lang w:val="en-US"/>
        </w:rPr>
        <w:t xml:space="preserve"> class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NDB type, range/power, additional inform</w:t>
      </w:r>
      <w:r w:rsidR="0064046A">
        <w:rPr>
          <w:rFonts w:ascii="Segoe UI Light" w:hAnsi="Segoe UI Light" w:cs="Segoe UI Light"/>
          <w:sz w:val="24"/>
          <w:szCs w:val="72"/>
          <w:lang w:val="en-US"/>
        </w:rPr>
        <w:t>ation &amp; collocation (see appendix</w:t>
      </w:r>
      <w:r w:rsidR="00A5727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A57274">
        <w:rPr>
          <w:rFonts w:ascii="Segoe UI Light" w:hAnsi="Segoe UI Light" w:cs="Segoe UI Light"/>
          <w:sz w:val="24"/>
          <w:szCs w:val="72"/>
          <w:lang w:val="en-US"/>
        </w:rPr>
        <w:instrText xml:space="preserve"> REF _Ref80649847 \r \h </w:instrText>
      </w:r>
      <w:r w:rsidR="00A57274">
        <w:rPr>
          <w:rFonts w:ascii="Segoe UI Light" w:hAnsi="Segoe UI Light" w:cs="Segoe UI Light"/>
          <w:sz w:val="24"/>
          <w:szCs w:val="72"/>
          <w:lang w:val="en-US"/>
        </w:rPr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</w:t>
      </w:r>
      <w:r w:rsidR="00A5727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BADE9F3" w14:textId="77777777" w:rsidR="004B4BD7" w:rsidRDefault="004B4BD7" w:rsidP="004B4BD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NDB Latitude </w:t>
      </w:r>
      <w:r w:rsidRPr="00AA254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latitude in degrees decimal floating point (N positive, S negative)</w:t>
      </w:r>
    </w:p>
    <w:p w14:paraId="39F4F94D" w14:textId="2E673E3A" w:rsidR="004B4BD7" w:rsidDel="002E5A79" w:rsidRDefault="004B4BD7">
      <w:pPr>
        <w:pStyle w:val="ListParagraph"/>
        <w:numPr>
          <w:ilvl w:val="0"/>
          <w:numId w:val="11"/>
        </w:numPr>
        <w:spacing w:after="0" w:line="240" w:lineRule="auto"/>
        <w:rPr>
          <w:del w:id="473" w:author="Richard Stefan" w:date="2016-09-16T10:24:00Z"/>
          <w:rFonts w:ascii="Segoe UI Light" w:hAnsi="Segoe UI Light" w:cs="Segoe UI Light"/>
          <w:sz w:val="24"/>
          <w:szCs w:val="72"/>
          <w:lang w:val="en-US"/>
        </w:rPr>
        <w:pPrChange w:id="474" w:author="Richard Stefan" w:date="2016-09-16T10:24:00Z">
          <w:pPr/>
        </w:pPrChange>
      </w:pPr>
      <w:r w:rsidRPr="00C952CD">
        <w:rPr>
          <w:rFonts w:ascii="Courier New" w:hAnsi="Courier New" w:cs="Courier New"/>
          <w:lang w:val="en-US"/>
        </w:rPr>
        <w:t xml:space="preserve">NDB Longitude </w:t>
      </w:r>
      <w:r w:rsidRPr="00C952CD">
        <w:rPr>
          <w:rFonts w:ascii="Segoe UI Light" w:hAnsi="Segoe UI Light" w:cs="Segoe UI Light"/>
          <w:sz w:val="24"/>
          <w:szCs w:val="72"/>
          <w:lang w:val="en-US"/>
        </w:rPr>
        <w:t>: NDB longitude in degrees decimal floating point (E positive, W negative)</w:t>
      </w:r>
    </w:p>
    <w:p w14:paraId="49CAFF27" w14:textId="77777777" w:rsidR="002E5A79" w:rsidRDefault="002E5A79" w:rsidP="004B4BD7">
      <w:pPr>
        <w:pStyle w:val="ListParagraph"/>
        <w:numPr>
          <w:ilvl w:val="0"/>
          <w:numId w:val="11"/>
        </w:numPr>
        <w:spacing w:after="0" w:line="240" w:lineRule="auto"/>
        <w:rPr>
          <w:ins w:id="475" w:author="Richard Stefan" w:date="2016-09-16T11:35:00Z"/>
          <w:rFonts w:ascii="Segoe UI Light" w:hAnsi="Segoe UI Light" w:cs="Segoe UI Light"/>
          <w:sz w:val="24"/>
          <w:szCs w:val="72"/>
          <w:lang w:val="en-US"/>
        </w:rPr>
      </w:pPr>
    </w:p>
    <w:p w14:paraId="060CD9A4" w14:textId="77777777" w:rsidR="00FD4E1C" w:rsidRPr="002E5A79" w:rsidRDefault="00FD4E1C">
      <w:pPr>
        <w:spacing w:after="0" w:line="240" w:lineRule="auto"/>
        <w:rPr>
          <w:lang w:val="en-US"/>
        </w:rPr>
        <w:pPrChange w:id="476" w:author="Richard Stefan" w:date="2016-09-16T11:35:00Z">
          <w:pPr/>
        </w:pPrChange>
      </w:pPr>
      <w:r w:rsidRPr="002E5A79">
        <w:rPr>
          <w:lang w:val="en-US"/>
        </w:rPr>
        <w:br w:type="page"/>
      </w:r>
    </w:p>
    <w:p w14:paraId="360613D0" w14:textId="353C6614" w:rsidR="00622276" w:rsidRPr="001F0735" w:rsidRDefault="00F9752E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477" w:name="_Enroute_Waypoints"/>
      <w:bookmarkStart w:id="478" w:name="_Toc139626212"/>
      <w:bookmarkEnd w:id="477"/>
      <w:r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Enroute</w:t>
      </w:r>
      <w:r w:rsidR="00FD4E1C" w:rsidRPr="001F0735">
        <w:rPr>
          <w:rFonts w:ascii="Segoe UI Light" w:hAnsi="Segoe UI Light" w:cs="Segoe UI Light"/>
          <w:b/>
          <w:sz w:val="28"/>
          <w:szCs w:val="28"/>
          <w:lang w:val="en-US"/>
        </w:rPr>
        <w:t xml:space="preserve"> Waypoints</w:t>
      </w:r>
      <w:bookmarkEnd w:id="478"/>
    </w:p>
    <w:p w14:paraId="7B7F861A" w14:textId="77777777" w:rsidR="00C952CD" w:rsidRPr="00C952CD" w:rsidRDefault="00C952CD">
      <w:pPr>
        <w:spacing w:after="0" w:line="240" w:lineRule="auto"/>
        <w:rPr>
          <w:ins w:id="479" w:author="Richard Stefan" w:date="2016-09-16T10:24:00Z"/>
          <w:rFonts w:ascii="Segoe UI Light" w:hAnsi="Segoe UI Light" w:cs="Segoe UI Light"/>
          <w:sz w:val="24"/>
          <w:szCs w:val="72"/>
          <w:lang w:val="en-US"/>
          <w:rPrChange w:id="480" w:author="Richard Stefan" w:date="2016-09-16T10:24:00Z">
            <w:rPr>
              <w:ins w:id="481" w:author="Richard Stefan" w:date="2016-09-16T10:24:00Z"/>
              <w:lang w:val="en-US"/>
            </w:rPr>
          </w:rPrChange>
        </w:rPr>
        <w:pPrChange w:id="482" w:author="Richard Stefan" w:date="2016-09-16T10:24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483" w:author="Richard Stefan" w:date="2016-09-16T10:24:00Z">
        <w:r w:rsidRPr="00C952CD">
          <w:rPr>
            <w:rFonts w:ascii="Segoe UI Light" w:hAnsi="Segoe UI Light" w:cs="Segoe UI Light"/>
            <w:sz w:val="24"/>
            <w:szCs w:val="72"/>
            <w:lang w:val="en-US"/>
            <w:rPrChange w:id="484" w:author="Richard Stefan" w:date="2016-09-16T10:24:00Z">
              <w:rPr>
                <w:lang w:val="en-US"/>
              </w:rPr>
            </w:rPrChange>
          </w:rPr>
          <w:t>SQL Format:</w:t>
        </w:r>
      </w:ins>
    </w:p>
    <w:p w14:paraId="57219B95" w14:textId="5E049572" w:rsidR="00C952CD" w:rsidRPr="00C952CD" w:rsidRDefault="00C952CD" w:rsidP="00C952CD">
      <w:pPr>
        <w:spacing w:after="0" w:line="240" w:lineRule="auto"/>
        <w:rPr>
          <w:ins w:id="485" w:author="Richard Stefan" w:date="2016-09-16T10:26:00Z"/>
          <w:rFonts w:ascii="Courier New" w:hAnsi="Courier New" w:cs="Courier New"/>
          <w:lang w:val="en-US"/>
          <w:rPrChange w:id="486" w:author="Richard Stefan" w:date="2016-09-16T10:26:00Z">
            <w:rPr>
              <w:ins w:id="487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488" w:author="Richard Stefan" w:date="2016-09-16T10:26:00Z">
        <w:r w:rsidRPr="00C952CD">
          <w:rPr>
            <w:rFonts w:ascii="Courier New" w:hAnsi="Courier New" w:cs="Courier New"/>
            <w:lang w:val="en-US"/>
            <w:rPrChange w:id="489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490" w:author="Richard Stefan [2]" w:date="2017-10-20T16:22:00Z">
          <w:r w:rsidRPr="00C952CD" w:rsidDel="00646516">
            <w:rPr>
              <w:rFonts w:ascii="Courier New" w:hAnsi="Courier New" w:cs="Courier New"/>
              <w:lang w:val="en-US"/>
              <w:rPrChange w:id="491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ea_</w:delText>
          </w:r>
        </w:del>
        <w:r w:rsidRPr="00C952CD">
          <w:rPr>
            <w:rFonts w:ascii="Courier New" w:hAnsi="Courier New" w:cs="Courier New"/>
            <w:lang w:val="en-US"/>
            <w:rPrChange w:id="492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enroute_waypoints</w:t>
        </w:r>
        <w:del w:id="493" w:author="Richard Stefan [2]" w:date="2017-10-20T16:22:00Z">
          <w:r w:rsidRPr="00C952CD" w:rsidDel="00646516">
            <w:rPr>
              <w:rFonts w:ascii="Courier New" w:hAnsi="Courier New" w:cs="Courier New"/>
              <w:lang w:val="en-US"/>
              <w:rPrChange w:id="494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C952CD">
          <w:rPr>
            <w:rFonts w:ascii="Courier New" w:hAnsi="Courier New" w:cs="Courier New"/>
            <w:lang w:val="en-US"/>
            <w:rPrChange w:id="495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3F5A751A" w14:textId="70E6168B" w:rsidR="00C952CD" w:rsidRPr="00C952CD" w:rsidDel="00646516" w:rsidRDefault="00C952CD" w:rsidP="00C952CD">
      <w:pPr>
        <w:spacing w:after="0" w:line="240" w:lineRule="auto"/>
        <w:rPr>
          <w:ins w:id="496" w:author="Richard Stefan" w:date="2016-09-16T10:26:00Z"/>
          <w:del w:id="497" w:author="Richard Stefan [2]" w:date="2017-10-20T16:22:00Z"/>
          <w:rFonts w:ascii="Courier New" w:hAnsi="Courier New" w:cs="Courier New"/>
          <w:lang w:val="en-US"/>
          <w:rPrChange w:id="498" w:author="Richard Stefan" w:date="2016-09-16T10:26:00Z">
            <w:rPr>
              <w:ins w:id="499" w:author="Richard Stefan" w:date="2016-09-16T10:26:00Z"/>
              <w:del w:id="500" w:author="Richard Stefan [2]" w:date="2017-10-20T16:2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01" w:author="Richard Stefan" w:date="2016-09-16T10:26:00Z">
        <w:del w:id="502" w:author="Richard Stefan [2]" w:date="2017-10-20T16:22:00Z">
          <w:r w:rsidRPr="00C952CD" w:rsidDel="00646516">
            <w:rPr>
              <w:rFonts w:ascii="Courier New" w:hAnsi="Courier New" w:cs="Courier New"/>
              <w:lang w:val="en-US"/>
              <w:rPrChange w:id="503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text(2) NOT NULL DEFAULT 'EA', </w:delText>
          </w:r>
        </w:del>
      </w:ins>
    </w:p>
    <w:p w14:paraId="0C4B3559" w14:textId="5632701C" w:rsidR="00C952CD" w:rsidRPr="00C952CD" w:rsidRDefault="00C952CD" w:rsidP="00C952CD">
      <w:pPr>
        <w:spacing w:after="0" w:line="240" w:lineRule="auto"/>
        <w:rPr>
          <w:ins w:id="504" w:author="Richard Stefan" w:date="2016-09-16T10:26:00Z"/>
          <w:rFonts w:ascii="Courier New" w:hAnsi="Courier New" w:cs="Courier New"/>
          <w:lang w:val="en-US"/>
          <w:rPrChange w:id="505" w:author="Richard Stefan" w:date="2016-09-16T10:26:00Z">
            <w:rPr>
              <w:ins w:id="506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07" w:author="Richard Stefan" w:date="2016-09-16T10:26:00Z">
        <w:r w:rsidRPr="00C952CD">
          <w:rPr>
            <w:rFonts w:ascii="Courier New" w:hAnsi="Courier New" w:cs="Courier New"/>
            <w:lang w:val="en-US"/>
            <w:rPrChange w:id="508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509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10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del w:id="511" w:author="Richard Stefan [2]" w:date="2017-10-20T16:30:00Z">
          <w:r w:rsidRPr="00C952CD" w:rsidDel="0074348B">
            <w:rPr>
              <w:rFonts w:ascii="Courier New" w:hAnsi="Courier New" w:cs="Courier New"/>
              <w:lang w:val="en-US"/>
              <w:rPrChange w:id="512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(</w:delText>
          </w:r>
        </w:del>
      </w:ins>
      <w:ins w:id="51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514" w:author="Richard Stefan" w:date="2016-09-16T10:26:00Z">
        <w:r w:rsidRPr="00C952CD">
          <w:rPr>
            <w:rFonts w:ascii="Courier New" w:hAnsi="Courier New" w:cs="Courier New"/>
            <w:lang w:val="en-US"/>
            <w:rPrChange w:id="515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</w:t>
        </w:r>
        <w:del w:id="516" w:author="Richard Stefan [2]" w:date="2017-10-20T17:24:00Z">
          <w:r w:rsidRPr="00C952CD" w:rsidDel="00432000">
            <w:rPr>
              <w:rFonts w:ascii="Courier New" w:hAnsi="Courier New" w:cs="Courier New"/>
              <w:lang w:val="en-US"/>
              <w:rPrChange w:id="517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C952CD">
          <w:rPr>
            <w:rFonts w:ascii="Courier New" w:hAnsi="Courier New" w:cs="Courier New"/>
            <w:lang w:val="en-US"/>
            <w:rPrChange w:id="518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C4A5513" w14:textId="4EDAB839" w:rsidR="00C952CD" w:rsidRPr="00C952CD" w:rsidDel="00432000" w:rsidRDefault="00C952CD" w:rsidP="00C952CD">
      <w:pPr>
        <w:spacing w:after="0" w:line="240" w:lineRule="auto"/>
        <w:rPr>
          <w:ins w:id="519" w:author="Richard Stefan" w:date="2016-09-16T10:26:00Z"/>
          <w:del w:id="520" w:author="Richard Stefan [2]" w:date="2017-10-20T17:25:00Z"/>
          <w:rFonts w:ascii="Courier New" w:hAnsi="Courier New" w:cs="Courier New"/>
          <w:lang w:val="en-US"/>
          <w:rPrChange w:id="521" w:author="Richard Stefan" w:date="2016-09-16T10:26:00Z">
            <w:rPr>
              <w:ins w:id="522" w:author="Richard Stefan" w:date="2016-09-16T10:26:00Z"/>
              <w:del w:id="523" w:author="Richard Stefan [2]" w:date="2017-10-20T17:25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24" w:author="Richard Stefan" w:date="2016-09-16T10:26:00Z">
        <w:del w:id="525" w:author="Richard Stefan [2]" w:date="2017-10-20T17:25:00Z">
          <w:r w:rsidRPr="00C952CD" w:rsidDel="00432000">
            <w:rPr>
              <w:rFonts w:ascii="Courier New" w:hAnsi="Courier New" w:cs="Courier New"/>
              <w:lang w:val="en-US"/>
              <w:rPrChange w:id="526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[region_code] </w:delText>
          </w:r>
        </w:del>
        <w:del w:id="527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28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del w:id="529" w:author="Richard Stefan [2]" w:date="2017-10-20T17:25:00Z">
          <w:r w:rsidRPr="00C952CD" w:rsidDel="00432000">
            <w:rPr>
              <w:rFonts w:ascii="Courier New" w:hAnsi="Courier New" w:cs="Courier New"/>
              <w:lang w:val="en-US"/>
              <w:rPrChange w:id="530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(4) NOT NULL, </w:delText>
          </w:r>
        </w:del>
      </w:ins>
    </w:p>
    <w:p w14:paraId="0AAE8728" w14:textId="77BA465A" w:rsidR="00C952CD" w:rsidRPr="00C952CD" w:rsidRDefault="00C952CD" w:rsidP="00C952CD">
      <w:pPr>
        <w:spacing w:after="0" w:line="240" w:lineRule="auto"/>
        <w:rPr>
          <w:ins w:id="531" w:author="Richard Stefan" w:date="2016-09-16T10:26:00Z"/>
          <w:rFonts w:ascii="Courier New" w:hAnsi="Courier New" w:cs="Courier New"/>
          <w:lang w:val="en-US"/>
          <w:rPrChange w:id="532" w:author="Richard Stefan" w:date="2016-09-16T10:26:00Z">
            <w:rPr>
              <w:ins w:id="533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34" w:author="Richard Stefan" w:date="2016-09-16T10:26:00Z">
        <w:r w:rsidRPr="00C952CD">
          <w:rPr>
            <w:rFonts w:ascii="Courier New" w:hAnsi="Courier New" w:cs="Courier New"/>
            <w:lang w:val="en-US"/>
            <w:rPrChange w:id="535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</w:ins>
      <w:ins w:id="536" w:author="Richard Stefan [2]" w:date="2017-10-20T16:23:00Z">
        <w:r w:rsidR="00646516">
          <w:rPr>
            <w:rFonts w:ascii="Courier New" w:hAnsi="Courier New" w:cs="Courier New"/>
            <w:lang w:val="en-US"/>
          </w:rPr>
          <w:t>TEXT</w:t>
        </w:r>
      </w:ins>
      <w:ins w:id="537" w:author="Richard Stefan" w:date="2016-09-16T10:26:00Z">
        <w:del w:id="538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39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C952CD">
          <w:rPr>
            <w:rFonts w:ascii="Courier New" w:hAnsi="Courier New" w:cs="Courier New"/>
            <w:lang w:val="en-US"/>
            <w:rPrChange w:id="540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(2) NOT NULL, </w:t>
        </w:r>
      </w:ins>
    </w:p>
    <w:p w14:paraId="6483C76C" w14:textId="2427FFAA" w:rsidR="00C952CD" w:rsidRPr="00C952CD" w:rsidRDefault="00C952CD" w:rsidP="00C952CD">
      <w:pPr>
        <w:spacing w:after="0" w:line="240" w:lineRule="auto"/>
        <w:rPr>
          <w:ins w:id="541" w:author="Richard Stefan" w:date="2016-09-16T10:26:00Z"/>
          <w:rFonts w:ascii="Courier New" w:hAnsi="Courier New" w:cs="Courier New"/>
          <w:lang w:val="en-US"/>
          <w:rPrChange w:id="542" w:author="Richard Stefan" w:date="2016-09-16T10:26:00Z">
            <w:rPr>
              <w:ins w:id="543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44" w:author="Richard Stefan" w:date="2016-09-16T10:26:00Z">
        <w:r w:rsidRPr="00C952CD">
          <w:rPr>
            <w:rFonts w:ascii="Courier New" w:hAnsi="Courier New" w:cs="Courier New"/>
            <w:lang w:val="en-US"/>
            <w:rPrChange w:id="545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[waypoint_identifier] </w:t>
        </w:r>
      </w:ins>
      <w:ins w:id="546" w:author="Richard Stefan [2]" w:date="2017-10-20T16:23:00Z">
        <w:r w:rsidR="00646516">
          <w:rPr>
            <w:rFonts w:ascii="Courier New" w:hAnsi="Courier New" w:cs="Courier New"/>
            <w:lang w:val="en-US"/>
          </w:rPr>
          <w:t>TEXT</w:t>
        </w:r>
      </w:ins>
      <w:ins w:id="547" w:author="Richard Stefan" w:date="2016-09-16T10:26:00Z">
        <w:del w:id="548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49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C952CD">
          <w:rPr>
            <w:rFonts w:ascii="Courier New" w:hAnsi="Courier New" w:cs="Courier New"/>
            <w:lang w:val="en-US"/>
            <w:rPrChange w:id="550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(5) NOT NULL, </w:t>
        </w:r>
      </w:ins>
    </w:p>
    <w:p w14:paraId="2E86556C" w14:textId="5FDE0380" w:rsidR="00C952CD" w:rsidRPr="00C952CD" w:rsidRDefault="00C952CD" w:rsidP="00C952CD">
      <w:pPr>
        <w:spacing w:after="0" w:line="240" w:lineRule="auto"/>
        <w:rPr>
          <w:ins w:id="551" w:author="Richard Stefan" w:date="2016-09-16T10:26:00Z"/>
          <w:rFonts w:ascii="Courier New" w:hAnsi="Courier New" w:cs="Courier New"/>
          <w:lang w:val="en-US"/>
          <w:rPrChange w:id="552" w:author="Richard Stefan" w:date="2016-09-16T10:26:00Z">
            <w:rPr>
              <w:ins w:id="553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54" w:author="Richard Stefan" w:date="2016-09-16T10:26:00Z">
        <w:r w:rsidRPr="00C952CD">
          <w:rPr>
            <w:rFonts w:ascii="Courier New" w:hAnsi="Courier New" w:cs="Courier New"/>
            <w:lang w:val="en-US"/>
            <w:rPrChange w:id="555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[waypoint_name] </w:t>
        </w:r>
      </w:ins>
      <w:ins w:id="556" w:author="Richard Stefan [2]" w:date="2017-10-20T16:23:00Z">
        <w:r w:rsidR="00646516">
          <w:rPr>
            <w:rFonts w:ascii="Courier New" w:hAnsi="Courier New" w:cs="Courier New"/>
            <w:lang w:val="en-US"/>
          </w:rPr>
          <w:t>TEXT</w:t>
        </w:r>
      </w:ins>
      <w:ins w:id="557" w:author="Richard Stefan" w:date="2016-09-16T10:26:00Z">
        <w:del w:id="558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59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C952CD">
          <w:rPr>
            <w:rFonts w:ascii="Courier New" w:hAnsi="Courier New" w:cs="Courier New"/>
            <w:lang w:val="en-US"/>
            <w:rPrChange w:id="560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(25)</w:t>
        </w:r>
        <w:del w:id="561" w:author="Richard Stefan [2]" w:date="2017-10-20T16:59:00Z">
          <w:r w:rsidRPr="00C952CD" w:rsidDel="002D5FEC">
            <w:rPr>
              <w:rFonts w:ascii="Courier New" w:hAnsi="Courier New" w:cs="Courier New"/>
              <w:lang w:val="en-US"/>
              <w:rPrChange w:id="562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952CD">
          <w:rPr>
            <w:rFonts w:ascii="Courier New" w:hAnsi="Courier New" w:cs="Courier New"/>
            <w:lang w:val="en-US"/>
            <w:rPrChange w:id="563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287EC3E" w14:textId="0D891B03" w:rsidR="00C952CD" w:rsidRPr="00C952CD" w:rsidRDefault="00C952CD" w:rsidP="00C952CD">
      <w:pPr>
        <w:spacing w:after="0" w:line="240" w:lineRule="auto"/>
        <w:rPr>
          <w:ins w:id="564" w:author="Richard Stefan" w:date="2016-09-16T10:26:00Z"/>
          <w:rFonts w:ascii="Courier New" w:hAnsi="Courier New" w:cs="Courier New"/>
          <w:lang w:val="en-US"/>
          <w:rPrChange w:id="565" w:author="Richard Stefan" w:date="2016-09-16T10:26:00Z">
            <w:rPr>
              <w:ins w:id="566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67" w:author="Richard Stefan" w:date="2016-09-16T10:26:00Z">
        <w:r w:rsidRPr="00C952CD">
          <w:rPr>
            <w:rFonts w:ascii="Courier New" w:hAnsi="Courier New" w:cs="Courier New"/>
            <w:lang w:val="en-US"/>
            <w:rPrChange w:id="568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[waypoint_type] </w:t>
        </w:r>
      </w:ins>
      <w:ins w:id="569" w:author="Richard Stefan [2]" w:date="2017-10-20T16:23:00Z">
        <w:r w:rsidR="00646516">
          <w:rPr>
            <w:rFonts w:ascii="Courier New" w:hAnsi="Courier New" w:cs="Courier New"/>
            <w:lang w:val="en-US"/>
          </w:rPr>
          <w:t>TEXT</w:t>
        </w:r>
      </w:ins>
      <w:ins w:id="570" w:author="Richard Stefan" w:date="2016-09-16T10:26:00Z">
        <w:del w:id="571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72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C952CD">
          <w:rPr>
            <w:rFonts w:ascii="Courier New" w:hAnsi="Courier New" w:cs="Courier New"/>
            <w:lang w:val="en-US"/>
            <w:rPrChange w:id="573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(3)</w:t>
        </w:r>
        <w:del w:id="574" w:author="Richard Stefan [2]" w:date="2017-10-20T16:59:00Z">
          <w:r w:rsidRPr="00C952CD" w:rsidDel="002D5FEC">
            <w:rPr>
              <w:rFonts w:ascii="Courier New" w:hAnsi="Courier New" w:cs="Courier New"/>
              <w:lang w:val="en-US"/>
              <w:rPrChange w:id="575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952CD">
          <w:rPr>
            <w:rFonts w:ascii="Courier New" w:hAnsi="Courier New" w:cs="Courier New"/>
            <w:lang w:val="en-US"/>
            <w:rPrChange w:id="576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37F08D2" w14:textId="3474F782" w:rsidR="00C952CD" w:rsidRPr="00C952CD" w:rsidRDefault="00C952CD" w:rsidP="00C952CD">
      <w:pPr>
        <w:spacing w:after="0" w:line="240" w:lineRule="auto"/>
        <w:rPr>
          <w:ins w:id="577" w:author="Richard Stefan" w:date="2016-09-16T10:26:00Z"/>
          <w:rFonts w:ascii="Courier New" w:hAnsi="Courier New" w:cs="Courier New"/>
          <w:lang w:val="en-US"/>
          <w:rPrChange w:id="578" w:author="Richard Stefan" w:date="2016-09-16T10:26:00Z">
            <w:rPr>
              <w:ins w:id="579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80" w:author="Richard Stefan" w:date="2016-09-16T10:26:00Z">
        <w:r w:rsidRPr="00C952CD">
          <w:rPr>
            <w:rFonts w:ascii="Courier New" w:hAnsi="Courier New" w:cs="Courier New"/>
            <w:lang w:val="en-US"/>
            <w:rPrChange w:id="581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[waypoint_usage] </w:t>
        </w:r>
      </w:ins>
      <w:ins w:id="582" w:author="Richard Stefan [2]" w:date="2017-10-20T16:23:00Z">
        <w:r w:rsidR="00646516">
          <w:rPr>
            <w:rFonts w:ascii="Courier New" w:hAnsi="Courier New" w:cs="Courier New"/>
            <w:lang w:val="en-US"/>
          </w:rPr>
          <w:t>TEXT</w:t>
        </w:r>
      </w:ins>
      <w:ins w:id="583" w:author="Richard Stefan" w:date="2016-09-16T10:26:00Z">
        <w:del w:id="584" w:author="Richard Stefan [2]" w:date="2017-10-20T16:23:00Z">
          <w:r w:rsidRPr="00C952CD" w:rsidDel="00646516">
            <w:rPr>
              <w:rFonts w:ascii="Courier New" w:hAnsi="Courier New" w:cs="Courier New"/>
              <w:lang w:val="en-US"/>
              <w:rPrChange w:id="585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C952CD">
          <w:rPr>
            <w:rFonts w:ascii="Courier New" w:hAnsi="Courier New" w:cs="Courier New"/>
            <w:lang w:val="en-US"/>
            <w:rPrChange w:id="586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(2)</w:t>
        </w:r>
        <w:del w:id="587" w:author="Richard Stefan [2]" w:date="2017-10-20T16:22:00Z">
          <w:r w:rsidRPr="00C952CD" w:rsidDel="00646516">
            <w:rPr>
              <w:rFonts w:ascii="Courier New" w:hAnsi="Courier New" w:cs="Courier New"/>
              <w:lang w:val="en-US"/>
              <w:rPrChange w:id="588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952CD">
          <w:rPr>
            <w:rFonts w:ascii="Courier New" w:hAnsi="Courier New" w:cs="Courier New"/>
            <w:lang w:val="en-US"/>
            <w:rPrChange w:id="589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B825BB3" w14:textId="124C208A" w:rsidR="00C952CD" w:rsidRPr="00C952CD" w:rsidRDefault="00C952CD" w:rsidP="00C952CD">
      <w:pPr>
        <w:spacing w:after="0" w:line="240" w:lineRule="auto"/>
        <w:rPr>
          <w:ins w:id="590" w:author="Richard Stefan" w:date="2016-09-16T10:26:00Z"/>
          <w:rFonts w:ascii="Courier New" w:hAnsi="Courier New" w:cs="Courier New"/>
          <w:lang w:val="en-US"/>
          <w:rPrChange w:id="591" w:author="Richard Stefan" w:date="2016-09-16T10:26:00Z">
            <w:rPr>
              <w:ins w:id="592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593" w:author="Richard Stefan" w:date="2016-09-16T10:26:00Z">
        <w:r w:rsidRPr="00C952CD">
          <w:rPr>
            <w:rFonts w:ascii="Courier New" w:hAnsi="Courier New" w:cs="Courier New"/>
            <w:lang w:val="en-US"/>
            <w:rPrChange w:id="594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[waypoint_latitude] </w:t>
        </w:r>
      </w:ins>
      <w:del w:id="595" w:author="Richard Stefan [2]" w:date="2017-10-20T16:23:00Z">
        <w:r w:rsidR="00050F55" w:rsidDel="00646516">
          <w:rPr>
            <w:rFonts w:ascii="Courier New" w:hAnsi="Courier New" w:cs="Courier New"/>
            <w:lang w:val="en-US"/>
          </w:rPr>
          <w:delText>real</w:delText>
        </w:r>
      </w:del>
      <w:del w:id="596" w:author="Richard Stefan [2]" w:date="2017-10-20T16:30:00Z">
        <w:r w:rsidR="00050F55" w:rsidDel="0074348B">
          <w:rPr>
            <w:rFonts w:ascii="Courier New" w:hAnsi="Courier New" w:cs="Courier New"/>
            <w:lang w:val="en-US"/>
          </w:rPr>
          <w:delText>(</w:delText>
        </w:r>
      </w:del>
      <w:ins w:id="597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050F55">
        <w:rPr>
          <w:rFonts w:ascii="Courier New" w:hAnsi="Courier New" w:cs="Courier New"/>
          <w:lang w:val="en-US"/>
        </w:rPr>
        <w:t>9</w:t>
      </w:r>
      <w:del w:id="598" w:author="Richard Stefan [2]" w:date="2017-10-20T16:59:00Z">
        <w:r w:rsidR="00050F55" w:rsidDel="002D5FEC">
          <w:rPr>
            <w:rFonts w:ascii="Courier New" w:hAnsi="Courier New" w:cs="Courier New"/>
            <w:lang w:val="en-US"/>
          </w:rPr>
          <w:delText>)</w:delText>
        </w:r>
      </w:del>
      <w:ins w:id="599" w:author="Richard Stefan" w:date="2016-09-16T10:26:00Z">
        <w:del w:id="600" w:author="Richard Stefan [2]" w:date="2017-10-20T16:59:00Z">
          <w:r w:rsidRPr="00C952CD" w:rsidDel="002D5FEC">
            <w:rPr>
              <w:rFonts w:ascii="Courier New" w:hAnsi="Courier New" w:cs="Courier New"/>
              <w:lang w:val="en-US"/>
              <w:rPrChange w:id="601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952CD">
          <w:rPr>
            <w:rFonts w:ascii="Courier New" w:hAnsi="Courier New" w:cs="Courier New"/>
            <w:lang w:val="en-US"/>
            <w:rPrChange w:id="602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3049BB8" w14:textId="7895AF2B" w:rsidR="00C952CD" w:rsidRPr="00C952CD" w:rsidRDefault="00C952CD" w:rsidP="00C952CD">
      <w:pPr>
        <w:spacing w:after="0" w:line="240" w:lineRule="auto"/>
        <w:rPr>
          <w:ins w:id="603" w:author="Richard Stefan" w:date="2016-09-16T10:26:00Z"/>
          <w:rFonts w:ascii="Courier New" w:hAnsi="Courier New" w:cs="Courier New"/>
          <w:lang w:val="en-US"/>
          <w:rPrChange w:id="604" w:author="Richard Stefan" w:date="2016-09-16T10:26:00Z">
            <w:rPr>
              <w:ins w:id="605" w:author="Richard Stefan" w:date="2016-09-16T10:26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606" w:author="Richard Stefan" w:date="2016-09-16T10:26:00Z">
        <w:r w:rsidRPr="00C952CD">
          <w:rPr>
            <w:rFonts w:ascii="Courier New" w:hAnsi="Courier New" w:cs="Courier New"/>
            <w:lang w:val="en-US"/>
            <w:rPrChange w:id="607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[waypoint_longitude] </w:t>
        </w:r>
      </w:ins>
      <w:del w:id="608" w:author="Richard Stefan [2]" w:date="2017-10-20T16:23:00Z">
        <w:r w:rsidR="00050F55" w:rsidDel="00646516">
          <w:rPr>
            <w:rFonts w:ascii="Courier New" w:hAnsi="Courier New" w:cs="Courier New"/>
            <w:lang w:val="en-US"/>
          </w:rPr>
          <w:delText>real</w:delText>
        </w:r>
      </w:del>
      <w:del w:id="609" w:author="Richard Stefan [2]" w:date="2017-10-20T16:30:00Z">
        <w:r w:rsidR="00050F55" w:rsidDel="0074348B">
          <w:rPr>
            <w:rFonts w:ascii="Courier New" w:hAnsi="Courier New" w:cs="Courier New"/>
            <w:lang w:val="en-US"/>
          </w:rPr>
          <w:delText>(</w:delText>
        </w:r>
      </w:del>
      <w:ins w:id="610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050F55">
        <w:rPr>
          <w:rFonts w:ascii="Courier New" w:hAnsi="Courier New" w:cs="Courier New"/>
          <w:lang w:val="en-US"/>
        </w:rPr>
        <w:t>10)</w:t>
      </w:r>
      <w:ins w:id="611" w:author="Richard Stefan" w:date="2016-09-16T10:26:00Z">
        <w:del w:id="612" w:author="Richard Stefan [2]" w:date="2017-10-20T16:59:00Z">
          <w:r w:rsidRPr="00C952CD" w:rsidDel="002D5FEC">
            <w:rPr>
              <w:rFonts w:ascii="Courier New" w:hAnsi="Courier New" w:cs="Courier New"/>
              <w:lang w:val="en-US"/>
              <w:rPrChange w:id="613" w:author="Richard Stefan" w:date="2016-09-16T10:26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</w:ins>
    </w:p>
    <w:p w14:paraId="3D9817E0" w14:textId="4A417867" w:rsidR="00C952CD" w:rsidRDefault="00C952CD" w:rsidP="00C952CD">
      <w:pPr>
        <w:spacing w:after="0" w:line="240" w:lineRule="auto"/>
        <w:rPr>
          <w:ins w:id="614" w:author="Richard Stefan" w:date="2016-09-16T11:36:00Z"/>
          <w:rFonts w:ascii="Courier New" w:hAnsi="Courier New" w:cs="Courier New"/>
          <w:lang w:val="en-US"/>
        </w:rPr>
      </w:pPr>
      <w:ins w:id="615" w:author="Richard Stefan" w:date="2016-09-16T10:26:00Z">
        <w:r w:rsidRPr="00C952CD">
          <w:rPr>
            <w:rFonts w:ascii="Courier New" w:hAnsi="Courier New" w:cs="Courier New"/>
            <w:lang w:val="en-US"/>
            <w:rPrChange w:id="616" w:author="Richard Stefan" w:date="2016-09-16T10:26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01573BDE" w14:textId="4796D438" w:rsidR="002E5A79" w:rsidRPr="00F52A14" w:rsidRDefault="002E5A79" w:rsidP="002E5A79">
      <w:pPr>
        <w:spacing w:after="0" w:line="240" w:lineRule="auto"/>
        <w:rPr>
          <w:ins w:id="617" w:author="Richard Stefan" w:date="2016-09-16T11:36:00Z"/>
          <w:rFonts w:ascii="Courier New" w:hAnsi="Courier New" w:cs="Courier New"/>
          <w:lang w:val="en-US"/>
        </w:rPr>
      </w:pPr>
      <w:ins w:id="618" w:author="Richard Stefan" w:date="2016-09-16T11:36:00Z">
        <w:r>
          <w:rPr>
            <w:rFonts w:ascii="Courier New" w:hAnsi="Courier New" w:cs="Courier New"/>
            <w:lang w:val="en-US"/>
          </w:rPr>
          <w:t>CREATE UNIQUE INDEX [pk_ea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0AA07331" w14:textId="2271FFEF" w:rsidR="002E5A79" w:rsidRDefault="002E5A79" w:rsidP="002E5A79">
      <w:pPr>
        <w:spacing w:after="0" w:line="240" w:lineRule="auto"/>
        <w:rPr>
          <w:ins w:id="619" w:author="Richard Stefan" w:date="2016-09-16T11:36:00Z"/>
          <w:rFonts w:ascii="Courier New" w:hAnsi="Courier New" w:cs="Courier New"/>
          <w:lang w:val="en-US"/>
        </w:rPr>
      </w:pPr>
      <w:ins w:id="620" w:author="Richard Stefan" w:date="2016-09-16T11:36:00Z">
        <w:r>
          <w:rPr>
            <w:rFonts w:ascii="Courier New" w:hAnsi="Courier New" w:cs="Courier New"/>
            <w:lang w:val="en-US"/>
          </w:rPr>
          <w:tab/>
          <w:t>ON [</w:t>
        </w:r>
        <w:r w:rsidRPr="00D87022">
          <w:rPr>
            <w:rFonts w:ascii="Courier New" w:hAnsi="Courier New" w:cs="Courier New"/>
            <w:lang w:val="en-US"/>
          </w:rPr>
          <w:t>tbl_</w:t>
        </w:r>
        <w:del w:id="621" w:author="Richard Stefan [2]" w:date="2017-10-20T16:23:00Z">
          <w:r w:rsidRPr="00D87022" w:rsidDel="0074348B">
            <w:rPr>
              <w:rFonts w:ascii="Courier New" w:hAnsi="Courier New" w:cs="Courier New"/>
              <w:lang w:val="en-US"/>
            </w:rPr>
            <w:delText>ea_</w:delText>
          </w:r>
        </w:del>
        <w:r w:rsidRPr="00D87022">
          <w:rPr>
            <w:rFonts w:ascii="Courier New" w:hAnsi="Courier New" w:cs="Courier New"/>
            <w:lang w:val="en-US"/>
          </w:rPr>
          <w:t>enroute_waypoints</w:t>
        </w:r>
        <w:del w:id="622" w:author="Richard Stefan [2]" w:date="2017-10-20T16:23:00Z">
          <w:r w:rsidRPr="00D87022" w:rsidDel="0074348B">
            <w:rPr>
              <w:rFonts w:ascii="Courier New" w:hAnsi="Courier New" w:cs="Courier New"/>
              <w:lang w:val="en-US"/>
            </w:rPr>
            <w:delText>_pr</w:delText>
          </w:r>
        </w:del>
        <w:r>
          <w:rPr>
            <w:rFonts w:ascii="Courier New" w:hAnsi="Courier New" w:cs="Courier New"/>
            <w:lang w:val="en-US"/>
          </w:rPr>
          <w:t>]</w:t>
        </w:r>
      </w:ins>
    </w:p>
    <w:p w14:paraId="429EE47D" w14:textId="6BEAF085" w:rsidR="00432000" w:rsidRDefault="002E5A79">
      <w:pPr>
        <w:spacing w:after="0" w:line="240" w:lineRule="auto"/>
        <w:ind w:left="708"/>
        <w:rPr>
          <w:ins w:id="623" w:author="Richard Stefan [2]" w:date="2017-10-20T17:24:00Z"/>
          <w:rFonts w:ascii="Courier New" w:hAnsi="Courier New" w:cs="Courier New"/>
          <w:lang w:val="en-US"/>
        </w:rPr>
        <w:pPrChange w:id="624" w:author="Richard Stefan" w:date="2016-09-16T11:37:00Z">
          <w:pPr>
            <w:spacing w:after="0" w:line="240" w:lineRule="auto"/>
          </w:pPr>
        </w:pPrChange>
      </w:pPr>
      <w:ins w:id="625" w:author="Richard Stefan" w:date="2016-09-16T11:36:00Z">
        <w:r>
          <w:rPr>
            <w:rFonts w:ascii="Courier New" w:hAnsi="Courier New" w:cs="Courier New"/>
            <w:lang w:val="en-US"/>
          </w:rPr>
          <w:t>(</w:t>
        </w:r>
        <w:del w:id="626" w:author="Richard Stefan [2]" w:date="2017-10-20T16:23:00Z">
          <w:r w:rsidRPr="00D62167" w:rsidDel="0074348B">
            <w:rPr>
              <w:rFonts w:ascii="Courier New" w:hAnsi="Courier New" w:cs="Courier New"/>
              <w:szCs w:val="72"/>
              <w:lang w:val="en-US"/>
              <w:rPrChange w:id="627" w:author="Richard Stefan [2]" w:date="2017-10-21T07:18:00Z">
                <w:rPr>
                  <w:rFonts w:ascii="Courier New" w:hAnsi="Courier New" w:cs="Courier New"/>
                  <w:szCs w:val="72"/>
                </w:rPr>
              </w:rPrChange>
            </w:rPr>
            <w:delText>[record_type],</w:delText>
          </w:r>
        </w:del>
      </w:ins>
      <w:ins w:id="628" w:author="Richard Stefan" w:date="2016-09-16T11:37:00Z">
        <w:del w:id="629" w:author="Richard Stefan [2]" w:date="2017-10-20T17:29:00Z">
          <w:r w:rsidDel="00432000">
            <w:rPr>
              <w:rFonts w:ascii="Courier New" w:hAnsi="Courier New" w:cs="Courier New"/>
              <w:szCs w:val="72"/>
              <w:lang w:val="en-US"/>
            </w:rPr>
            <w:delText>[</w:delText>
          </w:r>
        </w:del>
        <w:del w:id="630" w:author="Richard Stefan [2]" w:date="2017-10-20T17:24:00Z">
          <w:r w:rsidDel="00432000">
            <w:rPr>
              <w:rFonts w:ascii="Courier New" w:hAnsi="Courier New" w:cs="Courier New"/>
              <w:szCs w:val="72"/>
              <w:lang w:val="en-US"/>
            </w:rPr>
            <w:delText>area_code],[</w:delText>
          </w:r>
        </w:del>
        <w:del w:id="631" w:author="Richard Stefan [2]" w:date="2017-10-20T17:27:00Z">
          <w:r w:rsidDel="00432000">
            <w:rPr>
              <w:rFonts w:ascii="Courier New" w:hAnsi="Courier New" w:cs="Courier New"/>
              <w:szCs w:val="72"/>
              <w:lang w:val="en-US"/>
            </w:rPr>
            <w:delText>region_code</w:delText>
          </w:r>
        </w:del>
        <w:del w:id="632" w:author="Richard Stefan [2]" w:date="2017-10-20T17:29:00Z">
          <w:r w:rsidDel="00432000">
            <w:rPr>
              <w:rFonts w:ascii="Courier New" w:hAnsi="Courier New" w:cs="Courier New"/>
              <w:szCs w:val="72"/>
              <w:lang w:val="en-US"/>
            </w:rPr>
            <w:delText>],</w:delText>
          </w:r>
        </w:del>
      </w:ins>
      <w:ins w:id="633" w:author="Richard Stefan" w:date="2016-09-16T11:36:00Z">
        <w:r>
          <w:rPr>
            <w:rFonts w:ascii="Courier New" w:hAnsi="Courier New" w:cs="Courier New"/>
            <w:lang w:val="en-US"/>
          </w:rPr>
          <w:t>[icao_code],</w:t>
        </w:r>
      </w:ins>
      <w:ins w:id="634" w:author="Richard Stefan" w:date="2016-09-16T11:37:00Z">
        <w:del w:id="635" w:author="Richard Stefan [2]" w:date="2017-10-20T17:24:00Z">
          <w:r w:rsidDel="00432000">
            <w:rPr>
              <w:rFonts w:ascii="Courier New" w:hAnsi="Courier New" w:cs="Courier New"/>
              <w:lang w:val="en-US"/>
            </w:rPr>
            <w:br/>
          </w:r>
        </w:del>
      </w:ins>
    </w:p>
    <w:p w14:paraId="4CB4DC9C" w14:textId="755E6D95" w:rsidR="002E5A79" w:rsidRPr="00C952CD" w:rsidRDefault="002E5A79">
      <w:pPr>
        <w:spacing w:after="0" w:line="240" w:lineRule="auto"/>
        <w:ind w:left="708"/>
        <w:rPr>
          <w:ins w:id="636" w:author="Richard Stefan" w:date="2016-09-16T10:24:00Z"/>
          <w:rFonts w:ascii="Courier New" w:hAnsi="Courier New" w:cs="Courier New"/>
          <w:lang w:val="en-US"/>
          <w:rPrChange w:id="637" w:author="Richard Stefan" w:date="2016-09-16T10:26:00Z">
            <w:rPr>
              <w:ins w:id="638" w:author="Richard Stefan" w:date="2016-09-16T10:2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  <w:pPrChange w:id="639" w:author="Richard Stefan" w:date="2016-09-16T11:37:00Z">
          <w:pPr>
            <w:spacing w:after="0" w:line="240" w:lineRule="auto"/>
          </w:pPr>
        </w:pPrChange>
      </w:pPr>
      <w:ins w:id="640" w:author="Richard Stefan" w:date="2016-09-16T11:36:00Z">
        <w:r w:rsidRPr="00F52A14">
          <w:rPr>
            <w:rFonts w:ascii="Courier New" w:hAnsi="Courier New" w:cs="Courier New"/>
            <w:lang w:val="en-US"/>
          </w:rPr>
          <w:t>[</w:t>
        </w:r>
      </w:ins>
      <w:ins w:id="641" w:author="Richard Stefan" w:date="2016-09-16T11:37:00Z">
        <w:r>
          <w:rPr>
            <w:rFonts w:ascii="Courier New" w:hAnsi="Courier New" w:cs="Courier New"/>
            <w:lang w:val="en-US"/>
          </w:rPr>
          <w:t>waypoint</w:t>
        </w:r>
      </w:ins>
      <w:ins w:id="642" w:author="Richard Stefan" w:date="2016-09-16T11:36:00Z">
        <w:r w:rsidRPr="00F52A14">
          <w:rPr>
            <w:rFonts w:ascii="Courier New" w:hAnsi="Courier New" w:cs="Courier New"/>
            <w:lang w:val="en-US"/>
          </w:rPr>
          <w:t>_identifier])</w:t>
        </w:r>
      </w:ins>
    </w:p>
    <w:p w14:paraId="77E8C7ED" w14:textId="77777777" w:rsidR="00C952CD" w:rsidRDefault="00C952CD" w:rsidP="00FD4E1C">
      <w:pPr>
        <w:spacing w:after="0" w:line="240" w:lineRule="auto"/>
        <w:rPr>
          <w:ins w:id="643" w:author="Richard Stefan" w:date="2016-09-16T10:24:00Z"/>
          <w:rFonts w:ascii="Segoe UI Light" w:hAnsi="Segoe UI Light" w:cs="Segoe UI Light"/>
          <w:sz w:val="24"/>
          <w:szCs w:val="72"/>
          <w:lang w:val="en-US"/>
        </w:rPr>
      </w:pPr>
    </w:p>
    <w:p w14:paraId="2232E4FC" w14:textId="416E6BD3" w:rsidR="00FD4E1C" w:rsidRDefault="00C952CD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644" w:author="Richard Stefan" w:date="2016-09-16T10:25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FD4E1C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158769E5" w14:textId="6B9DCC8D" w:rsidR="00FD4E1C" w:rsidRDefault="00221EB0" w:rsidP="00FD4E1C">
      <w:pPr>
        <w:spacing w:after="0" w:line="240" w:lineRule="auto"/>
        <w:rPr>
          <w:rFonts w:ascii="Courier New" w:hAnsi="Courier New" w:cs="Courier New"/>
          <w:lang w:val="en-US"/>
        </w:rPr>
      </w:pPr>
      <w:del w:id="645" w:author="Richard Stefan [2]" w:date="2017-10-20T16:23:00Z">
        <w:r w:rsidDel="0074348B">
          <w:rPr>
            <w:rFonts w:ascii="Courier New" w:hAnsi="Courier New" w:cs="Courier New"/>
            <w:lang w:val="en-US"/>
          </w:rPr>
          <w:delText>EA</w:delText>
        </w:r>
        <w:r w:rsidR="00FD4E1C" w:rsidRPr="000B5906" w:rsidDel="0074348B">
          <w:rPr>
            <w:rFonts w:ascii="Courier New" w:hAnsi="Courier New" w:cs="Courier New"/>
            <w:lang w:val="en-US"/>
          </w:rPr>
          <w:delText>|</w:delText>
        </w:r>
      </w:del>
      <w:r w:rsidR="00FD4E1C">
        <w:rPr>
          <w:rFonts w:ascii="Courier New" w:hAnsi="Courier New" w:cs="Courier New"/>
          <w:lang w:val="en-US"/>
        </w:rPr>
        <w:t>Area Code|</w:t>
      </w:r>
      <w:del w:id="646" w:author="Richard Stefan [2]" w:date="2017-10-20T17:25:00Z">
        <w:r w:rsidR="00BF0270" w:rsidDel="00432000">
          <w:rPr>
            <w:rFonts w:ascii="Courier New" w:hAnsi="Courier New" w:cs="Courier New"/>
            <w:lang w:val="en-US"/>
          </w:rPr>
          <w:delText>Region Code</w:delText>
        </w:r>
      </w:del>
      <w:del w:id="647" w:author="Richard Stefan [2]" w:date="2017-10-20T17:30:00Z">
        <w:r w:rsidR="00BF0270" w:rsidDel="00432000">
          <w:rPr>
            <w:rFonts w:ascii="Courier New" w:hAnsi="Courier New" w:cs="Courier New"/>
            <w:lang w:val="en-US"/>
          </w:rPr>
          <w:delText>|</w:delText>
        </w:r>
      </w:del>
      <w:r w:rsidR="00FD4E1C" w:rsidRPr="000B5906">
        <w:rPr>
          <w:rFonts w:ascii="Courier New" w:hAnsi="Courier New" w:cs="Courier New"/>
          <w:lang w:val="en-US"/>
        </w:rPr>
        <w:t>ICAO Code|</w:t>
      </w:r>
      <w:r w:rsidR="00BF0270">
        <w:rPr>
          <w:rFonts w:ascii="Courier New" w:hAnsi="Courier New" w:cs="Courier New"/>
          <w:lang w:val="en-US"/>
        </w:rPr>
        <w:t>Waypoint</w:t>
      </w:r>
      <w:r w:rsidR="00FD4E1C" w:rsidRPr="000B5906">
        <w:rPr>
          <w:rFonts w:ascii="Courier New" w:hAnsi="Courier New" w:cs="Courier New"/>
          <w:lang w:val="en-US"/>
        </w:rPr>
        <w:t xml:space="preserve"> Identifier|</w:t>
      </w:r>
      <w:r w:rsidR="00BF0270">
        <w:rPr>
          <w:rFonts w:ascii="Courier New" w:hAnsi="Courier New" w:cs="Courier New"/>
          <w:lang w:val="en-US"/>
        </w:rPr>
        <w:t>Waypoint </w:t>
      </w:r>
      <w:r w:rsidR="00FD4E1C">
        <w:rPr>
          <w:rFonts w:ascii="Courier New" w:hAnsi="Courier New" w:cs="Courier New"/>
          <w:lang w:val="en-US"/>
        </w:rPr>
        <w:t>Name|</w:t>
      </w:r>
      <w:r w:rsidR="00BF0270">
        <w:rPr>
          <w:rFonts w:ascii="Courier New" w:hAnsi="Courier New" w:cs="Courier New"/>
          <w:lang w:val="en-US"/>
        </w:rPr>
        <w:t>Waypoint Type|Waypoint Usage</w:t>
      </w:r>
      <w:r w:rsidR="00FD4E1C" w:rsidRPr="000B5906">
        <w:rPr>
          <w:rFonts w:ascii="Courier New" w:hAnsi="Courier New" w:cs="Courier New"/>
          <w:lang w:val="en-US"/>
        </w:rPr>
        <w:t>|</w:t>
      </w:r>
      <w:r w:rsidR="00BF0270">
        <w:rPr>
          <w:rFonts w:ascii="Courier New" w:hAnsi="Courier New" w:cs="Courier New"/>
          <w:lang w:val="en-US"/>
        </w:rPr>
        <w:t>Waypoint </w:t>
      </w:r>
      <w:r w:rsidR="00FD4E1C" w:rsidRPr="000B5906">
        <w:rPr>
          <w:rFonts w:ascii="Courier New" w:hAnsi="Courier New" w:cs="Courier New"/>
          <w:lang w:val="en-US"/>
        </w:rPr>
        <w:t>Latitude|</w:t>
      </w:r>
      <w:r w:rsidR="00BF0270">
        <w:rPr>
          <w:rFonts w:ascii="Courier New" w:hAnsi="Courier New" w:cs="Courier New"/>
          <w:lang w:val="en-US"/>
        </w:rPr>
        <w:t>Waypoint</w:t>
      </w:r>
      <w:r w:rsidR="00FD4E1C" w:rsidRPr="000B5906">
        <w:rPr>
          <w:rFonts w:ascii="Courier New" w:hAnsi="Courier New" w:cs="Courier New"/>
          <w:lang w:val="en-US"/>
        </w:rPr>
        <w:t xml:space="preserve"> Longitude</w:t>
      </w:r>
    </w:p>
    <w:p w14:paraId="06F64193" w14:textId="77777777" w:rsidR="00BF0270" w:rsidRDefault="00BF0270" w:rsidP="00FD4E1C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FD4E1C" w:rsidRPr="00123CA5" w14:paraId="0A817B79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4D8A" w14:textId="77777777" w:rsidR="00FD4E1C" w:rsidRPr="00123CA5" w:rsidRDefault="00FD4E1C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17641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2949F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7F04" w14:textId="77777777" w:rsidR="00FD4E1C" w:rsidRPr="00123CA5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FD4E1C" w:rsidDel="0074348B" w14:paraId="34AB9BEF" w14:textId="4C380AC9" w:rsidTr="00165AAF">
        <w:trPr>
          <w:del w:id="648" w:author="Richard Stefan [2]" w:date="2017-10-20T16:23:00Z"/>
        </w:trPr>
        <w:tc>
          <w:tcPr>
            <w:tcW w:w="4678" w:type="dxa"/>
            <w:tcBorders>
              <w:top w:val="single" w:sz="4" w:space="0" w:color="auto"/>
            </w:tcBorders>
          </w:tcPr>
          <w:p w14:paraId="246A7B38" w14:textId="13DC8212" w:rsidR="00FD4E1C" w:rsidRPr="00123CA5" w:rsidDel="0074348B" w:rsidRDefault="00FD4E1C" w:rsidP="00165AAF">
            <w:pPr>
              <w:rPr>
                <w:del w:id="649" w:author="Richard Stefan [2]" w:date="2017-10-20T16:23:00Z"/>
                <w:rFonts w:ascii="Courier New" w:hAnsi="Courier New" w:cs="Courier New"/>
                <w:szCs w:val="72"/>
                <w:lang w:val="en-US"/>
              </w:rPr>
            </w:pPr>
            <w:del w:id="650" w:author="Richard Stefan [2]" w:date="2017-10-20T16:23:00Z">
              <w:r w:rsidDel="0074348B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405D7E8" w14:textId="0D76ACD5" w:rsidR="00FD4E1C" w:rsidDel="0074348B" w:rsidRDefault="00FD4E1C" w:rsidP="00165AAF">
            <w:pPr>
              <w:jc w:val="center"/>
              <w:rPr>
                <w:del w:id="651" w:author="Richard Stefan [2]" w:date="2017-10-20T16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52" w:author="Richard Stefan [2]" w:date="2017-10-20T16:23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389A7A" w14:textId="1CD12C04" w:rsidR="00FD4E1C" w:rsidDel="0074348B" w:rsidRDefault="00FD4E1C" w:rsidP="00165AAF">
            <w:pPr>
              <w:jc w:val="center"/>
              <w:rPr>
                <w:del w:id="653" w:author="Richard Stefan [2]" w:date="2017-10-20T16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54" w:author="Richard Stefan [2]" w:date="2017-10-20T16:23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8B00D5" w14:textId="1F92579E" w:rsidR="00FD4E1C" w:rsidDel="0074348B" w:rsidRDefault="00FD4E1C" w:rsidP="00165AAF">
            <w:pPr>
              <w:jc w:val="center"/>
              <w:rPr>
                <w:del w:id="655" w:author="Richard Stefan [2]" w:date="2017-10-20T16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56" w:author="Richard Stefan [2]" w:date="2017-10-20T16:23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FD4E1C" w14:paraId="352CA867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3689EE46" w14:textId="77777777" w:rsidR="00FD4E1C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486D416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38335F9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BA4D19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221EB0" w:rsidDel="00432000" w14:paraId="4BA79BCA" w14:textId="079B7F73" w:rsidTr="00165AAF">
        <w:trPr>
          <w:del w:id="657" w:author="Richard Stefan [2]" w:date="2017-10-20T17:30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D4535B0" w14:textId="606DDE61" w:rsidR="00221EB0" w:rsidDel="00432000" w:rsidRDefault="00221EB0" w:rsidP="00165AAF">
            <w:pPr>
              <w:rPr>
                <w:del w:id="658" w:author="Richard Stefan [2]" w:date="2017-10-20T17:30:00Z"/>
                <w:rFonts w:ascii="Courier New" w:hAnsi="Courier New" w:cs="Courier New"/>
                <w:szCs w:val="72"/>
                <w:lang w:val="en-US"/>
              </w:rPr>
            </w:pPr>
            <w:del w:id="659" w:author="Richard Stefan [2]" w:date="2017-10-20T17:29:00Z">
              <w:r w:rsidDel="00432000">
                <w:rPr>
                  <w:rFonts w:ascii="Courier New" w:hAnsi="Courier New" w:cs="Courier New"/>
                  <w:szCs w:val="72"/>
                  <w:lang w:val="en-US"/>
                </w:rPr>
                <w:delText>Region Code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329523E" w14:textId="71F928FE" w:rsidR="00221EB0" w:rsidDel="00432000" w:rsidRDefault="00221EB0" w:rsidP="00165AAF">
            <w:pPr>
              <w:jc w:val="center"/>
              <w:rPr>
                <w:del w:id="660" w:author="Richard Stefan [2]" w:date="2017-10-20T17:3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61" w:author="Richard Stefan [2]" w:date="2017-10-20T17:29:00Z">
              <w:r w:rsidDel="0043200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344DBEE" w14:textId="7EA69ED7" w:rsidR="00221EB0" w:rsidDel="00432000" w:rsidRDefault="00221EB0" w:rsidP="00165AAF">
            <w:pPr>
              <w:jc w:val="center"/>
              <w:rPr>
                <w:del w:id="662" w:author="Richard Stefan [2]" w:date="2017-10-20T17:3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63" w:author="Richard Stefan [2]" w:date="2017-10-20T17:29:00Z">
              <w:r w:rsidDel="0043200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4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3B61746" w14:textId="5928A700" w:rsidR="00221EB0" w:rsidDel="00432000" w:rsidRDefault="00221EB0" w:rsidP="00165AAF">
            <w:pPr>
              <w:jc w:val="center"/>
              <w:rPr>
                <w:del w:id="664" w:author="Richard Stefan [2]" w:date="2017-10-20T17:3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65" w:author="Richard Stefan [2]" w:date="2017-10-20T17:29:00Z">
              <w:r w:rsidDel="0043200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5.41/2</w:delText>
              </w:r>
            </w:del>
          </w:p>
        </w:tc>
      </w:tr>
      <w:tr w:rsidR="00FD4E1C" w14:paraId="54DCACD7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78107988" w14:textId="77777777" w:rsidR="00FD4E1C" w:rsidRPr="00123CA5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B135EDA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12AA232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9D1933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FD4E1C" w:rsidRPr="00FD4E1C" w14:paraId="201F1E97" w14:textId="77777777" w:rsidTr="00165AAF">
        <w:tc>
          <w:tcPr>
            <w:tcW w:w="4678" w:type="dxa"/>
          </w:tcPr>
          <w:p w14:paraId="30DFA2ED" w14:textId="77777777" w:rsidR="00FD4E1C" w:rsidRPr="00123CA5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Identifier</w:t>
            </w:r>
          </w:p>
        </w:tc>
        <w:tc>
          <w:tcPr>
            <w:tcW w:w="1701" w:type="dxa"/>
          </w:tcPr>
          <w:p w14:paraId="0E7A2A61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FB87B44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35DCA19" w14:textId="77777777" w:rsidR="00FD4E1C" w:rsidRDefault="00FD4E1C" w:rsidP="00FD4E1C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FD4E1C" w:rsidRPr="00FD4E1C" w14:paraId="70DBF8F4" w14:textId="77777777" w:rsidTr="00165AAF">
        <w:tc>
          <w:tcPr>
            <w:tcW w:w="4678" w:type="dxa"/>
          </w:tcPr>
          <w:p w14:paraId="64E543D8" w14:textId="77777777" w:rsidR="00FD4E1C" w:rsidRPr="00123CA5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Name</w:t>
            </w:r>
          </w:p>
        </w:tc>
        <w:tc>
          <w:tcPr>
            <w:tcW w:w="1701" w:type="dxa"/>
          </w:tcPr>
          <w:p w14:paraId="4A68B020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D39A2BA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</w:tcPr>
          <w:p w14:paraId="17249104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5.43</w:t>
            </w:r>
          </w:p>
        </w:tc>
      </w:tr>
      <w:tr w:rsidR="00FD4E1C" w:rsidRPr="00FD4E1C" w14:paraId="086C08C3" w14:textId="77777777" w:rsidTr="00165AAF">
        <w:tc>
          <w:tcPr>
            <w:tcW w:w="4678" w:type="dxa"/>
          </w:tcPr>
          <w:p w14:paraId="41EA92D0" w14:textId="7F0B9F9A" w:rsidR="00FD4E1C" w:rsidRPr="00123CA5" w:rsidRDefault="00FD4E1C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Type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begin"/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instrText xml:space="preserve"> NOTEREF _Ref461695731 \f \h </w:instrTex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separate"/>
            </w:r>
            <w:r w:rsidR="005F13A3" w:rsidRPr="005F13A3">
              <w:rPr>
                <w:rStyle w:val="EndnoteReference"/>
              </w:rPr>
              <w:t>i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14:paraId="5F0F1E3C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207DA7B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62559618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5.42</w:t>
            </w:r>
          </w:p>
        </w:tc>
      </w:tr>
      <w:tr w:rsidR="00FD4E1C" w:rsidRPr="00FD4E1C" w14:paraId="172B1853" w14:textId="77777777" w:rsidTr="00165AAF">
        <w:tc>
          <w:tcPr>
            <w:tcW w:w="4678" w:type="dxa"/>
          </w:tcPr>
          <w:p w14:paraId="3398E5DA" w14:textId="464CCE46" w:rsidR="00FD4E1C" w:rsidRPr="00123CA5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Usage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begin"/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instrText xml:space="preserve"> NOTEREF _Ref461695731 \f \h </w:instrTex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separate"/>
            </w:r>
            <w:r w:rsidR="005F13A3" w:rsidRPr="005F13A3">
              <w:rPr>
                <w:rStyle w:val="EndnoteReference"/>
              </w:rPr>
              <w:t>i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14:paraId="0BB69AD7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75ED7E2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0C8CF8A2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5.82</w:t>
            </w:r>
          </w:p>
        </w:tc>
      </w:tr>
      <w:tr w:rsidR="00FD4E1C" w:rsidRPr="00FD4E1C" w14:paraId="4904EF2D" w14:textId="77777777" w:rsidTr="00165AAF">
        <w:tc>
          <w:tcPr>
            <w:tcW w:w="4678" w:type="dxa"/>
          </w:tcPr>
          <w:p w14:paraId="6B50E7D7" w14:textId="77777777" w:rsidR="00FD4E1C" w:rsidRPr="00123CA5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Latitude</w:t>
            </w:r>
          </w:p>
        </w:tc>
        <w:tc>
          <w:tcPr>
            <w:tcW w:w="1701" w:type="dxa"/>
          </w:tcPr>
          <w:p w14:paraId="19DB0C15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36B478B" w14:textId="5F9BA87E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666" w:author="Richard Stefan [2]" w:date="2017-10-20T16:31:00Z">
              <w:r w:rsidDel="00B131E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667" w:author="Richard Stefan [2]" w:date="2017-10-20T16:31:00Z">
              <w:r w:rsidR="00B131E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</w:tcPr>
          <w:p w14:paraId="45A43EAB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D4E1C" w:rsidRPr="00216BC2" w14:paraId="38AF08B4" w14:textId="77777777" w:rsidTr="00165AAF">
        <w:tc>
          <w:tcPr>
            <w:tcW w:w="4678" w:type="dxa"/>
          </w:tcPr>
          <w:p w14:paraId="5D586F02" w14:textId="77777777" w:rsidR="00FD4E1C" w:rsidRDefault="00FD4E1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Longitude</w:t>
            </w:r>
          </w:p>
        </w:tc>
        <w:tc>
          <w:tcPr>
            <w:tcW w:w="1701" w:type="dxa"/>
          </w:tcPr>
          <w:p w14:paraId="24A77B84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83A3DFC" w14:textId="6772F67E" w:rsidR="00FD4E1C" w:rsidRDefault="0090160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668" w:author="Richard Stefan [2]" w:date="2017-10-20T16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10</w:t>
              </w:r>
            </w:ins>
            <w:del w:id="669" w:author="Richard Stefan [2]" w:date="2017-10-20T16:32:00Z">
              <w:r w:rsidR="00FD4E1C" w:rsidDel="0090160D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12</w:delText>
              </w:r>
            </w:del>
          </w:p>
        </w:tc>
        <w:tc>
          <w:tcPr>
            <w:tcW w:w="1134" w:type="dxa"/>
          </w:tcPr>
          <w:p w14:paraId="7D68CDE0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2DEDC4D2" w14:textId="77777777" w:rsidR="00FD4E1C" w:rsidRDefault="00FD4E1C" w:rsidP="00FD4E1C">
      <w:pPr>
        <w:rPr>
          <w:lang w:val="en-US"/>
        </w:rPr>
      </w:pPr>
    </w:p>
    <w:p w14:paraId="15A4878E" w14:textId="77777777" w:rsidR="00FD4E1C" w:rsidRPr="00166C90" w:rsidRDefault="00FD4E1C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63F10F33" w14:textId="71616036" w:rsidR="00BF0270" w:rsidRPr="00BF0270" w:rsidRDefault="00FD4E1C" w:rsidP="00BF027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670" w:author="Richard Stefan [2]" w:date="2017-10-20T16:26:00Z">
        <w:r w:rsidRPr="00BF0270" w:rsidDel="0074348B">
          <w:rPr>
            <w:rFonts w:ascii="Courier New" w:hAnsi="Courier New" w:cs="Courier New"/>
            <w:lang w:val="en-US"/>
          </w:rPr>
          <w:delText>EA|</w:delText>
        </w:r>
      </w:del>
      <w:r w:rsidRPr="00BF0270">
        <w:rPr>
          <w:rFonts w:ascii="Courier New" w:hAnsi="Courier New" w:cs="Courier New"/>
          <w:lang w:val="en-US"/>
        </w:rPr>
        <w:t>EUR|</w:t>
      </w:r>
      <w:del w:id="671" w:author="Richard Stefan [2]" w:date="2017-10-20T17:30:00Z">
        <w:r w:rsidR="00BF0270" w:rsidRPr="00BF0270" w:rsidDel="00432000">
          <w:rPr>
            <w:rFonts w:ascii="Courier New" w:hAnsi="Courier New" w:cs="Courier New"/>
            <w:lang w:val="en-US"/>
          </w:rPr>
          <w:delText>ENRT|</w:delText>
        </w:r>
      </w:del>
      <w:r w:rsidRPr="00BF0270">
        <w:rPr>
          <w:rFonts w:ascii="Courier New" w:hAnsi="Courier New" w:cs="Courier New"/>
          <w:lang w:val="en-US"/>
        </w:rPr>
        <w:t>LO|ABETI|ABETI|</w:t>
      </w:r>
      <w:r w:rsidR="00BF0270">
        <w:rPr>
          <w:rFonts w:ascii="Courier New" w:hAnsi="Courier New" w:cs="Courier New"/>
          <w:lang w:val="en-US"/>
        </w:rPr>
        <w:t>WU|RB|</w:t>
      </w:r>
      <w:r w:rsidR="00BF0270" w:rsidRPr="00BF0270">
        <w:rPr>
          <w:rFonts w:ascii="Courier New" w:hAnsi="Courier New" w:cs="Courier New"/>
          <w:lang w:val="en-US"/>
        </w:rPr>
        <w:t>47.67771389</w:t>
      </w:r>
      <w:r w:rsidR="00BF0270">
        <w:rPr>
          <w:rFonts w:ascii="Courier New" w:hAnsi="Courier New" w:cs="Courier New"/>
          <w:lang w:val="en-US"/>
        </w:rPr>
        <w:t>|</w:t>
      </w:r>
      <w:r w:rsidR="00BF0270" w:rsidRPr="00BF0270">
        <w:rPr>
          <w:rFonts w:ascii="Courier New" w:hAnsi="Courier New" w:cs="Courier New"/>
          <w:lang w:val="en-US"/>
        </w:rPr>
        <w:t>17.01284167</w:t>
      </w:r>
    </w:p>
    <w:p w14:paraId="31E115B5" w14:textId="77777777" w:rsidR="00FD4E1C" w:rsidRPr="00BF0270" w:rsidRDefault="00FD4E1C" w:rsidP="00BF0270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F02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230A9619" w14:textId="77777777" w:rsidR="00FD4E1C" w:rsidRDefault="00FD4E1C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682D12A6" w14:textId="5A0580DD" w:rsidR="00FD4E1C" w:rsidDel="0074348B" w:rsidRDefault="00FD4E1C" w:rsidP="00FD4E1C">
      <w:pPr>
        <w:pStyle w:val="ListParagraph"/>
        <w:numPr>
          <w:ilvl w:val="0"/>
          <w:numId w:val="11"/>
        </w:numPr>
        <w:spacing w:after="0" w:line="240" w:lineRule="auto"/>
        <w:rPr>
          <w:del w:id="672" w:author="Richard Stefan [2]" w:date="2017-10-20T16:26:00Z"/>
          <w:rFonts w:ascii="Segoe UI Light" w:hAnsi="Segoe UI Light" w:cs="Segoe UI Light"/>
          <w:sz w:val="24"/>
          <w:szCs w:val="72"/>
          <w:lang w:val="en-US"/>
        </w:rPr>
      </w:pPr>
      <w:del w:id="673" w:author="Richard Stefan [2]" w:date="2017-10-20T16:26:00Z">
        <w:r w:rsidRPr="00AA254B" w:rsidDel="0074348B">
          <w:rPr>
            <w:rFonts w:ascii="Courier New" w:hAnsi="Courier New" w:cs="Courier New"/>
            <w:lang w:val="en-US"/>
          </w:rPr>
          <w:delText>Record Type</w:delText>
        </w:r>
        <w:r w:rsidR="001369CD" w:rsidDel="0074348B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“EA</w:delText>
        </w:r>
        <w:r w:rsidDel="0074348B">
          <w:rPr>
            <w:rFonts w:ascii="Segoe UI Light" w:hAnsi="Segoe UI Light" w:cs="Segoe UI Light"/>
            <w:sz w:val="24"/>
            <w:szCs w:val="72"/>
            <w:lang w:val="en-US"/>
          </w:rPr>
          <w:delText>“ without the quotation marks</w:delText>
        </w:r>
      </w:del>
    </w:p>
    <w:p w14:paraId="243154C8" w14:textId="77777777" w:rsidR="00FD4E1C" w:rsidRDefault="00FD4E1C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 w:rsidR="001369CD"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waypoint</w:t>
      </w:r>
    </w:p>
    <w:p w14:paraId="138E3468" w14:textId="3B75BB80" w:rsidR="001369CD" w:rsidDel="00432000" w:rsidRDefault="001369CD">
      <w:pPr>
        <w:pStyle w:val="ListParagraph"/>
        <w:numPr>
          <w:ilvl w:val="0"/>
          <w:numId w:val="11"/>
        </w:numPr>
        <w:spacing w:after="0" w:line="240" w:lineRule="auto"/>
        <w:rPr>
          <w:del w:id="674" w:author="Richard Stefan [2]" w:date="2017-10-20T17:30:00Z"/>
          <w:rFonts w:ascii="Segoe UI Light" w:hAnsi="Segoe UI Light" w:cs="Segoe UI Light"/>
          <w:sz w:val="24"/>
          <w:szCs w:val="72"/>
          <w:lang w:val="en-US"/>
        </w:rPr>
      </w:pPr>
      <w:del w:id="675" w:author="Richard Stefan [2]" w:date="2017-10-20T17:30:00Z">
        <w:r w:rsidRPr="00432000" w:rsidDel="00432000">
          <w:rPr>
            <w:rFonts w:ascii="Courier New" w:hAnsi="Courier New" w:cs="Courier New"/>
            <w:lang w:val="en-US"/>
          </w:rPr>
          <w:delText>Region Code</w:delText>
        </w:r>
        <w:r w:rsidRPr="00432000" w:rsidDel="00432000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static text ENRT</w:delText>
        </w:r>
      </w:del>
    </w:p>
    <w:p w14:paraId="517D32A7" w14:textId="77777777" w:rsidR="00FD4E1C" w:rsidRPr="00432000" w:rsidRDefault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32000">
        <w:rPr>
          <w:rFonts w:ascii="Courier New" w:hAnsi="Courier New" w:cs="Courier New"/>
          <w:lang w:val="en-US"/>
        </w:rPr>
        <w:t>ICAO Code</w:t>
      </w:r>
      <w:r w:rsidRPr="00432000"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</w:t>
      </w:r>
      <w:r w:rsidR="001369CD" w:rsidRPr="00432000">
        <w:rPr>
          <w:rFonts w:ascii="Segoe UI Light" w:hAnsi="Segoe UI Light" w:cs="Segoe UI Light"/>
          <w:sz w:val="24"/>
          <w:szCs w:val="72"/>
          <w:lang w:val="en-US"/>
        </w:rPr>
        <w:t>waypoint</w:t>
      </w:r>
    </w:p>
    <w:p w14:paraId="4B0D0556" w14:textId="77777777" w:rsidR="001369CD" w:rsidRPr="001369CD" w:rsidRDefault="001369CD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Waypoint Identifier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: waypoint identifier</w:t>
      </w:r>
    </w:p>
    <w:p w14:paraId="4D9297D2" w14:textId="77777777" w:rsidR="001369CD" w:rsidRPr="001369CD" w:rsidRDefault="001369CD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Name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: waypoint name</w:t>
      </w:r>
    </w:p>
    <w:p w14:paraId="0BD73C7E" w14:textId="03E4EA77" w:rsidR="001369CD" w:rsidRPr="001369CD" w:rsidRDefault="001369CD" w:rsidP="001369C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Type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waypoint type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27D9A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_Ref461692825 \w \h </w:instrText>
      </w:r>
      <w:r w:rsidR="00927D9A">
        <w:rPr>
          <w:rFonts w:ascii="Segoe UI Light" w:hAnsi="Segoe UI Light" w:cs="Segoe UI Light"/>
          <w:sz w:val="24"/>
          <w:szCs w:val="72"/>
          <w:lang w:val="en-US"/>
        </w:rPr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3.4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B386226" w14:textId="20ED6A73" w:rsidR="001369CD" w:rsidRPr="001369CD" w:rsidRDefault="001369CD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Usage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waypoint usage (see </w:t>
      </w:r>
      <w:r w:rsidR="008E12EC">
        <w:rPr>
          <w:rFonts w:ascii="Segoe UI Light" w:hAnsi="Segoe UI Light" w:cs="Segoe UI Light"/>
          <w:sz w:val="24"/>
          <w:szCs w:val="72"/>
          <w:lang w:val="en-US"/>
        </w:rPr>
        <w:t>appendix</w:t>
      </w:r>
      <w:r w:rsidR="00CD165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D165D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D165D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_Ref461693077 \w \h </w:instrText>
      </w:r>
      <w:r w:rsidR="00CD165D">
        <w:rPr>
          <w:rFonts w:ascii="Segoe UI Light" w:hAnsi="Segoe UI Light" w:cs="Segoe UI Light"/>
          <w:sz w:val="24"/>
          <w:szCs w:val="72"/>
          <w:lang w:val="en-US"/>
        </w:rPr>
      </w:r>
      <w:r w:rsidR="00CD165D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3.8</w:t>
      </w:r>
      <w:r w:rsidR="00CD165D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D1A245F" w14:textId="77777777" w:rsidR="001369CD" w:rsidRPr="001369CD" w:rsidRDefault="001369CD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Latitude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waypoint latitude in degrees decimal floating point (N positive, S negative)</w:t>
      </w:r>
    </w:p>
    <w:p w14:paraId="0EF21ED1" w14:textId="77777777" w:rsidR="001369CD" w:rsidRPr="001369CD" w:rsidRDefault="001369CD" w:rsidP="001369C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Longitude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waypoint longitude in degrees decimal floating point (E positive, W negative)</w:t>
      </w:r>
    </w:p>
    <w:p w14:paraId="7994E448" w14:textId="77777777" w:rsidR="00835617" w:rsidRDefault="00835617">
      <w:pPr>
        <w:rPr>
          <w:lang w:val="en-US"/>
        </w:rPr>
      </w:pPr>
      <w:r>
        <w:rPr>
          <w:lang w:val="en-US"/>
        </w:rPr>
        <w:br w:type="page"/>
      </w:r>
    </w:p>
    <w:p w14:paraId="60068C60" w14:textId="281ECD75" w:rsidR="00835617" w:rsidRPr="001F0735" w:rsidRDefault="00835617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76" w:name="_Terminal_Waypoints"/>
      <w:bookmarkStart w:id="677" w:name="_Toc139626213"/>
      <w:bookmarkEnd w:id="676"/>
      <w:r w:rsidRPr="001F0735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Terminal Waypoints</w:t>
      </w:r>
      <w:bookmarkEnd w:id="677"/>
    </w:p>
    <w:p w14:paraId="52F29B23" w14:textId="77777777" w:rsidR="003B1FFE" w:rsidRPr="003B1FFE" w:rsidRDefault="003B1FFE">
      <w:pPr>
        <w:spacing w:after="0" w:line="240" w:lineRule="auto"/>
        <w:rPr>
          <w:ins w:id="678" w:author="Richard Stefan" w:date="2016-09-16T10:27:00Z"/>
          <w:rFonts w:ascii="Segoe UI Light" w:hAnsi="Segoe UI Light" w:cs="Segoe UI Light"/>
          <w:sz w:val="24"/>
          <w:szCs w:val="72"/>
          <w:lang w:val="en-US"/>
          <w:rPrChange w:id="679" w:author="Richard Stefan" w:date="2016-09-16T10:27:00Z">
            <w:rPr>
              <w:ins w:id="680" w:author="Richard Stefan" w:date="2016-09-16T10:27:00Z"/>
              <w:lang w:val="en-US"/>
            </w:rPr>
          </w:rPrChange>
        </w:rPr>
        <w:pPrChange w:id="681" w:author="Richard Stefan" w:date="2016-09-16T10:27:00Z">
          <w:pPr>
            <w:pStyle w:val="ListParagraph"/>
            <w:numPr>
              <w:numId w:val="13"/>
            </w:numPr>
            <w:spacing w:after="0" w:line="240" w:lineRule="auto"/>
            <w:ind w:left="360" w:hanging="360"/>
          </w:pPr>
        </w:pPrChange>
      </w:pPr>
      <w:ins w:id="682" w:author="Richard Stefan" w:date="2016-09-16T10:27:00Z">
        <w:r w:rsidRPr="003B1FFE">
          <w:rPr>
            <w:rFonts w:ascii="Segoe UI Light" w:hAnsi="Segoe UI Light" w:cs="Segoe UI Light"/>
            <w:sz w:val="24"/>
            <w:szCs w:val="72"/>
            <w:lang w:val="en-US"/>
            <w:rPrChange w:id="683" w:author="Richard Stefan" w:date="2016-09-16T10:27:00Z">
              <w:rPr>
                <w:lang w:val="en-US"/>
              </w:rPr>
            </w:rPrChange>
          </w:rPr>
          <w:t>SQL Format:</w:t>
        </w:r>
      </w:ins>
    </w:p>
    <w:p w14:paraId="7B5AE882" w14:textId="6AD006C7" w:rsidR="003B1FFE" w:rsidRPr="003B1FFE" w:rsidRDefault="003B1FFE" w:rsidP="003B1FFE">
      <w:pPr>
        <w:spacing w:after="0" w:line="240" w:lineRule="auto"/>
        <w:rPr>
          <w:ins w:id="684" w:author="Richard Stefan" w:date="2016-09-16T10:29:00Z"/>
          <w:rFonts w:ascii="Courier New" w:hAnsi="Courier New" w:cs="Courier New"/>
          <w:lang w:val="en-US"/>
          <w:rPrChange w:id="685" w:author="Richard Stefan" w:date="2016-09-16T10:30:00Z">
            <w:rPr>
              <w:ins w:id="686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687" w:author="Richard Stefan" w:date="2016-09-16T10:29:00Z">
        <w:r w:rsidRPr="003B1FFE">
          <w:rPr>
            <w:rFonts w:ascii="Courier New" w:hAnsi="Courier New" w:cs="Courier New"/>
            <w:lang w:val="en-US"/>
            <w:rPrChange w:id="688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689" w:author="Richard Stefan [2]" w:date="2017-10-20T16:28:00Z">
          <w:r w:rsidRPr="003B1FFE" w:rsidDel="0074348B">
            <w:rPr>
              <w:rFonts w:ascii="Courier New" w:hAnsi="Courier New" w:cs="Courier New"/>
              <w:lang w:val="en-US"/>
              <w:rPrChange w:id="690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pc_</w:delText>
          </w:r>
        </w:del>
        <w:r w:rsidRPr="003B1FFE">
          <w:rPr>
            <w:rFonts w:ascii="Courier New" w:hAnsi="Courier New" w:cs="Courier New"/>
            <w:lang w:val="en-US"/>
            <w:rPrChange w:id="691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terminal_waypoints</w:t>
        </w:r>
        <w:del w:id="692" w:author="Richard Stefan [2]" w:date="2017-10-20T16:28:00Z">
          <w:r w:rsidRPr="003B1FFE" w:rsidDel="0074348B">
            <w:rPr>
              <w:rFonts w:ascii="Courier New" w:hAnsi="Courier New" w:cs="Courier New"/>
              <w:lang w:val="en-US"/>
              <w:rPrChange w:id="693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3B1FFE">
          <w:rPr>
            <w:rFonts w:ascii="Courier New" w:hAnsi="Courier New" w:cs="Courier New"/>
            <w:lang w:val="en-US"/>
            <w:rPrChange w:id="694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6996ACA6" w14:textId="49A0DE8D" w:rsidR="003B1FFE" w:rsidRPr="003B1FFE" w:rsidDel="0074348B" w:rsidRDefault="003B1FFE" w:rsidP="003B1FFE">
      <w:pPr>
        <w:spacing w:after="0" w:line="240" w:lineRule="auto"/>
        <w:rPr>
          <w:ins w:id="695" w:author="Richard Stefan" w:date="2016-09-16T10:29:00Z"/>
          <w:del w:id="696" w:author="Richard Stefan [2]" w:date="2017-10-20T16:28:00Z"/>
          <w:rFonts w:ascii="Courier New" w:hAnsi="Courier New" w:cs="Courier New"/>
          <w:lang w:val="en-US"/>
          <w:rPrChange w:id="697" w:author="Richard Stefan" w:date="2016-09-16T10:30:00Z">
            <w:rPr>
              <w:ins w:id="698" w:author="Richard Stefan" w:date="2016-09-16T10:29:00Z"/>
              <w:del w:id="699" w:author="Richard Stefan [2]" w:date="2017-10-20T16:2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00" w:author="Richard Stefan" w:date="2016-09-16T10:29:00Z">
        <w:del w:id="701" w:author="Richard Stefan [2]" w:date="2017-10-20T16:28:00Z">
          <w:r w:rsidRPr="003B1FFE" w:rsidDel="0074348B">
            <w:rPr>
              <w:rFonts w:ascii="Courier New" w:hAnsi="Courier New" w:cs="Courier New"/>
              <w:lang w:val="en-US"/>
              <w:rPrChange w:id="702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text(2) NOT NULL DEFAULT 'PC', </w:delText>
          </w:r>
        </w:del>
      </w:ins>
    </w:p>
    <w:p w14:paraId="546A4C06" w14:textId="20908C74" w:rsidR="003B1FFE" w:rsidRPr="003B1FFE" w:rsidRDefault="003B1FFE" w:rsidP="003B1FFE">
      <w:pPr>
        <w:spacing w:after="0" w:line="240" w:lineRule="auto"/>
        <w:rPr>
          <w:ins w:id="703" w:author="Richard Stefan" w:date="2016-09-16T10:29:00Z"/>
          <w:rFonts w:ascii="Courier New" w:hAnsi="Courier New" w:cs="Courier New"/>
          <w:lang w:val="en-US"/>
          <w:rPrChange w:id="704" w:author="Richard Stefan" w:date="2016-09-16T10:30:00Z">
            <w:rPr>
              <w:ins w:id="705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06" w:author="Richard Stefan" w:date="2016-09-16T10:29:00Z">
        <w:r w:rsidRPr="003B1FFE">
          <w:rPr>
            <w:rFonts w:ascii="Courier New" w:hAnsi="Courier New" w:cs="Courier New"/>
            <w:lang w:val="en-US"/>
            <w:rPrChange w:id="70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708" w:author="Richard Stefan [2]" w:date="2017-10-20T16:29:00Z">
          <w:r w:rsidRPr="003B1FFE" w:rsidDel="0074348B">
            <w:rPr>
              <w:rFonts w:ascii="Courier New" w:hAnsi="Courier New" w:cs="Courier New"/>
              <w:lang w:val="en-US"/>
              <w:rPrChange w:id="709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del w:id="710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11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(</w:delText>
          </w:r>
        </w:del>
      </w:ins>
      <w:ins w:id="71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13" w:author="Richard Stefan" w:date="2016-09-16T10:29:00Z">
        <w:r w:rsidRPr="003B1FFE">
          <w:rPr>
            <w:rFonts w:ascii="Courier New" w:hAnsi="Courier New" w:cs="Courier New"/>
            <w:lang w:val="en-US"/>
            <w:rPrChange w:id="714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715" w:author="Richard Stefan [2]" w:date="2017-10-20T17:43:00Z">
          <w:r w:rsidRPr="003B1FFE" w:rsidDel="00AB073F">
            <w:rPr>
              <w:rFonts w:ascii="Courier New" w:hAnsi="Courier New" w:cs="Courier New"/>
              <w:lang w:val="en-US"/>
              <w:rPrChange w:id="716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3B1FFE">
          <w:rPr>
            <w:rFonts w:ascii="Courier New" w:hAnsi="Courier New" w:cs="Courier New"/>
            <w:lang w:val="en-US"/>
            <w:rPrChange w:id="71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CF3555B" w14:textId="5A596946" w:rsidR="003B1FFE" w:rsidRPr="003B1FFE" w:rsidRDefault="003B1FFE" w:rsidP="003B1FFE">
      <w:pPr>
        <w:spacing w:after="0" w:line="240" w:lineRule="auto"/>
        <w:rPr>
          <w:ins w:id="718" w:author="Richard Stefan" w:date="2016-09-16T10:29:00Z"/>
          <w:rFonts w:ascii="Courier New" w:hAnsi="Courier New" w:cs="Courier New"/>
          <w:lang w:val="en-US"/>
          <w:rPrChange w:id="719" w:author="Richard Stefan" w:date="2016-09-16T10:30:00Z">
            <w:rPr>
              <w:ins w:id="720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21" w:author="Richard Stefan" w:date="2016-09-16T10:29:00Z">
        <w:r w:rsidRPr="003B1FFE">
          <w:rPr>
            <w:rFonts w:ascii="Courier New" w:hAnsi="Courier New" w:cs="Courier New"/>
            <w:lang w:val="en-US"/>
            <w:rPrChange w:id="72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[region_code] </w:t>
        </w:r>
        <w:del w:id="723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24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72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26" w:author="Richard Stefan" w:date="2016-09-16T10:29:00Z">
        <w:r w:rsidRPr="003B1FFE">
          <w:rPr>
            <w:rFonts w:ascii="Courier New" w:hAnsi="Courier New" w:cs="Courier New"/>
            <w:lang w:val="en-US"/>
            <w:rPrChange w:id="72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 NOT NULL, </w:t>
        </w:r>
      </w:ins>
    </w:p>
    <w:p w14:paraId="6E1E28FF" w14:textId="4EB11A37" w:rsidR="003B1FFE" w:rsidRPr="003B1FFE" w:rsidRDefault="003B1FFE" w:rsidP="003B1FFE">
      <w:pPr>
        <w:spacing w:after="0" w:line="240" w:lineRule="auto"/>
        <w:rPr>
          <w:ins w:id="728" w:author="Richard Stefan" w:date="2016-09-16T10:29:00Z"/>
          <w:rFonts w:ascii="Courier New" w:hAnsi="Courier New" w:cs="Courier New"/>
          <w:lang w:val="en-US"/>
          <w:rPrChange w:id="729" w:author="Richard Stefan" w:date="2016-09-16T10:30:00Z">
            <w:rPr>
              <w:ins w:id="730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31" w:author="Richard Stefan" w:date="2016-09-16T10:29:00Z">
        <w:r w:rsidRPr="003B1FFE">
          <w:rPr>
            <w:rFonts w:ascii="Courier New" w:hAnsi="Courier New" w:cs="Courier New"/>
            <w:lang w:val="en-US"/>
            <w:rPrChange w:id="73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733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34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73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36" w:author="Richard Stefan" w:date="2016-09-16T10:29:00Z">
        <w:r w:rsidRPr="003B1FFE">
          <w:rPr>
            <w:rFonts w:ascii="Courier New" w:hAnsi="Courier New" w:cs="Courier New"/>
            <w:lang w:val="en-US"/>
            <w:rPrChange w:id="73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2) NOT NULL, </w:t>
        </w:r>
      </w:ins>
    </w:p>
    <w:p w14:paraId="1617AD89" w14:textId="7B478D1D" w:rsidR="003B1FFE" w:rsidRPr="003B1FFE" w:rsidRDefault="003B1FFE" w:rsidP="003B1FFE">
      <w:pPr>
        <w:spacing w:after="0" w:line="240" w:lineRule="auto"/>
        <w:rPr>
          <w:ins w:id="738" w:author="Richard Stefan" w:date="2016-09-16T10:29:00Z"/>
          <w:rFonts w:ascii="Courier New" w:hAnsi="Courier New" w:cs="Courier New"/>
          <w:lang w:val="en-US"/>
          <w:rPrChange w:id="739" w:author="Richard Stefan" w:date="2016-09-16T10:30:00Z">
            <w:rPr>
              <w:ins w:id="740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41" w:author="Richard Stefan" w:date="2016-09-16T10:29:00Z">
        <w:r w:rsidRPr="003B1FFE">
          <w:rPr>
            <w:rFonts w:ascii="Courier New" w:hAnsi="Courier New" w:cs="Courier New"/>
            <w:lang w:val="en-US"/>
            <w:rPrChange w:id="74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[waypoint_identifier] </w:t>
        </w:r>
        <w:del w:id="743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44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74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46" w:author="Richard Stefan" w:date="2016-09-16T10:29:00Z">
        <w:r w:rsidRPr="003B1FFE">
          <w:rPr>
            <w:rFonts w:ascii="Courier New" w:hAnsi="Courier New" w:cs="Courier New"/>
            <w:lang w:val="en-US"/>
            <w:rPrChange w:id="74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 NOT NULL, </w:t>
        </w:r>
      </w:ins>
    </w:p>
    <w:p w14:paraId="25690DA7" w14:textId="6468F044" w:rsidR="003B1FFE" w:rsidRPr="003B1FFE" w:rsidRDefault="003B1FFE" w:rsidP="003B1FFE">
      <w:pPr>
        <w:spacing w:after="0" w:line="240" w:lineRule="auto"/>
        <w:rPr>
          <w:ins w:id="748" w:author="Richard Stefan" w:date="2016-09-16T10:29:00Z"/>
          <w:rFonts w:ascii="Courier New" w:hAnsi="Courier New" w:cs="Courier New"/>
          <w:lang w:val="en-US"/>
          <w:rPrChange w:id="749" w:author="Richard Stefan" w:date="2016-09-16T10:30:00Z">
            <w:rPr>
              <w:ins w:id="750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51" w:author="Richard Stefan" w:date="2016-09-16T10:29:00Z">
        <w:r w:rsidRPr="003B1FFE">
          <w:rPr>
            <w:rFonts w:ascii="Courier New" w:hAnsi="Courier New" w:cs="Courier New"/>
            <w:lang w:val="en-US"/>
            <w:rPrChange w:id="75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[waypoint_name] </w:t>
        </w:r>
        <w:del w:id="753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54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75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56" w:author="Richard Stefan" w:date="2016-09-16T10:29:00Z">
        <w:r w:rsidRPr="003B1FFE">
          <w:rPr>
            <w:rFonts w:ascii="Courier New" w:hAnsi="Courier New" w:cs="Courier New"/>
            <w:lang w:val="en-US"/>
            <w:rPrChange w:id="75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25</w:t>
        </w:r>
      </w:ins>
      <w:ins w:id="758" w:author="Richard Stefan [2]" w:date="2017-10-20T17:43:00Z">
        <w:r w:rsidR="00AB073F">
          <w:rPr>
            <w:rFonts w:ascii="Courier New" w:hAnsi="Courier New" w:cs="Courier New"/>
            <w:lang w:val="en-US"/>
          </w:rPr>
          <w:t>)</w:t>
        </w:r>
      </w:ins>
      <w:ins w:id="759" w:author="Richard Stefan" w:date="2016-09-16T10:29:00Z">
        <w:del w:id="760" w:author="Richard Stefan [2]" w:date="2017-10-20T16:56:00Z">
          <w:r w:rsidRPr="003B1FFE" w:rsidDel="002D5FEC">
            <w:rPr>
              <w:rFonts w:ascii="Courier New" w:hAnsi="Courier New" w:cs="Courier New"/>
              <w:lang w:val="en-US"/>
              <w:rPrChange w:id="761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3B1FFE">
          <w:rPr>
            <w:rFonts w:ascii="Courier New" w:hAnsi="Courier New" w:cs="Courier New"/>
            <w:lang w:val="en-US"/>
            <w:rPrChange w:id="76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A3D91F0" w14:textId="12389A45" w:rsidR="003B1FFE" w:rsidRPr="003B1FFE" w:rsidRDefault="003B1FFE" w:rsidP="003B1FFE">
      <w:pPr>
        <w:spacing w:after="0" w:line="240" w:lineRule="auto"/>
        <w:rPr>
          <w:ins w:id="763" w:author="Richard Stefan" w:date="2016-09-16T10:29:00Z"/>
          <w:rFonts w:ascii="Courier New" w:hAnsi="Courier New" w:cs="Courier New"/>
          <w:lang w:val="en-US"/>
          <w:rPrChange w:id="764" w:author="Richard Stefan" w:date="2016-09-16T10:30:00Z">
            <w:rPr>
              <w:ins w:id="765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66" w:author="Richard Stefan" w:date="2016-09-16T10:29:00Z">
        <w:r w:rsidRPr="003B1FFE">
          <w:rPr>
            <w:rFonts w:ascii="Courier New" w:hAnsi="Courier New" w:cs="Courier New"/>
            <w:lang w:val="en-US"/>
            <w:rPrChange w:id="767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[waypoint_type] </w:t>
        </w:r>
        <w:del w:id="768" w:author="Richard Stefan [2]" w:date="2017-10-20T16:30:00Z">
          <w:r w:rsidRPr="003B1FFE" w:rsidDel="0074348B">
            <w:rPr>
              <w:rFonts w:ascii="Courier New" w:hAnsi="Courier New" w:cs="Courier New"/>
              <w:lang w:val="en-US"/>
              <w:rPrChange w:id="769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77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771" w:author="Richard Stefan" w:date="2016-09-16T10:29:00Z">
        <w:r w:rsidRPr="003B1FFE">
          <w:rPr>
            <w:rFonts w:ascii="Courier New" w:hAnsi="Courier New" w:cs="Courier New"/>
            <w:lang w:val="en-US"/>
            <w:rPrChange w:id="772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773" w:author="Richard Stefan [2]" w:date="2017-10-20T16:56:00Z">
          <w:r w:rsidRPr="003B1FFE" w:rsidDel="002D5FEC">
            <w:rPr>
              <w:rFonts w:ascii="Courier New" w:hAnsi="Courier New" w:cs="Courier New"/>
              <w:lang w:val="en-US"/>
              <w:rPrChange w:id="774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3B1FFE">
          <w:rPr>
            <w:rFonts w:ascii="Courier New" w:hAnsi="Courier New" w:cs="Courier New"/>
            <w:lang w:val="en-US"/>
            <w:rPrChange w:id="775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7148EF6" w14:textId="2083034A" w:rsidR="003B1FFE" w:rsidRPr="003B1FFE" w:rsidRDefault="003B1FFE" w:rsidP="003B1FFE">
      <w:pPr>
        <w:spacing w:after="0" w:line="240" w:lineRule="auto"/>
        <w:rPr>
          <w:ins w:id="776" w:author="Richard Stefan" w:date="2016-09-16T10:29:00Z"/>
          <w:rFonts w:ascii="Courier New" w:hAnsi="Courier New" w:cs="Courier New"/>
          <w:lang w:val="en-US"/>
          <w:rPrChange w:id="777" w:author="Richard Stefan" w:date="2016-09-16T10:30:00Z">
            <w:rPr>
              <w:ins w:id="778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79" w:author="Richard Stefan" w:date="2016-09-16T10:29:00Z">
        <w:r w:rsidRPr="003B1FFE">
          <w:rPr>
            <w:rFonts w:ascii="Courier New" w:hAnsi="Courier New" w:cs="Courier New"/>
            <w:lang w:val="en-US"/>
            <w:rPrChange w:id="780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[waypoint_latitude] </w:t>
        </w:r>
      </w:ins>
      <w:del w:id="781" w:author="Richard Stefan [2]" w:date="2017-10-20T16:30:00Z">
        <w:r w:rsidR="00B95045" w:rsidDel="0074348B">
          <w:rPr>
            <w:rFonts w:ascii="Courier New" w:hAnsi="Courier New" w:cs="Courier New"/>
            <w:lang w:val="en-US"/>
          </w:rPr>
          <w:delText>real(</w:delText>
        </w:r>
      </w:del>
      <w:ins w:id="782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B95045">
        <w:rPr>
          <w:rFonts w:ascii="Courier New" w:hAnsi="Courier New" w:cs="Courier New"/>
          <w:lang w:val="en-US"/>
        </w:rPr>
        <w:t>9)</w:t>
      </w:r>
      <w:ins w:id="783" w:author="Richard Stefan" w:date="2016-09-16T10:29:00Z">
        <w:del w:id="784" w:author="Richard Stefan [2]" w:date="2017-10-20T16:56:00Z">
          <w:r w:rsidRPr="003B1FFE" w:rsidDel="002D5FEC">
            <w:rPr>
              <w:rFonts w:ascii="Courier New" w:hAnsi="Courier New" w:cs="Courier New"/>
              <w:lang w:val="en-US"/>
              <w:rPrChange w:id="785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3B1FFE">
          <w:rPr>
            <w:rFonts w:ascii="Courier New" w:hAnsi="Courier New" w:cs="Courier New"/>
            <w:lang w:val="en-US"/>
            <w:rPrChange w:id="786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ABD46FD" w14:textId="5D21E687" w:rsidR="003B1FFE" w:rsidRPr="003B1FFE" w:rsidRDefault="003B1FFE" w:rsidP="003B1FFE">
      <w:pPr>
        <w:spacing w:after="0" w:line="240" w:lineRule="auto"/>
        <w:rPr>
          <w:ins w:id="787" w:author="Richard Stefan" w:date="2016-09-16T10:29:00Z"/>
          <w:rFonts w:ascii="Courier New" w:hAnsi="Courier New" w:cs="Courier New"/>
          <w:lang w:val="en-US"/>
          <w:rPrChange w:id="788" w:author="Richard Stefan" w:date="2016-09-16T10:30:00Z">
            <w:rPr>
              <w:ins w:id="789" w:author="Richard Stefan" w:date="2016-09-16T10:2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790" w:author="Richard Stefan" w:date="2016-09-16T10:29:00Z">
        <w:r w:rsidRPr="003B1FFE">
          <w:rPr>
            <w:rFonts w:ascii="Courier New" w:hAnsi="Courier New" w:cs="Courier New"/>
            <w:lang w:val="en-US"/>
            <w:rPrChange w:id="791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[waypoint_longitude]</w:t>
        </w:r>
      </w:ins>
      <w:r w:rsidR="00B95045">
        <w:rPr>
          <w:rFonts w:ascii="Courier New" w:hAnsi="Courier New" w:cs="Courier New"/>
          <w:lang w:val="en-US"/>
        </w:rPr>
        <w:t xml:space="preserve"> </w:t>
      </w:r>
      <w:del w:id="792" w:author="Richard Stefan [2]" w:date="2017-10-20T16:30:00Z">
        <w:r w:rsidR="00B95045" w:rsidDel="0074348B">
          <w:rPr>
            <w:rFonts w:ascii="Courier New" w:hAnsi="Courier New" w:cs="Courier New"/>
            <w:lang w:val="en-US"/>
          </w:rPr>
          <w:delText>real(</w:delText>
        </w:r>
      </w:del>
      <w:ins w:id="793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B95045">
        <w:rPr>
          <w:rFonts w:ascii="Courier New" w:hAnsi="Courier New" w:cs="Courier New"/>
          <w:lang w:val="en-US"/>
        </w:rPr>
        <w:t>10)</w:t>
      </w:r>
      <w:ins w:id="794" w:author="Richard Stefan" w:date="2016-09-16T10:29:00Z">
        <w:del w:id="795" w:author="Richard Stefan [2]" w:date="2017-10-20T16:56:00Z">
          <w:r w:rsidRPr="003B1FFE" w:rsidDel="002D5FEC">
            <w:rPr>
              <w:rFonts w:ascii="Courier New" w:hAnsi="Courier New" w:cs="Courier New"/>
              <w:lang w:val="en-US"/>
              <w:rPrChange w:id="796" w:author="Richard Stefan" w:date="2016-09-16T10:3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</w:ins>
    </w:p>
    <w:p w14:paraId="44FF8141" w14:textId="4B9CDA88" w:rsidR="003B1FFE" w:rsidRDefault="003B1FFE" w:rsidP="003B1FFE">
      <w:pPr>
        <w:spacing w:after="0" w:line="240" w:lineRule="auto"/>
        <w:rPr>
          <w:ins w:id="797" w:author="Richard Stefan" w:date="2016-09-16T11:37:00Z"/>
          <w:rFonts w:ascii="Courier New" w:hAnsi="Courier New" w:cs="Courier New"/>
          <w:lang w:val="en-US"/>
        </w:rPr>
      </w:pPr>
      <w:ins w:id="798" w:author="Richard Stefan" w:date="2016-09-16T10:29:00Z">
        <w:r w:rsidRPr="003B1FFE">
          <w:rPr>
            <w:rFonts w:ascii="Courier New" w:hAnsi="Courier New" w:cs="Courier New"/>
            <w:lang w:val="en-US"/>
            <w:rPrChange w:id="799" w:author="Richard Stefan" w:date="2016-09-16T10:3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6D69C58A" w14:textId="550B5707" w:rsidR="00A923C4" w:rsidRPr="00F52A14" w:rsidRDefault="00A923C4" w:rsidP="00A923C4">
      <w:pPr>
        <w:spacing w:after="0" w:line="240" w:lineRule="auto"/>
        <w:rPr>
          <w:ins w:id="800" w:author="Richard Stefan" w:date="2016-09-16T11:37:00Z"/>
          <w:rFonts w:ascii="Courier New" w:hAnsi="Courier New" w:cs="Courier New"/>
          <w:lang w:val="en-US"/>
        </w:rPr>
      </w:pPr>
      <w:ins w:id="801" w:author="Richard Stefan" w:date="2016-09-16T11:37:00Z">
        <w:r>
          <w:rPr>
            <w:rFonts w:ascii="Courier New" w:hAnsi="Courier New" w:cs="Courier New"/>
            <w:lang w:val="en-US"/>
          </w:rPr>
          <w:t>CREATE UNIQUE INDEX [pk_pc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0DCC396B" w14:textId="6802C47D" w:rsidR="00A923C4" w:rsidRDefault="00A923C4" w:rsidP="00A923C4">
      <w:pPr>
        <w:spacing w:after="0" w:line="240" w:lineRule="auto"/>
        <w:rPr>
          <w:ins w:id="802" w:author="Richard Stefan" w:date="2016-09-16T11:37:00Z"/>
          <w:rFonts w:ascii="Courier New" w:hAnsi="Courier New" w:cs="Courier New"/>
          <w:lang w:val="en-US"/>
        </w:rPr>
      </w:pPr>
      <w:ins w:id="803" w:author="Richard Stefan" w:date="2016-09-16T11:37:00Z">
        <w:r>
          <w:rPr>
            <w:rFonts w:ascii="Courier New" w:hAnsi="Courier New" w:cs="Courier New"/>
            <w:lang w:val="en-US"/>
          </w:rPr>
          <w:tab/>
          <w:t>ON [</w:t>
        </w:r>
      </w:ins>
      <w:ins w:id="804" w:author="Richard Stefan" w:date="2016-09-16T11:38:00Z">
        <w:r w:rsidRPr="00D87022">
          <w:rPr>
            <w:rFonts w:ascii="Courier New" w:hAnsi="Courier New" w:cs="Courier New"/>
            <w:lang w:val="en-US"/>
          </w:rPr>
          <w:t>tbl_</w:t>
        </w:r>
        <w:del w:id="805" w:author="Richard Stefan [2]" w:date="2017-10-20T16:28:00Z">
          <w:r w:rsidRPr="00D87022" w:rsidDel="0074348B">
            <w:rPr>
              <w:rFonts w:ascii="Courier New" w:hAnsi="Courier New" w:cs="Courier New"/>
              <w:lang w:val="en-US"/>
            </w:rPr>
            <w:delText>pc_</w:delText>
          </w:r>
        </w:del>
        <w:r w:rsidRPr="00D87022">
          <w:rPr>
            <w:rFonts w:ascii="Courier New" w:hAnsi="Courier New" w:cs="Courier New"/>
            <w:lang w:val="en-US"/>
          </w:rPr>
          <w:t>terminal_waypoints</w:t>
        </w:r>
        <w:del w:id="806" w:author="Richard Stefan [2]" w:date="2017-10-20T16:29:00Z">
          <w:r w:rsidRPr="00D87022" w:rsidDel="0074348B">
            <w:rPr>
              <w:rFonts w:ascii="Courier New" w:hAnsi="Courier New" w:cs="Courier New"/>
              <w:lang w:val="en-US"/>
            </w:rPr>
            <w:delText>_pr</w:delText>
          </w:r>
        </w:del>
      </w:ins>
      <w:ins w:id="807" w:author="Richard Stefan" w:date="2016-09-16T11:37:00Z">
        <w:r>
          <w:rPr>
            <w:rFonts w:ascii="Courier New" w:hAnsi="Courier New" w:cs="Courier New"/>
            <w:lang w:val="en-US"/>
          </w:rPr>
          <w:t>]</w:t>
        </w:r>
      </w:ins>
    </w:p>
    <w:p w14:paraId="6EC38221" w14:textId="4D335A75" w:rsidR="00A923C4" w:rsidRPr="00D87022" w:rsidRDefault="00A923C4" w:rsidP="00A923C4">
      <w:pPr>
        <w:spacing w:after="0" w:line="240" w:lineRule="auto"/>
        <w:ind w:left="708"/>
        <w:rPr>
          <w:ins w:id="808" w:author="Richard Stefan" w:date="2016-09-16T11:37:00Z"/>
          <w:rFonts w:ascii="Courier New" w:hAnsi="Courier New" w:cs="Courier New"/>
          <w:lang w:val="en-US"/>
        </w:rPr>
      </w:pPr>
      <w:ins w:id="809" w:author="Richard Stefan" w:date="2016-09-16T11:37:00Z">
        <w:r>
          <w:rPr>
            <w:rFonts w:ascii="Courier New" w:hAnsi="Courier New" w:cs="Courier New"/>
            <w:lang w:val="en-US"/>
          </w:rPr>
          <w:t>(</w:t>
        </w:r>
        <w:del w:id="810" w:author="Richard Stefan [2]" w:date="2017-10-20T16:29:00Z">
          <w:r w:rsidRPr="00D87022" w:rsidDel="0074348B">
            <w:rPr>
              <w:rFonts w:ascii="Courier New" w:hAnsi="Courier New" w:cs="Courier New"/>
              <w:szCs w:val="72"/>
              <w:lang w:val="en-US"/>
            </w:rPr>
            <w:delText>[record_type],</w:delText>
          </w:r>
        </w:del>
        <w:r>
          <w:rPr>
            <w:rFonts w:ascii="Courier New" w:hAnsi="Courier New" w:cs="Courier New"/>
            <w:szCs w:val="72"/>
            <w:lang w:val="en-US"/>
          </w:rPr>
          <w:t>[area_code],[region_code],</w:t>
        </w:r>
        <w:r>
          <w:rPr>
            <w:rFonts w:ascii="Courier New" w:hAnsi="Courier New" w:cs="Courier New"/>
            <w:lang w:val="en-US"/>
          </w:rPr>
          <w:t>[icao_code],</w:t>
        </w:r>
        <w:r>
          <w:rPr>
            <w:rFonts w:ascii="Courier New" w:hAnsi="Courier New" w:cs="Courier New"/>
            <w:lang w:val="en-US"/>
          </w:rPr>
          <w:br/>
        </w:r>
        <w:r w:rsidRPr="00F52A14">
          <w:rPr>
            <w:rFonts w:ascii="Courier New" w:hAnsi="Courier New" w:cs="Courier New"/>
            <w:lang w:val="en-US"/>
          </w:rPr>
          <w:t>[</w:t>
        </w:r>
        <w:r>
          <w:rPr>
            <w:rFonts w:ascii="Courier New" w:hAnsi="Courier New" w:cs="Courier New"/>
            <w:lang w:val="en-US"/>
          </w:rPr>
          <w:t>waypoint</w:t>
        </w:r>
        <w:r w:rsidRPr="00F52A14">
          <w:rPr>
            <w:rFonts w:ascii="Courier New" w:hAnsi="Courier New" w:cs="Courier New"/>
            <w:lang w:val="en-US"/>
          </w:rPr>
          <w:t>_identifier])</w:t>
        </w:r>
      </w:ins>
    </w:p>
    <w:p w14:paraId="4C253019" w14:textId="77777777" w:rsidR="003B1FFE" w:rsidRDefault="003B1FFE" w:rsidP="00835617">
      <w:pPr>
        <w:spacing w:after="0" w:line="240" w:lineRule="auto"/>
        <w:rPr>
          <w:ins w:id="811" w:author="Richard Stefan" w:date="2016-09-16T10:27:00Z"/>
          <w:rFonts w:ascii="Segoe UI Light" w:hAnsi="Segoe UI Light" w:cs="Segoe UI Light"/>
          <w:sz w:val="24"/>
          <w:szCs w:val="72"/>
          <w:lang w:val="en-US"/>
        </w:rPr>
      </w:pPr>
    </w:p>
    <w:p w14:paraId="76442034" w14:textId="4A9804DD" w:rsidR="00835617" w:rsidRDefault="003B1FFE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812" w:author="Richard Stefan" w:date="2016-09-16T10:27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835617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2E946939" w14:textId="77777777" w:rsidR="00835617" w:rsidRDefault="00835617" w:rsidP="00835617">
      <w:pPr>
        <w:spacing w:after="0" w:line="240" w:lineRule="auto"/>
        <w:rPr>
          <w:rFonts w:ascii="Courier New" w:hAnsi="Courier New" w:cs="Courier New"/>
          <w:lang w:val="en-US"/>
        </w:rPr>
      </w:pPr>
      <w:del w:id="813" w:author="Richard Stefan [2]" w:date="2017-10-20T16:29:00Z">
        <w:r w:rsidDel="0074348B">
          <w:rPr>
            <w:rFonts w:ascii="Courier New" w:hAnsi="Courier New" w:cs="Courier New"/>
            <w:lang w:val="en-US"/>
          </w:rPr>
          <w:delText>PC</w:delText>
        </w:r>
        <w:r w:rsidRPr="000B5906" w:rsidDel="0074348B">
          <w:rPr>
            <w:rFonts w:ascii="Courier New" w:hAnsi="Courier New" w:cs="Courier New"/>
            <w:lang w:val="en-US"/>
          </w:rPr>
          <w:delText>|</w:delText>
        </w:r>
      </w:del>
      <w:r>
        <w:rPr>
          <w:rFonts w:ascii="Courier New" w:hAnsi="Courier New" w:cs="Courier New"/>
          <w:lang w:val="en-US"/>
        </w:rPr>
        <w:t>Area Code|Region Code|</w:t>
      </w:r>
      <w:r w:rsidRPr="000B5906">
        <w:rPr>
          <w:rFonts w:ascii="Courier New" w:hAnsi="Courier New" w:cs="Courier New"/>
          <w:lang w:val="en-US"/>
        </w:rPr>
        <w:t>ICAO Code|</w:t>
      </w:r>
      <w:r>
        <w:rPr>
          <w:rFonts w:ascii="Courier New" w:hAnsi="Courier New" w:cs="Courier New"/>
          <w:lang w:val="en-US"/>
        </w:rPr>
        <w:t>Waypoint</w:t>
      </w:r>
      <w:r w:rsidRPr="000B5906">
        <w:rPr>
          <w:rFonts w:ascii="Courier New" w:hAnsi="Courier New" w:cs="Courier New"/>
          <w:lang w:val="en-US"/>
        </w:rPr>
        <w:t xml:space="preserve"> Identifier|</w:t>
      </w:r>
      <w:r>
        <w:rPr>
          <w:rFonts w:ascii="Courier New" w:hAnsi="Courier New" w:cs="Courier New"/>
          <w:lang w:val="en-US"/>
        </w:rPr>
        <w:t>Waypoint Name|Waypoint</w:t>
      </w:r>
      <w:r w:rsidR="00601BFF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Type|Waypoint </w:t>
      </w:r>
      <w:r w:rsidRPr="000B5906">
        <w:rPr>
          <w:rFonts w:ascii="Courier New" w:hAnsi="Courier New" w:cs="Courier New"/>
          <w:lang w:val="en-US"/>
        </w:rPr>
        <w:t>Latitude|</w:t>
      </w:r>
      <w:r w:rsidR="00601BFF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Waypoint</w:t>
      </w:r>
      <w:r w:rsidR="00601BFF">
        <w:rPr>
          <w:rFonts w:ascii="Courier New" w:hAnsi="Courier New" w:cs="Courier New"/>
          <w:lang w:val="en-US"/>
        </w:rPr>
        <w:t> </w:t>
      </w:r>
      <w:r w:rsidRPr="000B5906">
        <w:rPr>
          <w:rFonts w:ascii="Courier New" w:hAnsi="Courier New" w:cs="Courier New"/>
          <w:lang w:val="en-US"/>
        </w:rPr>
        <w:t>Longitude</w:t>
      </w:r>
    </w:p>
    <w:p w14:paraId="0E956CC7" w14:textId="77777777" w:rsidR="00835617" w:rsidRDefault="00835617" w:rsidP="00835617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835617" w:rsidRPr="00123CA5" w14:paraId="1E92BF9E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AC332" w14:textId="77777777" w:rsidR="00835617" w:rsidRPr="00123CA5" w:rsidRDefault="00835617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F11C9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9FD78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DE04D" w14:textId="77777777" w:rsidR="00835617" w:rsidRPr="00123CA5" w:rsidRDefault="00835617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35617" w:rsidDel="0074348B" w14:paraId="724FC3B2" w14:textId="3E6DE1A4" w:rsidTr="00165AAF">
        <w:trPr>
          <w:del w:id="814" w:author="Richard Stefan [2]" w:date="2017-10-20T16:29:00Z"/>
        </w:trPr>
        <w:tc>
          <w:tcPr>
            <w:tcW w:w="4678" w:type="dxa"/>
            <w:tcBorders>
              <w:top w:val="single" w:sz="4" w:space="0" w:color="auto"/>
            </w:tcBorders>
          </w:tcPr>
          <w:p w14:paraId="7ECDDB79" w14:textId="26DD60D7" w:rsidR="00835617" w:rsidRPr="00123CA5" w:rsidDel="0074348B" w:rsidRDefault="00835617" w:rsidP="00165AAF">
            <w:pPr>
              <w:rPr>
                <w:del w:id="815" w:author="Richard Stefan [2]" w:date="2017-10-20T16:29:00Z"/>
                <w:rFonts w:ascii="Courier New" w:hAnsi="Courier New" w:cs="Courier New"/>
                <w:szCs w:val="72"/>
                <w:lang w:val="en-US"/>
              </w:rPr>
            </w:pPr>
            <w:del w:id="816" w:author="Richard Stefan [2]" w:date="2017-10-20T16:29:00Z">
              <w:r w:rsidDel="0074348B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69B14F" w14:textId="15D8E4C3" w:rsidR="00835617" w:rsidDel="0074348B" w:rsidRDefault="00835617" w:rsidP="00165AAF">
            <w:pPr>
              <w:jc w:val="center"/>
              <w:rPr>
                <w:del w:id="817" w:author="Richard Stefan [2]" w:date="2017-10-20T16:2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818" w:author="Richard Stefan [2]" w:date="2017-10-20T16:29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C40363" w14:textId="3CCCB959" w:rsidR="00835617" w:rsidDel="0074348B" w:rsidRDefault="00835617" w:rsidP="00165AAF">
            <w:pPr>
              <w:jc w:val="center"/>
              <w:rPr>
                <w:del w:id="819" w:author="Richard Stefan [2]" w:date="2017-10-20T16:2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820" w:author="Richard Stefan [2]" w:date="2017-10-20T16:29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1C29EB8" w14:textId="14EF6121" w:rsidR="00835617" w:rsidDel="0074348B" w:rsidRDefault="00835617" w:rsidP="00165AAF">
            <w:pPr>
              <w:jc w:val="center"/>
              <w:rPr>
                <w:del w:id="821" w:author="Richard Stefan [2]" w:date="2017-10-20T16:2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822" w:author="Richard Stefan [2]" w:date="2017-10-20T16:29:00Z">
              <w:r w:rsidDel="0074348B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835617" w14:paraId="56EA29E5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79136F1C" w14:textId="77777777" w:rsidR="00835617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99A714A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F92848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58B2A7F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835617" w14:paraId="0C058110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70561546" w14:textId="77777777" w:rsidR="00835617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Region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17B0B87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875FF80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D7B9F3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5.41/2</w:t>
            </w:r>
          </w:p>
        </w:tc>
      </w:tr>
      <w:tr w:rsidR="00835617" w14:paraId="6E2091AD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4A34F7DD" w14:textId="77777777" w:rsidR="00835617" w:rsidRPr="00123CA5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D15A3D6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23B3EAD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5E06F74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835617" w:rsidRPr="00FD4E1C" w14:paraId="475DFA2D" w14:textId="77777777" w:rsidTr="00165AAF">
        <w:tc>
          <w:tcPr>
            <w:tcW w:w="4678" w:type="dxa"/>
          </w:tcPr>
          <w:p w14:paraId="72818032" w14:textId="77777777" w:rsidR="00835617" w:rsidRPr="00123CA5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Identifier</w:t>
            </w:r>
          </w:p>
        </w:tc>
        <w:tc>
          <w:tcPr>
            <w:tcW w:w="1701" w:type="dxa"/>
          </w:tcPr>
          <w:p w14:paraId="6D200329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026259F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527E03A0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835617" w:rsidRPr="00FD4E1C" w14:paraId="34767487" w14:textId="77777777" w:rsidTr="00165AAF">
        <w:tc>
          <w:tcPr>
            <w:tcW w:w="4678" w:type="dxa"/>
          </w:tcPr>
          <w:p w14:paraId="7B536B88" w14:textId="77777777" w:rsidR="00835617" w:rsidRPr="00123CA5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Name</w:t>
            </w:r>
          </w:p>
        </w:tc>
        <w:tc>
          <w:tcPr>
            <w:tcW w:w="1701" w:type="dxa"/>
          </w:tcPr>
          <w:p w14:paraId="4A5142C8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A7BCE98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</w:tcPr>
          <w:p w14:paraId="6AB1722F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5.43</w:t>
            </w:r>
          </w:p>
        </w:tc>
      </w:tr>
      <w:tr w:rsidR="00835617" w:rsidRPr="00FD4E1C" w14:paraId="566A0EAB" w14:textId="77777777" w:rsidTr="00165AAF">
        <w:tc>
          <w:tcPr>
            <w:tcW w:w="4678" w:type="dxa"/>
          </w:tcPr>
          <w:p w14:paraId="3F6137C2" w14:textId="1EBBA2DF" w:rsidR="00835617" w:rsidRPr="00123CA5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Type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begin"/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instrText xml:space="preserve"> NOTEREF _Ref461695731 \f \h </w:instrTex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separate"/>
            </w:r>
            <w:r w:rsidR="005F13A3" w:rsidRPr="005F13A3">
              <w:rPr>
                <w:rStyle w:val="EndnoteReference"/>
              </w:rPr>
              <w:t>i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14:paraId="0FA4E9B7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4A6DBF6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05134F9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5.42</w:t>
            </w:r>
          </w:p>
        </w:tc>
      </w:tr>
      <w:tr w:rsidR="00835617" w:rsidRPr="00FD4E1C" w14:paraId="2DB24FE6" w14:textId="77777777" w:rsidTr="00165AAF">
        <w:tc>
          <w:tcPr>
            <w:tcW w:w="4678" w:type="dxa"/>
          </w:tcPr>
          <w:p w14:paraId="3DC1AAA3" w14:textId="77777777" w:rsidR="00835617" w:rsidRPr="00123CA5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Latitude</w:t>
            </w:r>
          </w:p>
        </w:tc>
        <w:tc>
          <w:tcPr>
            <w:tcW w:w="1701" w:type="dxa"/>
          </w:tcPr>
          <w:p w14:paraId="49BBF400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A8C7419" w14:textId="25F5095A" w:rsidR="00835617" w:rsidRDefault="00716B75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823" w:author="Richard Stefan [2]" w:date="2017-10-20T16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824" w:author="Richard Stefan [2]" w:date="2017-10-20T16:32:00Z">
              <w:r w:rsidR="00835617" w:rsidDel="00716B7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</w:tcPr>
          <w:p w14:paraId="094EC398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835617" w:rsidRPr="00216BC2" w14:paraId="0ED6090B" w14:textId="77777777" w:rsidTr="00165AAF">
        <w:tc>
          <w:tcPr>
            <w:tcW w:w="4678" w:type="dxa"/>
          </w:tcPr>
          <w:p w14:paraId="2CAFEE71" w14:textId="77777777" w:rsidR="00835617" w:rsidRDefault="008356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Longitude</w:t>
            </w:r>
          </w:p>
        </w:tc>
        <w:tc>
          <w:tcPr>
            <w:tcW w:w="1701" w:type="dxa"/>
          </w:tcPr>
          <w:p w14:paraId="745B2E41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90A5F35" w14:textId="44747ADE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825" w:author="Richard Stefan [2]" w:date="2017-10-20T16:32:00Z">
              <w:r w:rsidR="00716B7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826" w:author="Richard Stefan [2]" w:date="2017-10-20T16:32:00Z">
              <w:r w:rsidDel="00716B7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</w:tcPr>
          <w:p w14:paraId="4DF36E29" w14:textId="77777777" w:rsidR="00835617" w:rsidRDefault="008356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44259EEC" w14:textId="77777777" w:rsidR="00835617" w:rsidRDefault="00835617" w:rsidP="00835617">
      <w:pPr>
        <w:rPr>
          <w:lang w:val="en-US"/>
        </w:rPr>
      </w:pPr>
    </w:p>
    <w:p w14:paraId="724E98DA" w14:textId="77777777" w:rsidR="00835617" w:rsidRPr="00166C90" w:rsidRDefault="00835617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4C4ACA39" w14:textId="77777777" w:rsidR="00835617" w:rsidRPr="00BF0270" w:rsidRDefault="00835617" w:rsidP="0088708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827" w:author="Richard Stefan [2]" w:date="2017-10-20T16:29:00Z">
        <w:r w:rsidDel="0074348B">
          <w:rPr>
            <w:rFonts w:ascii="Courier New" w:hAnsi="Courier New" w:cs="Courier New"/>
            <w:lang w:val="en-US"/>
          </w:rPr>
          <w:delText>PC</w:delText>
        </w:r>
        <w:r w:rsidRPr="00BF0270" w:rsidDel="0074348B">
          <w:rPr>
            <w:rFonts w:ascii="Courier New" w:hAnsi="Courier New" w:cs="Courier New"/>
            <w:lang w:val="en-US"/>
          </w:rPr>
          <w:delText>|</w:delText>
        </w:r>
      </w:del>
      <w:r w:rsidRPr="00BF0270">
        <w:rPr>
          <w:rFonts w:ascii="Courier New" w:hAnsi="Courier New" w:cs="Courier New"/>
          <w:lang w:val="en-US"/>
        </w:rPr>
        <w:t>EUR|</w:t>
      </w:r>
      <w:r w:rsidR="00887080">
        <w:rPr>
          <w:rFonts w:ascii="Courier New" w:hAnsi="Courier New" w:cs="Courier New"/>
          <w:lang w:val="en-US"/>
        </w:rPr>
        <w:t>LOWW</w:t>
      </w:r>
      <w:r w:rsidRPr="00BF0270">
        <w:rPr>
          <w:rFonts w:ascii="Courier New" w:hAnsi="Courier New" w:cs="Courier New"/>
          <w:lang w:val="en-US"/>
        </w:rPr>
        <w:t>|LO|</w:t>
      </w:r>
      <w:r w:rsidR="00887080">
        <w:rPr>
          <w:rFonts w:ascii="Courier New" w:hAnsi="Courier New" w:cs="Courier New"/>
          <w:lang w:val="en-US"/>
        </w:rPr>
        <w:t>FI29</w:t>
      </w:r>
      <w:r w:rsidRPr="00BF0270">
        <w:rPr>
          <w:rFonts w:ascii="Courier New" w:hAnsi="Courier New" w:cs="Courier New"/>
          <w:lang w:val="en-US"/>
        </w:rPr>
        <w:t>|</w:t>
      </w:r>
      <w:r w:rsidR="00887080" w:rsidRPr="00887080">
        <w:rPr>
          <w:rFonts w:ascii="Courier New" w:hAnsi="Courier New" w:cs="Courier New"/>
          <w:lang w:val="en-US"/>
        </w:rPr>
        <w:t>OEX112009</w:t>
      </w:r>
      <w:r w:rsidRPr="00BF0270">
        <w:rPr>
          <w:rFonts w:ascii="Courier New" w:hAnsi="Courier New" w:cs="Courier New"/>
          <w:lang w:val="en-US"/>
        </w:rPr>
        <w:t>|</w:t>
      </w:r>
      <w:r w:rsidR="00887080">
        <w:rPr>
          <w:rFonts w:ascii="Courier New" w:hAnsi="Courier New" w:cs="Courier New"/>
          <w:lang w:val="en-US"/>
        </w:rPr>
        <w:t>IAF|</w:t>
      </w:r>
      <w:r w:rsidR="00887080" w:rsidRPr="00887080">
        <w:rPr>
          <w:rFonts w:ascii="Courier New" w:hAnsi="Courier New" w:cs="Courier New"/>
          <w:lang w:val="en-US"/>
        </w:rPr>
        <w:t>48.05601389</w:t>
      </w:r>
      <w:r>
        <w:rPr>
          <w:rFonts w:ascii="Courier New" w:hAnsi="Courier New" w:cs="Courier New"/>
          <w:lang w:val="en-US"/>
        </w:rPr>
        <w:t>|</w:t>
      </w:r>
      <w:r w:rsidR="00887080" w:rsidRPr="00887080">
        <w:rPr>
          <w:rFonts w:ascii="Courier New" w:hAnsi="Courier New" w:cs="Courier New"/>
          <w:lang w:val="en-US"/>
        </w:rPr>
        <w:t>16.73783056</w:t>
      </w:r>
    </w:p>
    <w:p w14:paraId="6C3CBD41" w14:textId="77777777" w:rsidR="00835617" w:rsidRPr="00BF0270" w:rsidRDefault="00835617" w:rsidP="00835617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F02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71354A91" w14:textId="77777777" w:rsidR="00835617" w:rsidRDefault="00835617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247A8281" w14:textId="7F0D2DB1" w:rsidR="00835617" w:rsidDel="0074348B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del w:id="828" w:author="Richard Stefan [2]" w:date="2017-10-20T16:29:00Z"/>
          <w:rFonts w:ascii="Segoe UI Light" w:hAnsi="Segoe UI Light" w:cs="Segoe UI Light"/>
          <w:sz w:val="24"/>
          <w:szCs w:val="72"/>
          <w:lang w:val="en-US"/>
        </w:rPr>
      </w:pPr>
      <w:del w:id="829" w:author="Richard Stefan [2]" w:date="2017-10-20T16:29:00Z">
        <w:r w:rsidRPr="00AA254B" w:rsidDel="0074348B">
          <w:rPr>
            <w:rFonts w:ascii="Courier New" w:hAnsi="Courier New" w:cs="Courier New"/>
            <w:lang w:val="en-US"/>
          </w:rPr>
          <w:delText>Record Type</w:delText>
        </w:r>
        <w:r w:rsidR="00C9772B" w:rsidDel="0074348B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“PC</w:delText>
        </w:r>
        <w:r w:rsidDel="0074348B">
          <w:rPr>
            <w:rFonts w:ascii="Segoe UI Light" w:hAnsi="Segoe UI Light" w:cs="Segoe UI Light"/>
            <w:sz w:val="24"/>
            <w:szCs w:val="72"/>
            <w:lang w:val="en-US"/>
          </w:rPr>
          <w:delText>“ without the quotation marks</w:delText>
        </w:r>
      </w:del>
    </w:p>
    <w:p w14:paraId="0AED6303" w14:textId="77777777" w:rsidR="00835617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waypoint</w:t>
      </w:r>
    </w:p>
    <w:p w14:paraId="4FFC1CE4" w14:textId="77777777" w:rsidR="00E55C21" w:rsidRPr="00E55C21" w:rsidRDefault="00835617" w:rsidP="00165AA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55C21">
        <w:rPr>
          <w:rFonts w:ascii="Courier New" w:hAnsi="Courier New" w:cs="Courier New"/>
          <w:lang w:val="en-US"/>
        </w:rPr>
        <w:t>Region Code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E55C21" w:rsidRPr="00E55C21">
        <w:rPr>
          <w:rFonts w:ascii="Segoe UI Light" w:hAnsi="Segoe UI Light" w:cs="Segoe UI Light"/>
          <w:sz w:val="24"/>
          <w:szCs w:val="72"/>
          <w:lang w:val="en-US"/>
        </w:rPr>
        <w:t>airport identification code for the terminal waypoint</w:t>
      </w:r>
    </w:p>
    <w:p w14:paraId="15ED3684" w14:textId="77777777" w:rsidR="00835617" w:rsidRPr="00E55C21" w:rsidRDefault="00835617" w:rsidP="00165AA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55C21">
        <w:rPr>
          <w:rFonts w:ascii="Courier New" w:hAnsi="Courier New" w:cs="Courier New"/>
          <w:lang w:val="en-US"/>
        </w:rPr>
        <w:t>ICAO Code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waypoint</w:t>
      </w:r>
    </w:p>
    <w:p w14:paraId="485117B5" w14:textId="77777777" w:rsidR="00835617" w:rsidRPr="001369CD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Waypoint Identifier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: waypoint identifier</w:t>
      </w:r>
    </w:p>
    <w:p w14:paraId="6A07459B" w14:textId="77777777" w:rsidR="00835617" w:rsidRPr="001369CD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Name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: waypoint name</w:t>
      </w:r>
    </w:p>
    <w:p w14:paraId="340636C2" w14:textId="592C85FC" w:rsidR="00835617" w:rsidRPr="001369CD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Type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waypoint type 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27D9A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_Ref461692847 \w \h </w:instrText>
      </w:r>
      <w:r w:rsidR="00927D9A">
        <w:rPr>
          <w:rFonts w:ascii="Segoe UI Light" w:hAnsi="Segoe UI Light" w:cs="Segoe UI Light"/>
          <w:sz w:val="24"/>
          <w:szCs w:val="72"/>
          <w:lang w:val="en-US"/>
        </w:rPr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3.5</w:t>
      </w:r>
      <w:r w:rsidR="00927D9A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D6F7615" w14:textId="77777777" w:rsidR="00835617" w:rsidRPr="001369CD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Latitude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waypoint latitude in degrees decimal floating point (N positive, S negative)</w:t>
      </w:r>
    </w:p>
    <w:p w14:paraId="6811FA03" w14:textId="4AE01646" w:rsidR="00835617" w:rsidRPr="001369CD" w:rsidDel="00716B75" w:rsidRDefault="00835617" w:rsidP="00835617">
      <w:pPr>
        <w:pStyle w:val="ListParagraph"/>
        <w:numPr>
          <w:ilvl w:val="0"/>
          <w:numId w:val="11"/>
        </w:numPr>
        <w:spacing w:after="0" w:line="240" w:lineRule="auto"/>
        <w:rPr>
          <w:del w:id="830" w:author="Richard Stefan [2]" w:date="2017-10-20T16:34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Longitude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waypoint longitude in degrees decimal floating point (E positive, W negative)</w:t>
      </w:r>
    </w:p>
    <w:p w14:paraId="14B144FF" w14:textId="77777777" w:rsidR="00AA0D20" w:rsidRPr="00716B75" w:rsidRDefault="00AA0D2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  <w:pPrChange w:id="831" w:author="Richard Stefan [2]" w:date="2017-10-20T16:34:00Z">
          <w:pPr/>
        </w:pPrChange>
      </w:pPr>
      <w:r w:rsidRPr="00716B75">
        <w:rPr>
          <w:lang w:val="en-US"/>
        </w:rPr>
        <w:br w:type="page"/>
      </w:r>
    </w:p>
    <w:p w14:paraId="6FB0A06F" w14:textId="4F996AF8" w:rsidR="00FD4E1C" w:rsidRPr="00AC46C6" w:rsidRDefault="00AA0D20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832" w:name="_Holdings"/>
      <w:bookmarkStart w:id="833" w:name="_Toc139626214"/>
      <w:bookmarkEnd w:id="832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Holding</w:t>
      </w:r>
      <w:r w:rsidR="00F9752E">
        <w:rPr>
          <w:rFonts w:ascii="Segoe UI Light" w:hAnsi="Segoe UI Light" w:cs="Segoe UI Light"/>
          <w:b/>
          <w:sz w:val="28"/>
          <w:szCs w:val="28"/>
        </w:rPr>
        <w:t>s</w:t>
      </w:r>
      <w:bookmarkEnd w:id="833"/>
    </w:p>
    <w:p w14:paraId="04C1C83A" w14:textId="02F51219" w:rsidR="00F603A9" w:rsidRDefault="00F603A9" w:rsidP="00AA0D20">
      <w:pPr>
        <w:spacing w:after="0" w:line="240" w:lineRule="auto"/>
        <w:rPr>
          <w:ins w:id="834" w:author="Richard Stefan" w:date="2016-09-16T10:30:00Z"/>
          <w:rFonts w:ascii="Segoe UI Light" w:hAnsi="Segoe UI Light" w:cs="Segoe UI Light"/>
          <w:sz w:val="24"/>
          <w:szCs w:val="72"/>
          <w:lang w:val="en-US"/>
        </w:rPr>
      </w:pPr>
      <w:ins w:id="835" w:author="Richard Stefan" w:date="2016-09-16T10:30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697123E0" w14:textId="702523F6" w:rsidR="00F603A9" w:rsidRPr="00F603A9" w:rsidRDefault="00F603A9" w:rsidP="00F603A9">
      <w:pPr>
        <w:spacing w:after="0" w:line="240" w:lineRule="auto"/>
        <w:rPr>
          <w:ins w:id="836" w:author="Richard Stefan" w:date="2016-09-16T10:31:00Z"/>
          <w:rFonts w:ascii="Courier New" w:hAnsi="Courier New" w:cs="Courier New"/>
          <w:lang w:val="en-US"/>
          <w:rPrChange w:id="837" w:author="Richard Stefan" w:date="2016-09-16T10:31:00Z">
            <w:rPr>
              <w:ins w:id="838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839" w:author="Richard Stefan" w:date="2016-09-16T10:31:00Z">
        <w:r w:rsidRPr="00F603A9">
          <w:rPr>
            <w:rFonts w:ascii="Courier New" w:hAnsi="Courier New" w:cs="Courier New"/>
            <w:lang w:val="en-US"/>
            <w:rPrChange w:id="840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841" w:author="Richard Stefan [2]" w:date="2017-10-20T16:34:00Z">
          <w:r w:rsidRPr="00F603A9" w:rsidDel="00142107">
            <w:rPr>
              <w:rFonts w:ascii="Courier New" w:hAnsi="Courier New" w:cs="Courier New"/>
              <w:lang w:val="en-US"/>
              <w:rPrChange w:id="842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ep_</w:delText>
          </w:r>
        </w:del>
        <w:r w:rsidRPr="00F603A9">
          <w:rPr>
            <w:rFonts w:ascii="Courier New" w:hAnsi="Courier New" w:cs="Courier New"/>
            <w:lang w:val="en-US"/>
            <w:rPrChange w:id="84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holdings</w:t>
        </w:r>
        <w:del w:id="844" w:author="Richard Stefan [2]" w:date="2017-10-20T16:34:00Z">
          <w:r w:rsidRPr="00F603A9" w:rsidDel="00142107">
            <w:rPr>
              <w:rFonts w:ascii="Courier New" w:hAnsi="Courier New" w:cs="Courier New"/>
              <w:lang w:val="en-US"/>
              <w:rPrChange w:id="845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F603A9">
          <w:rPr>
            <w:rFonts w:ascii="Courier New" w:hAnsi="Courier New" w:cs="Courier New"/>
            <w:lang w:val="en-US"/>
            <w:rPrChange w:id="846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347A3D7D" w14:textId="532C3F20" w:rsidR="00F603A9" w:rsidRPr="00F603A9" w:rsidDel="00142107" w:rsidRDefault="00F603A9" w:rsidP="00F603A9">
      <w:pPr>
        <w:spacing w:after="0" w:line="240" w:lineRule="auto"/>
        <w:rPr>
          <w:ins w:id="847" w:author="Richard Stefan" w:date="2016-09-16T10:31:00Z"/>
          <w:del w:id="848" w:author="Richard Stefan [2]" w:date="2017-10-20T16:34:00Z"/>
          <w:rFonts w:ascii="Courier New" w:hAnsi="Courier New" w:cs="Courier New"/>
          <w:lang w:val="en-US"/>
          <w:rPrChange w:id="849" w:author="Richard Stefan" w:date="2016-09-16T10:31:00Z">
            <w:rPr>
              <w:ins w:id="850" w:author="Richard Stefan" w:date="2016-09-16T10:31:00Z"/>
              <w:del w:id="851" w:author="Richard Stefan [2]" w:date="2017-10-20T16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852" w:author="Richard Stefan" w:date="2016-09-16T10:31:00Z">
        <w:del w:id="853" w:author="Richard Stefan [2]" w:date="2017-10-20T16:34:00Z">
          <w:r w:rsidRPr="00F603A9" w:rsidDel="00142107">
            <w:rPr>
              <w:rFonts w:ascii="Courier New" w:hAnsi="Courier New" w:cs="Courier New"/>
              <w:lang w:val="en-US"/>
              <w:rPrChange w:id="854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855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856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  <w:del w:id="857" w:author="Richard Stefan [2]" w:date="2017-10-20T16:34:00Z">
          <w:r w:rsidRPr="00F603A9" w:rsidDel="00142107">
            <w:rPr>
              <w:rFonts w:ascii="Courier New" w:hAnsi="Courier New" w:cs="Courier New"/>
              <w:lang w:val="en-US"/>
              <w:rPrChange w:id="858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2) NOT NULL DEFAULT 'EP', </w:delText>
          </w:r>
        </w:del>
      </w:ins>
    </w:p>
    <w:p w14:paraId="5095BA94" w14:textId="2251400A" w:rsidR="00F603A9" w:rsidRPr="00F603A9" w:rsidRDefault="00F603A9" w:rsidP="00F603A9">
      <w:pPr>
        <w:spacing w:after="0" w:line="240" w:lineRule="auto"/>
        <w:rPr>
          <w:ins w:id="859" w:author="Richard Stefan" w:date="2016-09-16T10:31:00Z"/>
          <w:rFonts w:ascii="Courier New" w:hAnsi="Courier New" w:cs="Courier New"/>
          <w:lang w:val="en-US"/>
          <w:rPrChange w:id="860" w:author="Richard Stefan" w:date="2016-09-16T10:31:00Z">
            <w:rPr>
              <w:ins w:id="861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862" w:author="Richard Stefan" w:date="2016-09-16T10:31:00Z">
        <w:r w:rsidRPr="00F603A9">
          <w:rPr>
            <w:rFonts w:ascii="Courier New" w:hAnsi="Courier New" w:cs="Courier New"/>
            <w:lang w:val="en-US"/>
            <w:rPrChange w:id="86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864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865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86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867" w:author="Richard Stefan" w:date="2016-09-16T10:31:00Z">
        <w:r w:rsidRPr="00F603A9">
          <w:rPr>
            <w:rFonts w:ascii="Courier New" w:hAnsi="Courier New" w:cs="Courier New"/>
            <w:lang w:val="en-US"/>
            <w:rPrChange w:id="86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</w:t>
        </w:r>
      </w:ins>
      <w:ins w:id="869" w:author="Richard Stefan [2]" w:date="2017-10-20T17:49:00Z">
        <w:r w:rsidR="009A7477">
          <w:rPr>
            <w:rFonts w:ascii="Courier New" w:hAnsi="Courier New" w:cs="Courier New"/>
            <w:lang w:val="en-US"/>
          </w:rPr>
          <w:t>)</w:t>
        </w:r>
      </w:ins>
      <w:ins w:id="870" w:author="Richard Stefan" w:date="2016-09-16T10:31:00Z">
        <w:del w:id="871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872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87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B239543" w14:textId="3AE29A96" w:rsidR="00F603A9" w:rsidRPr="00F603A9" w:rsidRDefault="00F603A9" w:rsidP="00F603A9">
      <w:pPr>
        <w:spacing w:after="0" w:line="240" w:lineRule="auto"/>
        <w:rPr>
          <w:ins w:id="874" w:author="Richard Stefan" w:date="2016-09-16T10:31:00Z"/>
          <w:rFonts w:ascii="Courier New" w:hAnsi="Courier New" w:cs="Courier New"/>
          <w:lang w:val="en-US"/>
          <w:rPrChange w:id="875" w:author="Richard Stefan" w:date="2016-09-16T10:31:00Z">
            <w:rPr>
              <w:ins w:id="876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877" w:author="Richard Stefan" w:date="2016-09-16T10:31:00Z">
        <w:r w:rsidRPr="00F603A9">
          <w:rPr>
            <w:rFonts w:ascii="Courier New" w:hAnsi="Courier New" w:cs="Courier New"/>
            <w:lang w:val="en-US"/>
            <w:rPrChange w:id="87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[region_code] </w:t>
        </w:r>
        <w:del w:id="879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880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88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882" w:author="Richard Stefan" w:date="2016-09-16T10:31:00Z">
        <w:r w:rsidRPr="00F603A9">
          <w:rPr>
            <w:rFonts w:ascii="Courier New" w:hAnsi="Courier New" w:cs="Courier New"/>
            <w:lang w:val="en-US"/>
            <w:rPrChange w:id="88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4</w:t>
        </w:r>
      </w:ins>
      <w:ins w:id="884" w:author="Richard Stefan [2]" w:date="2017-10-20T17:49:00Z">
        <w:r w:rsidR="009A7477">
          <w:rPr>
            <w:rFonts w:ascii="Courier New" w:hAnsi="Courier New" w:cs="Courier New"/>
            <w:lang w:val="en-US"/>
          </w:rPr>
          <w:t>)</w:t>
        </w:r>
      </w:ins>
      <w:ins w:id="885" w:author="Richard Stefan" w:date="2016-09-16T10:31:00Z">
        <w:del w:id="886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887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88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F21E87B" w14:textId="637E993F" w:rsidR="00F603A9" w:rsidRPr="00F603A9" w:rsidRDefault="00F603A9" w:rsidP="00F603A9">
      <w:pPr>
        <w:spacing w:after="0" w:line="240" w:lineRule="auto"/>
        <w:rPr>
          <w:ins w:id="889" w:author="Richard Stefan" w:date="2016-09-16T10:31:00Z"/>
          <w:rFonts w:ascii="Courier New" w:hAnsi="Courier New" w:cs="Courier New"/>
          <w:lang w:val="en-US"/>
          <w:rPrChange w:id="890" w:author="Richard Stefan" w:date="2016-09-16T10:31:00Z">
            <w:rPr>
              <w:ins w:id="891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892" w:author="Richard Stefan" w:date="2016-09-16T10:31:00Z">
        <w:r w:rsidRPr="00F603A9">
          <w:rPr>
            <w:rFonts w:ascii="Courier New" w:hAnsi="Courier New" w:cs="Courier New"/>
            <w:lang w:val="en-US"/>
            <w:rPrChange w:id="89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894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895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89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897" w:author="Richard Stefan" w:date="2016-09-16T10:31:00Z">
        <w:r w:rsidRPr="00F603A9">
          <w:rPr>
            <w:rFonts w:ascii="Courier New" w:hAnsi="Courier New" w:cs="Courier New"/>
            <w:lang w:val="en-US"/>
            <w:rPrChange w:id="89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</w:t>
        </w:r>
      </w:ins>
      <w:ins w:id="899" w:author="Richard Stefan [2]" w:date="2017-10-20T16:35:00Z">
        <w:r w:rsidR="00142107">
          <w:rPr>
            <w:rFonts w:ascii="Courier New" w:hAnsi="Courier New" w:cs="Courier New"/>
            <w:lang w:val="en-US"/>
          </w:rPr>
          <w:t>)</w:t>
        </w:r>
      </w:ins>
      <w:ins w:id="900" w:author="Richard Stefan" w:date="2016-09-16T10:31:00Z">
        <w:del w:id="901" w:author="Richard Stefan [2]" w:date="2017-10-20T16:35:00Z">
          <w:r w:rsidRPr="00F603A9" w:rsidDel="00142107">
            <w:rPr>
              <w:rFonts w:ascii="Courier New" w:hAnsi="Courier New" w:cs="Courier New"/>
              <w:lang w:val="en-US"/>
              <w:rPrChange w:id="902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90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2E098EB" w14:textId="2212876B" w:rsidR="00F603A9" w:rsidRPr="00F603A9" w:rsidRDefault="00F603A9" w:rsidP="00F603A9">
      <w:pPr>
        <w:spacing w:after="0" w:line="240" w:lineRule="auto"/>
        <w:rPr>
          <w:ins w:id="904" w:author="Richard Stefan" w:date="2016-09-16T10:31:00Z"/>
          <w:rFonts w:ascii="Courier New" w:hAnsi="Courier New" w:cs="Courier New"/>
          <w:lang w:val="en-US"/>
          <w:rPrChange w:id="905" w:author="Richard Stefan" w:date="2016-09-16T10:31:00Z">
            <w:rPr>
              <w:ins w:id="906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07" w:author="Richard Stefan" w:date="2016-09-16T10:31:00Z">
        <w:r w:rsidRPr="00F603A9">
          <w:rPr>
            <w:rFonts w:ascii="Courier New" w:hAnsi="Courier New" w:cs="Courier New"/>
            <w:lang w:val="en-US"/>
            <w:rPrChange w:id="90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[fix_identifier] </w:t>
        </w:r>
        <w:del w:id="909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910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91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912" w:author="Richard Stefan" w:date="2016-09-16T10:31:00Z">
        <w:r w:rsidRPr="00F603A9">
          <w:rPr>
            <w:rFonts w:ascii="Courier New" w:hAnsi="Courier New" w:cs="Courier New"/>
            <w:lang w:val="en-US"/>
            <w:rPrChange w:id="91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</w:t>
        </w:r>
      </w:ins>
      <w:ins w:id="914" w:author="Richard Stefan [2]" w:date="2017-10-20T17:49:00Z">
        <w:r w:rsidR="009A7477">
          <w:rPr>
            <w:rFonts w:ascii="Courier New" w:hAnsi="Courier New" w:cs="Courier New"/>
            <w:lang w:val="en-US"/>
          </w:rPr>
          <w:t>)</w:t>
        </w:r>
      </w:ins>
      <w:ins w:id="915" w:author="Richard Stefan" w:date="2016-09-16T10:31:00Z">
        <w:del w:id="916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917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91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D5727DE" w14:textId="65AA6FE9" w:rsidR="00F603A9" w:rsidRPr="00F603A9" w:rsidRDefault="00F603A9" w:rsidP="00F603A9">
      <w:pPr>
        <w:spacing w:after="0" w:line="240" w:lineRule="auto"/>
        <w:rPr>
          <w:ins w:id="919" w:author="Richard Stefan" w:date="2016-09-16T10:31:00Z"/>
          <w:rFonts w:ascii="Courier New" w:hAnsi="Courier New" w:cs="Courier New"/>
          <w:lang w:val="en-US"/>
          <w:rPrChange w:id="920" w:author="Richard Stefan" w:date="2016-09-16T10:31:00Z">
            <w:rPr>
              <w:ins w:id="921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22" w:author="Richard Stefan" w:date="2016-09-16T10:31:00Z">
        <w:r w:rsidRPr="00F603A9">
          <w:rPr>
            <w:rFonts w:ascii="Courier New" w:hAnsi="Courier New" w:cs="Courier New"/>
            <w:lang w:val="en-US"/>
            <w:rPrChange w:id="92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[holding_name] </w:t>
        </w:r>
        <w:del w:id="924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925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92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927" w:author="Richard Stefan" w:date="2016-09-16T10:31:00Z">
        <w:r w:rsidRPr="00F603A9">
          <w:rPr>
            <w:rFonts w:ascii="Courier New" w:hAnsi="Courier New" w:cs="Courier New"/>
            <w:lang w:val="en-US"/>
            <w:rPrChange w:id="92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25</w:t>
        </w:r>
      </w:ins>
      <w:ins w:id="929" w:author="Richard Stefan [2]" w:date="2017-10-20T17:50:00Z">
        <w:r w:rsidR="009A7477">
          <w:rPr>
            <w:rFonts w:ascii="Courier New" w:hAnsi="Courier New" w:cs="Courier New"/>
            <w:lang w:val="en-US"/>
          </w:rPr>
          <w:t>)</w:t>
        </w:r>
      </w:ins>
      <w:ins w:id="930" w:author="Richard Stefan" w:date="2016-09-16T10:31:00Z">
        <w:del w:id="931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932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93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3A147D7" w14:textId="0013EF2E" w:rsidR="00F603A9" w:rsidRPr="00F603A9" w:rsidRDefault="00F603A9" w:rsidP="00F603A9">
      <w:pPr>
        <w:spacing w:after="0" w:line="240" w:lineRule="auto"/>
        <w:rPr>
          <w:ins w:id="934" w:author="Richard Stefan" w:date="2016-09-16T10:31:00Z"/>
          <w:rFonts w:ascii="Courier New" w:hAnsi="Courier New" w:cs="Courier New"/>
          <w:lang w:val="en-US"/>
          <w:rPrChange w:id="935" w:author="Richard Stefan" w:date="2016-09-16T10:31:00Z">
            <w:rPr>
              <w:ins w:id="936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37" w:author="Richard Stefan" w:date="2016-09-16T10:31:00Z">
        <w:r w:rsidRPr="00F603A9">
          <w:rPr>
            <w:rFonts w:ascii="Courier New" w:hAnsi="Courier New" w:cs="Courier New"/>
            <w:lang w:val="en-US"/>
            <w:rPrChange w:id="93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[fix_latitude] </w:t>
        </w:r>
      </w:ins>
      <w:del w:id="939" w:author="Richard Stefan [2]" w:date="2017-10-20T16:30:00Z">
        <w:r w:rsidR="006142EA" w:rsidDel="0074348B">
          <w:rPr>
            <w:rFonts w:ascii="Courier New" w:hAnsi="Courier New" w:cs="Courier New"/>
            <w:lang w:val="en-US"/>
          </w:rPr>
          <w:delText>real(</w:delText>
        </w:r>
      </w:del>
      <w:ins w:id="940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6142EA">
        <w:rPr>
          <w:rFonts w:ascii="Courier New" w:hAnsi="Courier New" w:cs="Courier New"/>
          <w:lang w:val="en-US"/>
        </w:rPr>
        <w:t>9</w:t>
      </w:r>
      <w:ins w:id="941" w:author="Richard Stefan" w:date="2016-09-16T10:31:00Z">
        <w:del w:id="942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943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</w:ins>
      <w:ins w:id="944" w:author="Richard Stefan [2]" w:date="2017-10-20T17:47:00Z">
        <w:r w:rsidR="002F6787">
          <w:rPr>
            <w:rFonts w:ascii="Courier New" w:hAnsi="Courier New" w:cs="Courier New"/>
            <w:lang w:val="en-US"/>
          </w:rPr>
          <w:t>)</w:t>
        </w:r>
      </w:ins>
      <w:ins w:id="945" w:author="Richard Stefan" w:date="2016-09-16T10:31:00Z">
        <w:r w:rsidRPr="00F603A9">
          <w:rPr>
            <w:rFonts w:ascii="Courier New" w:hAnsi="Courier New" w:cs="Courier New"/>
            <w:lang w:val="en-US"/>
            <w:rPrChange w:id="946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D4DD4EC" w14:textId="3BE1C7CC" w:rsidR="00F603A9" w:rsidRPr="00F603A9" w:rsidRDefault="00F603A9" w:rsidP="00F603A9">
      <w:pPr>
        <w:spacing w:after="0" w:line="240" w:lineRule="auto"/>
        <w:rPr>
          <w:ins w:id="947" w:author="Richard Stefan" w:date="2016-09-16T10:31:00Z"/>
          <w:rFonts w:ascii="Courier New" w:hAnsi="Courier New" w:cs="Courier New"/>
          <w:lang w:val="en-US"/>
          <w:rPrChange w:id="948" w:author="Richard Stefan" w:date="2016-09-16T10:31:00Z">
            <w:rPr>
              <w:ins w:id="949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50" w:author="Richard Stefan" w:date="2016-09-16T10:31:00Z">
        <w:r w:rsidRPr="00F603A9">
          <w:rPr>
            <w:rFonts w:ascii="Courier New" w:hAnsi="Courier New" w:cs="Courier New"/>
            <w:lang w:val="en-US"/>
            <w:rPrChange w:id="951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[fix_longitude] </w:t>
        </w:r>
      </w:ins>
      <w:del w:id="952" w:author="Richard Stefan [2]" w:date="2017-10-20T16:30:00Z">
        <w:r w:rsidR="006142EA" w:rsidDel="0074348B">
          <w:rPr>
            <w:rFonts w:ascii="Courier New" w:hAnsi="Courier New" w:cs="Courier New"/>
            <w:lang w:val="en-US"/>
          </w:rPr>
          <w:delText>real(</w:delText>
        </w:r>
      </w:del>
      <w:ins w:id="953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6142EA">
        <w:rPr>
          <w:rFonts w:ascii="Courier New" w:hAnsi="Courier New" w:cs="Courier New"/>
          <w:lang w:val="en-US"/>
        </w:rPr>
        <w:t>10</w:t>
      </w:r>
      <w:ins w:id="954" w:author="Richard Stefan [2]" w:date="2017-10-20T17:49:00Z">
        <w:r w:rsidR="009A7477">
          <w:rPr>
            <w:rFonts w:ascii="Courier New" w:hAnsi="Courier New" w:cs="Courier New"/>
            <w:lang w:val="en-US"/>
          </w:rPr>
          <w:t>)</w:t>
        </w:r>
      </w:ins>
      <w:ins w:id="955" w:author="Richard Stefan" w:date="2016-09-16T10:31:00Z">
        <w:del w:id="956" w:author="Richard Stefan [2]" w:date="2017-10-20T17:47:00Z">
          <w:r w:rsidRPr="00F603A9" w:rsidDel="002F6787">
            <w:rPr>
              <w:rFonts w:ascii="Courier New" w:hAnsi="Courier New" w:cs="Courier New"/>
              <w:lang w:val="en-US"/>
              <w:rPrChange w:id="957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F603A9">
          <w:rPr>
            <w:rFonts w:ascii="Courier New" w:hAnsi="Courier New" w:cs="Courier New"/>
            <w:lang w:val="en-US"/>
            <w:rPrChange w:id="95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DEE6F6D" w14:textId="024829F7" w:rsidR="00F603A9" w:rsidRPr="00F603A9" w:rsidRDefault="00F603A9" w:rsidP="00F603A9">
      <w:pPr>
        <w:spacing w:after="0" w:line="240" w:lineRule="auto"/>
        <w:rPr>
          <w:ins w:id="959" w:author="Richard Stefan" w:date="2016-09-16T10:31:00Z"/>
          <w:rFonts w:ascii="Courier New" w:hAnsi="Courier New" w:cs="Courier New"/>
          <w:lang w:val="en-US"/>
          <w:rPrChange w:id="960" w:author="Richard Stefan" w:date="2016-09-16T10:31:00Z">
            <w:rPr>
              <w:ins w:id="961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62" w:author="Richard Stefan" w:date="2016-09-16T10:31:00Z">
        <w:r w:rsidRPr="00F603A9">
          <w:rPr>
            <w:rFonts w:ascii="Courier New" w:hAnsi="Courier New" w:cs="Courier New"/>
            <w:lang w:val="en-US"/>
            <w:rPrChange w:id="96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[duplicate_identifier]</w:t>
        </w:r>
      </w:ins>
      <w:r w:rsidR="006142EA">
        <w:rPr>
          <w:rFonts w:ascii="Courier New" w:hAnsi="Courier New" w:cs="Courier New"/>
          <w:lang w:val="en-US"/>
        </w:rPr>
        <w:t xml:space="preserve"> </w:t>
      </w:r>
      <w:del w:id="964" w:author="Richard Stefan [2]" w:date="2017-10-20T16:36:00Z">
        <w:r w:rsidR="006142EA" w:rsidDel="00142107">
          <w:rPr>
            <w:rFonts w:ascii="Courier New" w:hAnsi="Courier New" w:cs="Courier New"/>
            <w:lang w:val="en-US"/>
          </w:rPr>
          <w:delText>integer(</w:delText>
        </w:r>
      </w:del>
      <w:ins w:id="965" w:author="Richard Stefan [2]" w:date="2017-10-20T16:36:00Z">
        <w:r w:rsidR="00142107">
          <w:rPr>
            <w:rFonts w:ascii="Courier New" w:hAnsi="Courier New" w:cs="Courier New"/>
            <w:lang w:val="en-US"/>
          </w:rPr>
          <w:t>INT(</w:t>
        </w:r>
      </w:ins>
      <w:r w:rsidR="006142EA">
        <w:rPr>
          <w:rFonts w:ascii="Courier New" w:hAnsi="Courier New" w:cs="Courier New"/>
          <w:lang w:val="en-US"/>
        </w:rPr>
        <w:t>2</w:t>
      </w:r>
      <w:ins w:id="966" w:author="Richard Stefan" w:date="2016-09-16T10:31:00Z">
        <w:del w:id="967" w:author="Richard Stefan [2]" w:date="2017-10-20T17:48:00Z">
          <w:r w:rsidRPr="00F603A9" w:rsidDel="002F6787">
            <w:rPr>
              <w:rFonts w:ascii="Courier New" w:hAnsi="Courier New" w:cs="Courier New"/>
              <w:lang w:val="en-US"/>
              <w:rPrChange w:id="968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</w:ins>
      <w:ins w:id="969" w:author="Richard Stefan [2]" w:date="2017-10-20T17:48:00Z">
        <w:r w:rsidR="002F6787">
          <w:rPr>
            <w:rFonts w:ascii="Courier New" w:hAnsi="Courier New" w:cs="Courier New"/>
            <w:lang w:val="en-US"/>
          </w:rPr>
          <w:t>)</w:t>
        </w:r>
      </w:ins>
      <w:ins w:id="970" w:author="Richard Stefan" w:date="2016-09-16T10:31:00Z">
        <w:r w:rsidRPr="00F603A9">
          <w:rPr>
            <w:rFonts w:ascii="Courier New" w:hAnsi="Courier New" w:cs="Courier New"/>
            <w:lang w:val="en-US"/>
            <w:rPrChange w:id="971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F356EA8" w14:textId="24E17F70" w:rsidR="00F603A9" w:rsidRPr="00F603A9" w:rsidRDefault="00F603A9" w:rsidP="00F603A9">
      <w:pPr>
        <w:spacing w:after="0" w:line="240" w:lineRule="auto"/>
        <w:rPr>
          <w:ins w:id="972" w:author="Richard Stefan" w:date="2016-09-16T10:31:00Z"/>
          <w:rFonts w:ascii="Courier New" w:hAnsi="Courier New" w:cs="Courier New"/>
          <w:lang w:val="en-US"/>
          <w:rPrChange w:id="973" w:author="Richard Stefan" w:date="2016-09-16T10:31:00Z">
            <w:rPr>
              <w:ins w:id="974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75" w:author="Richard Stefan" w:date="2016-09-16T10:31:00Z">
        <w:r w:rsidRPr="00F603A9">
          <w:rPr>
            <w:rFonts w:ascii="Courier New" w:hAnsi="Courier New" w:cs="Courier New"/>
            <w:lang w:val="en-US"/>
            <w:rPrChange w:id="976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[inbound_holding_course]</w:t>
        </w:r>
      </w:ins>
      <w:del w:id="977" w:author="Richard Stefan [2]" w:date="2017-10-20T16:30:00Z">
        <w:r w:rsidR="006142EA" w:rsidDel="0074348B">
          <w:rPr>
            <w:rFonts w:ascii="Courier New" w:hAnsi="Courier New" w:cs="Courier New"/>
            <w:lang w:val="en-US"/>
          </w:rPr>
          <w:delText>real(</w:delText>
        </w:r>
      </w:del>
      <w:ins w:id="978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="006142EA">
        <w:rPr>
          <w:rFonts w:ascii="Courier New" w:hAnsi="Courier New" w:cs="Courier New"/>
          <w:lang w:val="en-US"/>
        </w:rPr>
        <w:t>5)</w:t>
      </w:r>
      <w:ins w:id="979" w:author="Richard Stefan" w:date="2016-09-16T10:31:00Z">
        <w:del w:id="980" w:author="Richard Stefan [2]" w:date="2017-10-20T17:48:00Z">
          <w:r w:rsidRPr="00F603A9" w:rsidDel="002F6787">
            <w:rPr>
              <w:rFonts w:ascii="Courier New" w:hAnsi="Courier New" w:cs="Courier New"/>
              <w:lang w:val="en-US"/>
              <w:rPrChange w:id="981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F603A9">
          <w:rPr>
            <w:rFonts w:ascii="Courier New" w:hAnsi="Courier New" w:cs="Courier New"/>
            <w:lang w:val="en-US"/>
            <w:rPrChange w:id="982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FE2F681" w14:textId="257E89ED" w:rsidR="00F603A9" w:rsidRPr="00F603A9" w:rsidRDefault="00F603A9" w:rsidP="00F603A9">
      <w:pPr>
        <w:spacing w:after="0" w:line="240" w:lineRule="auto"/>
        <w:rPr>
          <w:ins w:id="983" w:author="Richard Stefan" w:date="2016-09-16T10:31:00Z"/>
          <w:rFonts w:ascii="Courier New" w:hAnsi="Courier New" w:cs="Courier New"/>
          <w:lang w:val="en-US"/>
          <w:rPrChange w:id="984" w:author="Richard Stefan" w:date="2016-09-16T10:31:00Z">
            <w:rPr>
              <w:ins w:id="985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86" w:author="Richard Stefan" w:date="2016-09-16T10:31:00Z">
        <w:r w:rsidRPr="00F603A9">
          <w:rPr>
            <w:rFonts w:ascii="Courier New" w:hAnsi="Courier New" w:cs="Courier New"/>
            <w:lang w:val="en-US"/>
            <w:rPrChange w:id="987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[turn_direction] </w:t>
        </w:r>
        <w:del w:id="988" w:author="Richard Stefan [2]" w:date="2017-10-20T16:30:00Z">
          <w:r w:rsidRPr="00F603A9" w:rsidDel="0074348B">
            <w:rPr>
              <w:rFonts w:ascii="Courier New" w:hAnsi="Courier New" w:cs="Courier New"/>
              <w:lang w:val="en-US"/>
              <w:rPrChange w:id="989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99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991" w:author="Richard Stefan" w:date="2016-09-16T10:31:00Z">
        <w:r w:rsidRPr="00F603A9">
          <w:rPr>
            <w:rFonts w:ascii="Courier New" w:hAnsi="Courier New" w:cs="Courier New"/>
            <w:lang w:val="en-US"/>
            <w:rPrChange w:id="992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1)</w:t>
        </w:r>
        <w:del w:id="993" w:author="Richard Stefan [2]" w:date="2017-10-20T17:48:00Z">
          <w:r w:rsidRPr="00F603A9" w:rsidDel="002F6787">
            <w:rPr>
              <w:rFonts w:ascii="Courier New" w:hAnsi="Courier New" w:cs="Courier New"/>
              <w:lang w:val="en-US"/>
              <w:rPrChange w:id="994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F603A9">
          <w:rPr>
            <w:rFonts w:ascii="Courier New" w:hAnsi="Courier New" w:cs="Courier New"/>
            <w:lang w:val="en-US"/>
            <w:rPrChange w:id="995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11773AD" w14:textId="36AC9BBF" w:rsidR="00F603A9" w:rsidRPr="00F603A9" w:rsidRDefault="00F603A9" w:rsidP="00F603A9">
      <w:pPr>
        <w:spacing w:after="0" w:line="240" w:lineRule="auto"/>
        <w:rPr>
          <w:ins w:id="996" w:author="Richard Stefan" w:date="2016-09-16T10:31:00Z"/>
          <w:rFonts w:ascii="Courier New" w:hAnsi="Courier New" w:cs="Courier New"/>
          <w:lang w:val="en-US"/>
          <w:rPrChange w:id="997" w:author="Richard Stefan" w:date="2016-09-16T10:31:00Z">
            <w:rPr>
              <w:ins w:id="998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999" w:author="Richard Stefan" w:date="2016-09-16T10:31:00Z">
        <w:r w:rsidRPr="00F603A9">
          <w:rPr>
            <w:rFonts w:ascii="Courier New" w:hAnsi="Courier New" w:cs="Courier New"/>
            <w:lang w:val="en-US"/>
            <w:rPrChange w:id="1000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[leg_length] </w:t>
        </w:r>
      </w:ins>
      <w:del w:id="1001" w:author="Richard Stefan [2]" w:date="2017-10-20T16:36:00Z">
        <w:r w:rsidR="006142EA" w:rsidDel="00142107">
          <w:rPr>
            <w:rFonts w:ascii="Courier New" w:hAnsi="Courier New" w:cs="Courier New"/>
            <w:lang w:val="en-US"/>
          </w:rPr>
          <w:delText>integer(</w:delText>
        </w:r>
      </w:del>
      <w:ins w:id="1002" w:author="Richard Stefan [2]" w:date="2017-10-20T16:36:00Z">
        <w:r w:rsidR="00142107">
          <w:rPr>
            <w:rFonts w:ascii="Courier New" w:hAnsi="Courier New" w:cs="Courier New"/>
            <w:lang w:val="en-US"/>
          </w:rPr>
          <w:t>REAL(</w:t>
        </w:r>
      </w:ins>
      <w:r w:rsidR="006142EA">
        <w:rPr>
          <w:rFonts w:ascii="Courier New" w:hAnsi="Courier New" w:cs="Courier New"/>
          <w:lang w:val="en-US"/>
        </w:rPr>
        <w:t>3)</w:t>
      </w:r>
      <w:ins w:id="1003" w:author="Richard Stefan" w:date="2016-09-16T10:31:00Z">
        <w:r w:rsidRPr="00F603A9">
          <w:rPr>
            <w:rFonts w:ascii="Courier New" w:hAnsi="Courier New" w:cs="Courier New"/>
            <w:lang w:val="en-US"/>
            <w:rPrChange w:id="1004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BBD9241" w14:textId="10A71515" w:rsidR="00F603A9" w:rsidRPr="00F603A9" w:rsidRDefault="00F603A9" w:rsidP="00F603A9">
      <w:pPr>
        <w:spacing w:after="0" w:line="240" w:lineRule="auto"/>
        <w:rPr>
          <w:ins w:id="1005" w:author="Richard Stefan" w:date="2016-09-16T10:31:00Z"/>
          <w:rFonts w:ascii="Courier New" w:hAnsi="Courier New" w:cs="Courier New"/>
          <w:lang w:val="en-US"/>
          <w:rPrChange w:id="1006" w:author="Richard Stefan" w:date="2016-09-16T10:31:00Z">
            <w:rPr>
              <w:ins w:id="1007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08" w:author="Richard Stefan" w:date="2016-09-16T10:31:00Z">
        <w:r w:rsidRPr="00F603A9">
          <w:rPr>
            <w:rFonts w:ascii="Courier New" w:hAnsi="Courier New" w:cs="Courier New"/>
            <w:lang w:val="en-US"/>
            <w:rPrChange w:id="1009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[leg_time] </w:t>
        </w:r>
      </w:ins>
      <w:del w:id="1010" w:author="Richard Stefan [2]" w:date="2017-10-20T16:35:00Z">
        <w:r w:rsidR="006142EA" w:rsidDel="00142107">
          <w:rPr>
            <w:rFonts w:ascii="Courier New" w:hAnsi="Courier New" w:cs="Courier New"/>
            <w:lang w:val="en-US"/>
          </w:rPr>
          <w:delText>integer(</w:delText>
        </w:r>
      </w:del>
      <w:ins w:id="1011" w:author="Richard Stefan [2]" w:date="2017-10-20T16:35:00Z">
        <w:r w:rsidR="00142107">
          <w:rPr>
            <w:rFonts w:ascii="Courier New" w:hAnsi="Courier New" w:cs="Courier New"/>
            <w:lang w:val="en-US"/>
          </w:rPr>
          <w:t>REAL(</w:t>
        </w:r>
      </w:ins>
      <w:r w:rsidR="006142EA">
        <w:rPr>
          <w:rFonts w:ascii="Courier New" w:hAnsi="Courier New" w:cs="Courier New"/>
          <w:lang w:val="en-US"/>
        </w:rPr>
        <w:t>2)</w:t>
      </w:r>
      <w:r w:rsidR="00E945F1">
        <w:rPr>
          <w:rFonts w:ascii="Courier New" w:hAnsi="Courier New" w:cs="Courier New"/>
          <w:lang w:val="en-US"/>
        </w:rPr>
        <w:t>,</w:t>
      </w:r>
      <w:ins w:id="1012" w:author="Richard Stefan" w:date="2016-09-16T10:31:00Z">
        <w:r w:rsidRPr="00F603A9">
          <w:rPr>
            <w:rFonts w:ascii="Courier New" w:hAnsi="Courier New" w:cs="Courier New"/>
            <w:lang w:val="en-US"/>
            <w:rPrChange w:id="1013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 </w:t>
        </w:r>
      </w:ins>
    </w:p>
    <w:p w14:paraId="62A0C2B8" w14:textId="005334D2" w:rsidR="00F603A9" w:rsidRPr="00F603A9" w:rsidRDefault="00F603A9" w:rsidP="00F603A9">
      <w:pPr>
        <w:spacing w:after="0" w:line="240" w:lineRule="auto"/>
        <w:rPr>
          <w:ins w:id="1014" w:author="Richard Stefan" w:date="2016-09-16T10:31:00Z"/>
          <w:rFonts w:ascii="Courier New" w:hAnsi="Courier New" w:cs="Courier New"/>
          <w:lang w:val="en-US"/>
          <w:rPrChange w:id="1015" w:author="Richard Stefan" w:date="2016-09-16T10:31:00Z">
            <w:rPr>
              <w:ins w:id="1016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17" w:author="Richard Stefan" w:date="2016-09-16T10:31:00Z">
        <w:r w:rsidRPr="00F603A9">
          <w:rPr>
            <w:rFonts w:ascii="Courier New" w:hAnsi="Courier New" w:cs="Courier New"/>
            <w:lang w:val="en-US"/>
            <w:rPrChange w:id="1018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[minimum_altitude] </w:t>
        </w:r>
      </w:ins>
      <w:del w:id="1019" w:author="Richard Stefan [2]" w:date="2017-10-20T16:35:00Z">
        <w:r w:rsidR="006142EA" w:rsidDel="00142107">
          <w:rPr>
            <w:rFonts w:ascii="Courier New" w:hAnsi="Courier New" w:cs="Courier New"/>
            <w:lang w:val="en-US"/>
          </w:rPr>
          <w:delText>integer(</w:delText>
        </w:r>
      </w:del>
      <w:ins w:id="1020" w:author="Richard Stefan [2]" w:date="2017-10-20T16:35:00Z">
        <w:r w:rsidR="00142107">
          <w:rPr>
            <w:rFonts w:ascii="Courier New" w:hAnsi="Courier New" w:cs="Courier New"/>
            <w:lang w:val="en-US"/>
          </w:rPr>
          <w:t>INT(</w:t>
        </w:r>
      </w:ins>
      <w:r w:rsidR="006142EA">
        <w:rPr>
          <w:rFonts w:ascii="Courier New" w:hAnsi="Courier New" w:cs="Courier New"/>
          <w:lang w:val="en-US"/>
        </w:rPr>
        <w:t>5)</w:t>
      </w:r>
      <w:ins w:id="1021" w:author="Richard Stefan" w:date="2016-09-16T10:31:00Z">
        <w:r w:rsidRPr="00F603A9">
          <w:rPr>
            <w:rFonts w:ascii="Courier New" w:hAnsi="Courier New" w:cs="Courier New"/>
            <w:lang w:val="en-US"/>
            <w:rPrChange w:id="1022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C5AF777" w14:textId="131E0B59" w:rsidR="00F603A9" w:rsidRPr="00F603A9" w:rsidRDefault="00F603A9" w:rsidP="00F603A9">
      <w:pPr>
        <w:spacing w:after="0" w:line="240" w:lineRule="auto"/>
        <w:rPr>
          <w:ins w:id="1023" w:author="Richard Stefan" w:date="2016-09-16T10:31:00Z"/>
          <w:rFonts w:ascii="Courier New" w:hAnsi="Courier New" w:cs="Courier New"/>
          <w:lang w:val="en-US"/>
          <w:rPrChange w:id="1024" w:author="Richard Stefan" w:date="2016-09-16T10:31:00Z">
            <w:rPr>
              <w:ins w:id="1025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26" w:author="Richard Stefan" w:date="2016-09-16T10:31:00Z">
        <w:r w:rsidRPr="00F603A9">
          <w:rPr>
            <w:rFonts w:ascii="Courier New" w:hAnsi="Courier New" w:cs="Courier New"/>
            <w:lang w:val="en-US"/>
            <w:rPrChange w:id="1027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[maximum_altitude]</w:t>
        </w:r>
      </w:ins>
      <w:r w:rsidR="006142EA">
        <w:rPr>
          <w:rFonts w:ascii="Courier New" w:hAnsi="Courier New" w:cs="Courier New"/>
          <w:lang w:val="en-US"/>
        </w:rPr>
        <w:t xml:space="preserve"> </w:t>
      </w:r>
      <w:del w:id="1028" w:author="Richard Stefan [2]" w:date="2017-10-20T16:35:00Z">
        <w:r w:rsidR="006142EA" w:rsidDel="00142107">
          <w:rPr>
            <w:rFonts w:ascii="Courier New" w:hAnsi="Courier New" w:cs="Courier New"/>
            <w:lang w:val="en-US"/>
          </w:rPr>
          <w:delText>integer</w:delText>
        </w:r>
      </w:del>
      <w:ins w:id="1029" w:author="Richard Stefan" w:date="2016-09-16T10:31:00Z">
        <w:del w:id="1030" w:author="Richard Stefan [2]" w:date="2017-10-20T16:35:00Z">
          <w:r w:rsidRPr="00F603A9" w:rsidDel="00142107">
            <w:rPr>
              <w:rFonts w:ascii="Courier New" w:hAnsi="Courier New" w:cs="Courier New"/>
              <w:lang w:val="en-US"/>
              <w:rPrChange w:id="1031" w:author="Richard Stefan" w:date="2016-09-16T10:31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(</w:delText>
          </w:r>
        </w:del>
      </w:ins>
      <w:ins w:id="1032" w:author="Richard Stefan [2]" w:date="2017-10-20T16:35:00Z">
        <w:r w:rsidR="00142107">
          <w:rPr>
            <w:rFonts w:ascii="Courier New" w:hAnsi="Courier New" w:cs="Courier New"/>
            <w:lang w:val="en-US"/>
          </w:rPr>
          <w:t>INT(</w:t>
        </w:r>
      </w:ins>
      <w:ins w:id="1033" w:author="Richard Stefan" w:date="2016-09-16T10:31:00Z">
        <w:r w:rsidRPr="00F603A9">
          <w:rPr>
            <w:rFonts w:ascii="Courier New" w:hAnsi="Courier New" w:cs="Courier New"/>
            <w:lang w:val="en-US"/>
            <w:rPrChange w:id="1034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58D47C47" w14:textId="02A60B83" w:rsidR="00F603A9" w:rsidRPr="00F603A9" w:rsidRDefault="00F603A9" w:rsidP="00F603A9">
      <w:pPr>
        <w:spacing w:after="0" w:line="240" w:lineRule="auto"/>
        <w:rPr>
          <w:ins w:id="1035" w:author="Richard Stefan" w:date="2016-09-16T10:31:00Z"/>
          <w:rFonts w:ascii="Courier New" w:hAnsi="Courier New" w:cs="Courier New"/>
          <w:lang w:val="en-US"/>
          <w:rPrChange w:id="1036" w:author="Richard Stefan" w:date="2016-09-16T10:31:00Z">
            <w:rPr>
              <w:ins w:id="1037" w:author="Richard Stefan" w:date="2016-09-16T10:3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38" w:author="Richard Stefan" w:date="2016-09-16T10:31:00Z">
        <w:r w:rsidRPr="00F603A9">
          <w:rPr>
            <w:rFonts w:ascii="Courier New" w:hAnsi="Courier New" w:cs="Courier New"/>
            <w:lang w:val="en-US"/>
            <w:rPrChange w:id="1039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[holding_speed] </w:t>
        </w:r>
      </w:ins>
      <w:del w:id="1040" w:author="Richard Stefan [2]" w:date="2017-10-20T16:35:00Z">
        <w:r w:rsidR="006142EA" w:rsidDel="00142107">
          <w:rPr>
            <w:rFonts w:ascii="Courier New" w:hAnsi="Courier New" w:cs="Courier New"/>
            <w:lang w:val="en-US"/>
          </w:rPr>
          <w:delText>integer(</w:delText>
        </w:r>
      </w:del>
      <w:ins w:id="1041" w:author="Richard Stefan [2]" w:date="2017-10-20T16:35:00Z">
        <w:r w:rsidR="00142107">
          <w:rPr>
            <w:rFonts w:ascii="Courier New" w:hAnsi="Courier New" w:cs="Courier New"/>
            <w:lang w:val="en-US"/>
          </w:rPr>
          <w:t>INT(</w:t>
        </w:r>
      </w:ins>
      <w:r w:rsidR="006142EA">
        <w:rPr>
          <w:rFonts w:ascii="Courier New" w:hAnsi="Courier New" w:cs="Courier New"/>
          <w:lang w:val="en-US"/>
        </w:rPr>
        <w:t>3)</w:t>
      </w:r>
    </w:p>
    <w:p w14:paraId="0EC3FC43" w14:textId="2850E392" w:rsidR="00F603A9" w:rsidRDefault="00F603A9" w:rsidP="00F603A9">
      <w:pPr>
        <w:spacing w:after="0" w:line="240" w:lineRule="auto"/>
        <w:rPr>
          <w:ins w:id="1042" w:author="Richard Stefan" w:date="2016-09-16T11:39:00Z"/>
          <w:rFonts w:ascii="Courier New" w:hAnsi="Courier New" w:cs="Courier New"/>
          <w:lang w:val="en-US"/>
        </w:rPr>
      </w:pPr>
      <w:ins w:id="1043" w:author="Richard Stefan" w:date="2016-09-16T10:31:00Z">
        <w:r w:rsidRPr="00F603A9">
          <w:rPr>
            <w:rFonts w:ascii="Courier New" w:hAnsi="Courier New" w:cs="Courier New"/>
            <w:lang w:val="en-US"/>
            <w:rPrChange w:id="1044" w:author="Richard Stefan" w:date="2016-09-16T10:31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6F62DB39" w14:textId="77777777" w:rsidR="00F603A9" w:rsidRDefault="00F603A9" w:rsidP="00AA0D20">
      <w:pPr>
        <w:spacing w:after="0" w:line="240" w:lineRule="auto"/>
        <w:rPr>
          <w:ins w:id="1045" w:author="Richard Stefan" w:date="2016-09-16T10:30:00Z"/>
          <w:rFonts w:ascii="Segoe UI Light" w:hAnsi="Segoe UI Light" w:cs="Segoe UI Light"/>
          <w:sz w:val="24"/>
          <w:szCs w:val="72"/>
          <w:lang w:val="en-US"/>
        </w:rPr>
      </w:pPr>
    </w:p>
    <w:p w14:paraId="6607AC32" w14:textId="27871873" w:rsidR="00AA0D20" w:rsidRDefault="00F603A9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046" w:author="Richard Stefan" w:date="2016-09-16T10:30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AA0D20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F65ED54" w14:textId="77777777" w:rsidR="00AA0D20" w:rsidRDefault="00AA0D20" w:rsidP="00AA0D20">
      <w:pPr>
        <w:spacing w:after="0" w:line="240" w:lineRule="auto"/>
        <w:rPr>
          <w:rFonts w:ascii="Courier New" w:hAnsi="Courier New" w:cs="Courier New"/>
          <w:lang w:val="en-US"/>
        </w:rPr>
      </w:pPr>
      <w:del w:id="1047" w:author="Richard Stefan [2]" w:date="2017-10-20T16:34:00Z">
        <w:r w:rsidDel="00142107">
          <w:rPr>
            <w:rFonts w:ascii="Courier New" w:hAnsi="Courier New" w:cs="Courier New"/>
            <w:lang w:val="en-US"/>
          </w:rPr>
          <w:delText>EP</w:delText>
        </w:r>
        <w:r w:rsidRPr="000B5906" w:rsidDel="00142107">
          <w:rPr>
            <w:rFonts w:ascii="Courier New" w:hAnsi="Courier New" w:cs="Courier New"/>
            <w:lang w:val="en-US"/>
          </w:rPr>
          <w:delText>|</w:delText>
        </w:r>
      </w:del>
      <w:r>
        <w:rPr>
          <w:rFonts w:ascii="Courier New" w:hAnsi="Courier New" w:cs="Courier New"/>
          <w:lang w:val="en-US"/>
        </w:rPr>
        <w:t>Area Code|Region Code|</w:t>
      </w:r>
      <w:r w:rsidRPr="000B5906">
        <w:rPr>
          <w:rFonts w:ascii="Courier New" w:hAnsi="Courier New" w:cs="Courier New"/>
          <w:lang w:val="en-US"/>
        </w:rPr>
        <w:t>ICAO</w:t>
      </w:r>
      <w:r>
        <w:rPr>
          <w:rFonts w:ascii="Courier New" w:hAnsi="Courier New" w:cs="Courier New"/>
          <w:lang w:val="en-US"/>
        </w:rPr>
        <w:t> </w:t>
      </w:r>
      <w:r w:rsidRPr="000B5906">
        <w:rPr>
          <w:rFonts w:ascii="Courier New" w:hAnsi="Courier New" w:cs="Courier New"/>
          <w:lang w:val="en-US"/>
        </w:rPr>
        <w:t>Code|</w:t>
      </w:r>
      <w:r w:rsidR="00BD48BF">
        <w:rPr>
          <w:rFonts w:ascii="Courier New" w:hAnsi="Courier New" w:cs="Courier New"/>
          <w:lang w:val="en-US"/>
        </w:rPr>
        <w:t>Fix</w:t>
      </w:r>
      <w:r>
        <w:rPr>
          <w:rFonts w:ascii="Courier New" w:hAnsi="Courier New" w:cs="Courier New"/>
          <w:lang w:val="en-US"/>
        </w:rPr>
        <w:t> </w:t>
      </w:r>
      <w:r w:rsidRPr="000B5906">
        <w:rPr>
          <w:rFonts w:ascii="Courier New" w:hAnsi="Courier New" w:cs="Courier New"/>
          <w:lang w:val="en-US"/>
        </w:rPr>
        <w:t>Identifier|</w:t>
      </w:r>
      <w:r w:rsidR="00AA3ABE">
        <w:rPr>
          <w:rFonts w:ascii="Courier New" w:hAnsi="Courier New" w:cs="Courier New"/>
          <w:lang w:val="en-US"/>
        </w:rPr>
        <w:t>Holding Name|</w:t>
      </w:r>
      <w:r w:rsidR="000677CE">
        <w:rPr>
          <w:rFonts w:ascii="Courier New" w:hAnsi="Courier New" w:cs="Courier New"/>
          <w:lang w:val="en-US"/>
        </w:rPr>
        <w:br/>
      </w:r>
      <w:r w:rsidR="00BD48BF">
        <w:rPr>
          <w:rFonts w:ascii="Courier New" w:hAnsi="Courier New" w:cs="Courier New"/>
          <w:lang w:val="en-US"/>
        </w:rPr>
        <w:t>Fix</w:t>
      </w:r>
      <w:r w:rsidR="000677CE">
        <w:rPr>
          <w:rFonts w:ascii="Courier New" w:hAnsi="Courier New" w:cs="Courier New"/>
          <w:lang w:val="en-US"/>
        </w:rPr>
        <w:t> Latitude|</w:t>
      </w:r>
      <w:r w:rsidR="00BD48BF">
        <w:rPr>
          <w:rFonts w:ascii="Courier New" w:hAnsi="Courier New" w:cs="Courier New"/>
          <w:lang w:val="en-US"/>
        </w:rPr>
        <w:t>Fix</w:t>
      </w:r>
      <w:r w:rsidR="000677CE">
        <w:rPr>
          <w:rFonts w:ascii="Courier New" w:hAnsi="Courier New" w:cs="Courier New"/>
          <w:lang w:val="en-US"/>
        </w:rPr>
        <w:t> Longitude|</w:t>
      </w:r>
      <w:r>
        <w:rPr>
          <w:rFonts w:ascii="Courier New" w:hAnsi="Courier New" w:cs="Courier New"/>
          <w:lang w:val="en-US"/>
        </w:rPr>
        <w:t>Duplicate</w:t>
      </w:r>
      <w:r w:rsidR="000677CE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Identifier|</w:t>
      </w:r>
      <w:r w:rsidR="00AA3ABE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Inbound</w:t>
      </w:r>
      <w:r w:rsidR="000677CE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Holding</w:t>
      </w:r>
      <w:r w:rsidR="000677CE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Course|Turn</w:t>
      </w:r>
      <w:r w:rsidR="000677CE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Direction|Leg</w:t>
      </w:r>
      <w:r w:rsidR="000677CE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Length|Leg Time|</w:t>
      </w:r>
      <w:r w:rsidR="00AA3ABE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Minimum Altitude|Maximum Altitude|Holding Speed</w:t>
      </w:r>
    </w:p>
    <w:p w14:paraId="144E9053" w14:textId="77777777" w:rsidR="00AA0D20" w:rsidRDefault="00AA0D20" w:rsidP="00AA0D20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AA0D20" w:rsidRPr="00123CA5" w14:paraId="1AF0408D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38DB5" w14:textId="77777777" w:rsidR="00AA0D20" w:rsidRPr="00123CA5" w:rsidRDefault="00AA0D20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00C28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F253C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44C4F" w14:textId="77777777" w:rsidR="00AA0D20" w:rsidRPr="00123CA5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AA0D20" w:rsidDel="00285ABA" w14:paraId="15EA57BC" w14:textId="02F1D6DA" w:rsidTr="00165AAF">
        <w:trPr>
          <w:del w:id="1048" w:author="Richard Stefan [2]" w:date="2017-10-20T20:49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DE93080" w14:textId="76FC5FC1" w:rsidR="00AA0D20" w:rsidRPr="00123CA5" w:rsidDel="00285ABA" w:rsidRDefault="00AA0D20" w:rsidP="00165AAF">
            <w:pPr>
              <w:rPr>
                <w:del w:id="1049" w:author="Richard Stefan [2]" w:date="2017-10-20T20:49:00Z"/>
                <w:rFonts w:ascii="Courier New" w:hAnsi="Courier New" w:cs="Courier New"/>
                <w:szCs w:val="72"/>
                <w:lang w:val="en-US"/>
              </w:rPr>
            </w:pPr>
            <w:del w:id="1050" w:author="Richard Stefan [2]" w:date="2017-10-20T20:49:00Z">
              <w:r w:rsidDel="00285ABA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5F658B8" w14:textId="4F15E5A9" w:rsidR="00AA0D20" w:rsidDel="00285ABA" w:rsidRDefault="00AA0D20" w:rsidP="00165AAF">
            <w:pPr>
              <w:jc w:val="center"/>
              <w:rPr>
                <w:del w:id="1051" w:author="Richard Stefan [2]" w:date="2017-10-20T20:4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052" w:author="Richard Stefan [2]" w:date="2017-10-20T20:49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6B669DB" w14:textId="3DF2ABD8" w:rsidR="00AA0D20" w:rsidDel="00285ABA" w:rsidRDefault="00AA0D20" w:rsidP="00165AAF">
            <w:pPr>
              <w:jc w:val="center"/>
              <w:rPr>
                <w:del w:id="1053" w:author="Richard Stefan [2]" w:date="2017-10-20T20:4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054" w:author="Richard Stefan [2]" w:date="2017-10-20T20:49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F07B652" w14:textId="0F27BFB2" w:rsidR="00AA0D20" w:rsidDel="00285ABA" w:rsidRDefault="00AA0D20" w:rsidP="00165AAF">
            <w:pPr>
              <w:jc w:val="center"/>
              <w:rPr>
                <w:del w:id="1055" w:author="Richard Stefan [2]" w:date="2017-10-20T20:4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056" w:author="Richard Stefan [2]" w:date="2017-10-20T20:49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AA0D20" w14:paraId="26F3BB3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A348928" w14:textId="77777777" w:rsidR="00AA0D20" w:rsidRDefault="00AA0D20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C7EB6C6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368B58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B8C7867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AA0D20" w14:paraId="26C87C6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6F613458" w14:textId="77777777" w:rsidR="00AA0D20" w:rsidRDefault="00AA0D20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Region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F22033C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E30AF5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284413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5.41/2</w:t>
            </w:r>
          </w:p>
        </w:tc>
      </w:tr>
      <w:tr w:rsidR="00AA0D20" w14:paraId="1B78F6CC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74591351" w14:textId="77777777" w:rsidR="00AA0D20" w:rsidRPr="00123CA5" w:rsidRDefault="00AA0D20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8470875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1C380F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9F8332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EA5E2A" w14:paraId="3FAFFA9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0AA0BDAA" w14:textId="77777777" w:rsidR="00EA5E2A" w:rsidRDefault="00BD48BF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</w:t>
            </w:r>
            <w:r w:rsidR="00EA5E2A">
              <w:rPr>
                <w:rFonts w:ascii="Courier New" w:hAnsi="Courier New" w:cs="Courier New"/>
                <w:szCs w:val="72"/>
                <w:lang w:val="en-US"/>
              </w:rPr>
              <w:t xml:space="preserve">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98D628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AD9A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7CA417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AA3ABE" w14:paraId="1C6B3A5D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D2C8250" w14:textId="77777777" w:rsidR="00AA3ABE" w:rsidRDefault="00AA3ABE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Holding Name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F9017A6" w14:textId="77777777" w:rsidR="00AA3ABE" w:rsidRDefault="00AA3AB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5E7F3F4" w14:textId="77777777" w:rsidR="00AA3ABE" w:rsidRDefault="00AA3AB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869767" w14:textId="77777777" w:rsidR="00AA3ABE" w:rsidRDefault="00AA3AB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5.60</w:t>
            </w:r>
          </w:p>
        </w:tc>
      </w:tr>
      <w:tr w:rsidR="000677CE" w14:paraId="2FE0178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8AAC37F" w14:textId="77777777" w:rsidR="000677CE" w:rsidRDefault="00BD48BF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</w:t>
            </w:r>
            <w:r w:rsidR="000677CE">
              <w:rPr>
                <w:rFonts w:ascii="Courier New" w:hAnsi="Courier New" w:cs="Courier New"/>
                <w:szCs w:val="72"/>
                <w:lang w:val="en-US"/>
              </w:rPr>
              <w:t xml:space="preserve"> Latitude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A1AC471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EEECB4" w14:textId="7378898D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057" w:author="Richard Stefan [2]" w:date="2017-10-20T17:49:00Z">
              <w:r w:rsidDel="009A747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1058" w:author="Richard Stefan [2]" w:date="2017-10-20T17:49:00Z">
              <w:r w:rsidR="009A747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FBA46F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677CE" w14:paraId="1FFF17F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42F2A055" w14:textId="77777777" w:rsidR="000677CE" w:rsidRDefault="00BD48BF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</w:t>
            </w:r>
            <w:r w:rsidR="000677CE">
              <w:rPr>
                <w:rFonts w:ascii="Courier New" w:hAnsi="Courier New" w:cs="Courier New"/>
                <w:szCs w:val="72"/>
                <w:lang w:val="en-US"/>
              </w:rPr>
              <w:t xml:space="preserve"> Longitude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0FDA901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497A2F" w14:textId="7241E992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1059" w:author="Richard Stefan [2]" w:date="2017-10-20T17:49:00Z">
              <w:r w:rsidR="009A747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1060" w:author="Richard Stefan [2]" w:date="2017-10-20T17:49:00Z">
              <w:r w:rsidDel="009A7477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E1296C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EA5E2A" w14:paraId="7BAEF7E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1846F86F" w14:textId="77777777" w:rsidR="00EA5E2A" w:rsidRDefault="00EA5E2A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Duplicate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5B57969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FFAF19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4ED38F5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5.114</w:t>
            </w:r>
          </w:p>
        </w:tc>
      </w:tr>
      <w:tr w:rsidR="00AA0D20" w:rsidRPr="00FD4E1C" w14:paraId="4B2175AB" w14:textId="77777777" w:rsidTr="00165AAF">
        <w:tc>
          <w:tcPr>
            <w:tcW w:w="4678" w:type="dxa"/>
          </w:tcPr>
          <w:p w14:paraId="02693E26" w14:textId="77777777" w:rsidR="00AA0D20" w:rsidRPr="00123CA5" w:rsidRDefault="00EA5E2A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 Holding Course</w:t>
            </w:r>
          </w:p>
        </w:tc>
        <w:tc>
          <w:tcPr>
            <w:tcW w:w="1701" w:type="dxa"/>
          </w:tcPr>
          <w:p w14:paraId="1A81FA92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7766074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35EE91A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5.62</w:t>
            </w:r>
          </w:p>
        </w:tc>
      </w:tr>
      <w:tr w:rsidR="00AA0D20" w:rsidRPr="00FD4E1C" w14:paraId="40360AF5" w14:textId="77777777" w:rsidTr="00165AAF">
        <w:tc>
          <w:tcPr>
            <w:tcW w:w="4678" w:type="dxa"/>
          </w:tcPr>
          <w:p w14:paraId="5DABF830" w14:textId="77777777" w:rsidR="00AA0D20" w:rsidRPr="00123CA5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Turn Direction</w:t>
            </w:r>
          </w:p>
        </w:tc>
        <w:tc>
          <w:tcPr>
            <w:tcW w:w="1701" w:type="dxa"/>
          </w:tcPr>
          <w:p w14:paraId="295D25D3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580E811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6D53BAE6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5.63</w:t>
            </w:r>
          </w:p>
        </w:tc>
      </w:tr>
      <w:tr w:rsidR="00AA0D20" w:rsidRPr="00FD4E1C" w14:paraId="4BFB4F42" w14:textId="77777777" w:rsidTr="00165AAF">
        <w:tc>
          <w:tcPr>
            <w:tcW w:w="4678" w:type="dxa"/>
          </w:tcPr>
          <w:p w14:paraId="744F2727" w14:textId="77777777" w:rsidR="00AA0D20" w:rsidRPr="00123CA5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 Length</w:t>
            </w:r>
          </w:p>
        </w:tc>
        <w:tc>
          <w:tcPr>
            <w:tcW w:w="1701" w:type="dxa"/>
          </w:tcPr>
          <w:p w14:paraId="1B9DEE51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4CC69AD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00FED9EF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5.64</w:t>
            </w:r>
          </w:p>
        </w:tc>
      </w:tr>
      <w:tr w:rsidR="00AA0D20" w:rsidRPr="00FD4E1C" w14:paraId="207F8F26" w14:textId="77777777" w:rsidTr="00165AAF">
        <w:tc>
          <w:tcPr>
            <w:tcW w:w="4678" w:type="dxa"/>
          </w:tcPr>
          <w:p w14:paraId="031C81FB" w14:textId="77777777" w:rsidR="00AA0D20" w:rsidRPr="00123CA5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 Time</w:t>
            </w:r>
          </w:p>
        </w:tc>
        <w:tc>
          <w:tcPr>
            <w:tcW w:w="1701" w:type="dxa"/>
          </w:tcPr>
          <w:p w14:paraId="77B32171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2E16F326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417AD664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5.65</w:t>
            </w:r>
          </w:p>
        </w:tc>
      </w:tr>
      <w:tr w:rsidR="00AA0D20" w:rsidRPr="00216BC2" w14:paraId="51BE3215" w14:textId="77777777" w:rsidTr="00165AAF">
        <w:tc>
          <w:tcPr>
            <w:tcW w:w="4678" w:type="dxa"/>
          </w:tcPr>
          <w:p w14:paraId="58A36FF5" w14:textId="77777777" w:rsidR="00AA0D20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 Altitude</w:t>
            </w:r>
          </w:p>
        </w:tc>
        <w:tc>
          <w:tcPr>
            <w:tcW w:w="1701" w:type="dxa"/>
          </w:tcPr>
          <w:p w14:paraId="110AEAF7" w14:textId="17C94FA3" w:rsidR="00AA0D20" w:rsidRDefault="006142E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AE4BADA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3E13514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F55B53" w:rsidRPr="00216BC2" w14:paraId="3EB39610" w14:textId="77777777" w:rsidTr="00165AAF">
        <w:tc>
          <w:tcPr>
            <w:tcW w:w="4678" w:type="dxa"/>
          </w:tcPr>
          <w:p w14:paraId="0894261A" w14:textId="77777777" w:rsidR="00F55B53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 Altitude</w:t>
            </w:r>
          </w:p>
        </w:tc>
        <w:tc>
          <w:tcPr>
            <w:tcW w:w="1701" w:type="dxa"/>
          </w:tcPr>
          <w:p w14:paraId="36865816" w14:textId="39444DC6" w:rsidR="00F55B53" w:rsidRDefault="006142E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AEE1703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7AF5B1D1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5.127</w:t>
            </w:r>
          </w:p>
        </w:tc>
      </w:tr>
      <w:tr w:rsidR="00F55B53" w:rsidRPr="00216BC2" w14:paraId="30DF717C" w14:textId="77777777" w:rsidTr="00165AAF">
        <w:tc>
          <w:tcPr>
            <w:tcW w:w="4678" w:type="dxa"/>
          </w:tcPr>
          <w:p w14:paraId="0A90B676" w14:textId="77777777" w:rsidR="00F55B53" w:rsidRDefault="00F55B5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Holding Speed</w:t>
            </w:r>
          </w:p>
        </w:tc>
        <w:tc>
          <w:tcPr>
            <w:tcW w:w="1701" w:type="dxa"/>
          </w:tcPr>
          <w:p w14:paraId="6CB48DC1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5AF0A7D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0732547A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5.175</w:t>
            </w:r>
          </w:p>
        </w:tc>
      </w:tr>
    </w:tbl>
    <w:p w14:paraId="6AE6C179" w14:textId="43FBDD29" w:rsidR="00AA0D20" w:rsidDel="00B311D2" w:rsidRDefault="00B311D2" w:rsidP="00AA0D20">
      <w:pPr>
        <w:rPr>
          <w:del w:id="1061" w:author="Richard Stefan" w:date="2016-09-16T11:41:00Z"/>
          <w:lang w:val="en-US"/>
        </w:rPr>
      </w:pPr>
      <w:ins w:id="1062" w:author="Richard Stefan" w:date="2016-09-16T11:41:00Z">
        <w:r>
          <w:rPr>
            <w:lang w:val="en-US"/>
          </w:rPr>
          <w:br w:type="page"/>
        </w:r>
      </w:ins>
    </w:p>
    <w:p w14:paraId="45547EEE" w14:textId="58186339" w:rsidR="00AA0D20" w:rsidRPr="00166C90" w:rsidRDefault="00AA0D20">
      <w:pPr>
        <w:rPr>
          <w:rFonts w:ascii="Segoe UI Light" w:hAnsi="Segoe UI Light" w:cs="Segoe UI Light"/>
          <w:sz w:val="24"/>
          <w:szCs w:val="72"/>
          <w:lang w:val="en-US"/>
        </w:rPr>
        <w:pPrChange w:id="1063" w:author="Richard Stefan" w:date="2016-09-16T10:32:00Z">
          <w:pPr>
            <w:spacing w:after="0" w:line="240" w:lineRule="auto"/>
          </w:pPr>
        </w:pPrChange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559643DB" w14:textId="77777777" w:rsidR="00AA0D20" w:rsidRDefault="000677CE" w:rsidP="00AA3ABE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1064" w:author="Richard Stefan [2]" w:date="2017-10-20T16:37:00Z">
        <w:r w:rsidRPr="00AA3ABE" w:rsidDel="00B73686">
          <w:rPr>
            <w:rFonts w:ascii="Courier New" w:hAnsi="Courier New" w:cs="Courier New"/>
            <w:lang w:val="en-US"/>
          </w:rPr>
          <w:delText>EP|</w:delText>
        </w:r>
      </w:del>
      <w:r w:rsidRPr="00AA3ABE">
        <w:rPr>
          <w:rFonts w:ascii="Courier New" w:hAnsi="Courier New" w:cs="Courier New"/>
          <w:lang w:val="en-US"/>
        </w:rPr>
        <w:t>EUR|LOWW|LO</w:t>
      </w:r>
      <w:r w:rsidR="00AA3ABE" w:rsidRPr="00AA3ABE">
        <w:rPr>
          <w:rFonts w:ascii="Courier New" w:hAnsi="Courier New" w:cs="Courier New"/>
          <w:lang w:val="en-US"/>
        </w:rPr>
        <w:t>|WW814</w:t>
      </w:r>
      <w:r w:rsidR="00AA3ABE">
        <w:rPr>
          <w:rFonts w:ascii="Courier New" w:hAnsi="Courier New" w:cs="Courier New"/>
          <w:lang w:val="en-US"/>
        </w:rPr>
        <w:t>|WW814|</w:t>
      </w:r>
      <w:r w:rsidR="00AA3ABE" w:rsidRPr="00AA3ABE">
        <w:rPr>
          <w:rFonts w:ascii="Courier New" w:hAnsi="Courier New" w:cs="Courier New"/>
          <w:lang w:val="en-US"/>
        </w:rPr>
        <w:t>48.24151111</w:t>
      </w:r>
      <w:r w:rsidR="00AA3ABE">
        <w:rPr>
          <w:rFonts w:ascii="Courier New" w:hAnsi="Courier New" w:cs="Courier New"/>
          <w:lang w:val="en-US"/>
        </w:rPr>
        <w:t>|</w:t>
      </w:r>
      <w:r w:rsidR="00AA3ABE" w:rsidRPr="00AA3ABE">
        <w:rPr>
          <w:rFonts w:ascii="Courier New" w:hAnsi="Courier New" w:cs="Courier New"/>
          <w:lang w:val="en-US"/>
        </w:rPr>
        <w:t>16.16855556</w:t>
      </w:r>
      <w:r w:rsidR="00AA3ABE">
        <w:rPr>
          <w:rFonts w:ascii="Courier New" w:hAnsi="Courier New" w:cs="Courier New"/>
          <w:lang w:val="en-US"/>
        </w:rPr>
        <w:t>|50|113.0|R|0|1|5000||210</w:t>
      </w:r>
    </w:p>
    <w:p w14:paraId="00B608C5" w14:textId="77777777" w:rsidR="002118EB" w:rsidRPr="002118EB" w:rsidRDefault="002118EB" w:rsidP="002118E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1065" w:author="Richard Stefan [2]" w:date="2017-10-20T16:54:00Z">
        <w:r w:rsidDel="00D679A5">
          <w:rPr>
            <w:rFonts w:ascii="Courier New" w:hAnsi="Courier New" w:cs="Courier New"/>
            <w:lang w:val="en-US"/>
          </w:rPr>
          <w:delText>EP|</w:delText>
        </w:r>
      </w:del>
      <w:r>
        <w:rPr>
          <w:rFonts w:ascii="Courier New" w:hAnsi="Courier New" w:cs="Courier New"/>
          <w:lang w:val="en-US"/>
        </w:rPr>
        <w:t>EUR|ENRT|ED|LMA|LIMA|</w:t>
      </w:r>
      <w:r w:rsidRPr="002118EB">
        <w:rPr>
          <w:rFonts w:ascii="Courier New" w:hAnsi="Courier New" w:cs="Courier New"/>
          <w:lang w:val="en-US"/>
        </w:rPr>
        <w:t>51.37091389</w:t>
      </w:r>
      <w:r>
        <w:rPr>
          <w:rFonts w:ascii="Courier New" w:hAnsi="Courier New" w:cs="Courier New"/>
          <w:lang w:val="en-US"/>
        </w:rPr>
        <w:t>|</w:t>
      </w:r>
      <w:r w:rsidRPr="002118EB">
        <w:rPr>
          <w:rFonts w:ascii="Courier New" w:hAnsi="Courier New" w:cs="Courier New"/>
          <w:lang w:val="en-US"/>
        </w:rPr>
        <w:t>6.394925</w:t>
      </w:r>
      <w:r>
        <w:rPr>
          <w:rFonts w:ascii="Courier New" w:hAnsi="Courier New" w:cs="Courier New"/>
          <w:lang w:val="en-US"/>
        </w:rPr>
        <w:t>|20|240.0|R|0|1|4000|FL240|</w:t>
      </w:r>
    </w:p>
    <w:p w14:paraId="627B29BB" w14:textId="77777777" w:rsidR="00AA0D20" w:rsidRPr="00BF0270" w:rsidRDefault="00AA0D20" w:rsidP="00AA0D20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F02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29FCE5AB" w14:textId="77777777" w:rsidR="00AA0D20" w:rsidRDefault="00AA0D20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6603A44A" w14:textId="53C38BB3" w:rsidR="00AA0D20" w:rsidDel="00B73686" w:rsidRDefault="00AA0D20" w:rsidP="00AA0D20">
      <w:pPr>
        <w:pStyle w:val="ListParagraph"/>
        <w:numPr>
          <w:ilvl w:val="0"/>
          <w:numId w:val="11"/>
        </w:numPr>
        <w:spacing w:after="0" w:line="240" w:lineRule="auto"/>
        <w:rPr>
          <w:del w:id="1066" w:author="Richard Stefan [2]" w:date="2017-10-20T16:37:00Z"/>
          <w:rFonts w:ascii="Segoe UI Light" w:hAnsi="Segoe UI Light" w:cs="Segoe UI Light"/>
          <w:sz w:val="24"/>
          <w:szCs w:val="72"/>
          <w:lang w:val="en-US"/>
        </w:rPr>
      </w:pPr>
      <w:del w:id="1067" w:author="Richard Stefan [2]" w:date="2017-10-20T16:37:00Z">
        <w:r w:rsidRPr="00AA254B" w:rsidDel="00B73686">
          <w:rPr>
            <w:rFonts w:ascii="Courier New" w:hAnsi="Courier New" w:cs="Courier New"/>
            <w:lang w:val="en-US"/>
          </w:rPr>
          <w:delText>Record Type</w:delText>
        </w:r>
        <w:r w:rsidDel="00B73686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“EP“ without the quotation marks</w:delText>
        </w:r>
      </w:del>
    </w:p>
    <w:p w14:paraId="34C29C8D" w14:textId="77777777" w:rsidR="00AA0D20" w:rsidRDefault="00AA0D20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waypoint</w:t>
      </w:r>
    </w:p>
    <w:p w14:paraId="28FC95C1" w14:textId="77777777" w:rsidR="00AA0D20" w:rsidRPr="00E55C21" w:rsidRDefault="00AA0D20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55C21">
        <w:rPr>
          <w:rFonts w:ascii="Courier New" w:hAnsi="Courier New" w:cs="Courier New"/>
          <w:lang w:val="en-US"/>
        </w:rPr>
        <w:t>Region Code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2118EB">
        <w:rPr>
          <w:rFonts w:ascii="Segoe UI Light" w:hAnsi="Segoe UI Light" w:cs="Segoe UI Light"/>
          <w:sz w:val="24"/>
          <w:szCs w:val="72"/>
          <w:lang w:val="en-US"/>
        </w:rPr>
        <w:t xml:space="preserve">static text ENRT or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airport identification code </w:t>
      </w:r>
    </w:p>
    <w:p w14:paraId="7D09E05B" w14:textId="77777777" w:rsidR="00AA0D20" w:rsidRPr="00E55C21" w:rsidRDefault="00AA0D20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55C21">
        <w:rPr>
          <w:rFonts w:ascii="Courier New" w:hAnsi="Courier New" w:cs="Courier New"/>
          <w:lang w:val="en-US"/>
        </w:rPr>
        <w:t>ICAO Code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waypoint</w:t>
      </w:r>
    </w:p>
    <w:p w14:paraId="7EF0FBB1" w14:textId="77777777" w:rsidR="00AA0D20" w:rsidRPr="001369CD" w:rsidRDefault="00BD48BF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Fix</w:t>
      </w:r>
      <w:r w:rsidR="00AA0D20">
        <w:rPr>
          <w:rFonts w:ascii="Courier New" w:hAnsi="Courier New" w:cs="Courier New"/>
          <w:szCs w:val="72"/>
          <w:lang w:val="en-US"/>
        </w:rPr>
        <w:t xml:space="preserve"> Identifier</w:t>
      </w:r>
      <w:r w:rsidR="00AA0D20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AA0D20"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81C74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AA0D20"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7DF4A038" w14:textId="77777777" w:rsidR="00AA0D20" w:rsidRPr="001369CD" w:rsidRDefault="00BD48BF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Holding</w:t>
      </w:r>
      <w:r w:rsidR="00AA0D20">
        <w:rPr>
          <w:rFonts w:ascii="Courier New" w:hAnsi="Courier New" w:cs="Courier New"/>
          <w:szCs w:val="72"/>
          <w:lang w:val="en-US"/>
        </w:rPr>
        <w:t xml:space="preserve"> Name </w:t>
      </w:r>
      <w:r w:rsidR="00AA0D20"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holding</w:t>
      </w:r>
      <w:r w:rsidR="00AA0D20" w:rsidRPr="001369CD">
        <w:rPr>
          <w:rFonts w:ascii="Segoe UI Light" w:hAnsi="Segoe UI Light" w:cs="Segoe UI Light"/>
          <w:sz w:val="24"/>
          <w:szCs w:val="72"/>
          <w:lang w:val="en-US"/>
        </w:rPr>
        <w:t xml:space="preserve"> name</w:t>
      </w:r>
    </w:p>
    <w:p w14:paraId="2CB38C57" w14:textId="77777777" w:rsidR="00AA0D20" w:rsidRPr="001369CD" w:rsidRDefault="00BD48BF" w:rsidP="00AA0D2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Fix</w:t>
      </w:r>
      <w:r w:rsidR="00AA0D20">
        <w:rPr>
          <w:rFonts w:ascii="Courier New" w:hAnsi="Courier New" w:cs="Courier New"/>
          <w:szCs w:val="72"/>
          <w:lang w:val="en-US"/>
        </w:rPr>
        <w:t xml:space="preserve"> Latitude </w:t>
      </w:r>
      <w:r w:rsidR="00AA0D20"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81C74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AA0D20"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7F1BB327" w14:textId="77777777" w:rsidR="00AA0D20" w:rsidRPr="001F57E4" w:rsidRDefault="00BD48BF" w:rsidP="00BD48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Fix</w:t>
      </w:r>
      <w:r w:rsidR="00AA0D20" w:rsidRPr="00BD48BF">
        <w:rPr>
          <w:rFonts w:ascii="Courier New" w:hAnsi="Courier New" w:cs="Courier New"/>
          <w:szCs w:val="72"/>
          <w:lang w:val="en-US"/>
        </w:rPr>
        <w:t xml:space="preserve"> Longitude </w:t>
      </w:r>
      <w:r w:rsidR="00AA0D20" w:rsidRPr="00BD48BF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81C74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AA0D20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64B4DF4B" w14:textId="77777777" w:rsidR="001F57E4" w:rsidRPr="00E81C74" w:rsidRDefault="001F57E4" w:rsidP="00BD48B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>Duplicate Identifier</w:t>
      </w:r>
      <w:r w:rsidR="00E81C74">
        <w:rPr>
          <w:rFonts w:ascii="Segoe UI Light" w:hAnsi="Segoe UI Light" w:cs="Courier New"/>
          <w:szCs w:val="72"/>
          <w:lang w:val="en-US"/>
        </w:rPr>
        <w:t xml:space="preserve"> </w:t>
      </w:r>
      <w:r w:rsidR="00E81C74" w:rsidRPr="00E81C74">
        <w:rPr>
          <w:rFonts w:ascii="Segoe UI Light" w:hAnsi="Segoe UI Light" w:cs="Courier New"/>
          <w:sz w:val="24"/>
          <w:szCs w:val="24"/>
          <w:lang w:val="en-US"/>
        </w:rPr>
        <w:t xml:space="preserve">: </w:t>
      </w:r>
      <w:r w:rsidR="00E81C74">
        <w:rPr>
          <w:rFonts w:ascii="Segoe UI Light" w:hAnsi="Segoe UI Light" w:cs="Courier New"/>
          <w:sz w:val="24"/>
          <w:szCs w:val="24"/>
          <w:lang w:val="en-US"/>
        </w:rPr>
        <w:t>used for more than one holding patterns for a single navaid or waypoint</w:t>
      </w:r>
    </w:p>
    <w:p w14:paraId="09E73177" w14:textId="77777777" w:rsidR="001F57E4" w:rsidRPr="001F57E4" w:rsidRDefault="001F57E4" w:rsidP="00BD48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Inbound Holding Course</w:t>
      </w:r>
      <w:r w:rsidR="00E81C74">
        <w:rPr>
          <w:rFonts w:ascii="Courier New" w:hAnsi="Courier New" w:cs="Courier New"/>
          <w:szCs w:val="72"/>
          <w:lang w:val="en-US"/>
        </w:rPr>
        <w:t xml:space="preserve"> </w:t>
      </w:r>
      <w:r w:rsidR="00441E17">
        <w:rPr>
          <w:rFonts w:ascii="Segoe UI Light" w:hAnsi="Segoe UI Light" w:cs="Courier New"/>
          <w:sz w:val="24"/>
          <w:szCs w:val="24"/>
          <w:lang w:val="en-US"/>
        </w:rPr>
        <w:t>: inbound magnetic course in degrees floating point</w:t>
      </w:r>
    </w:p>
    <w:p w14:paraId="05616751" w14:textId="21338CA0" w:rsidR="001F57E4" w:rsidRPr="001F57E4" w:rsidRDefault="001F57E4" w:rsidP="00BD48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Turn Direction</w:t>
      </w:r>
      <w:r w:rsidR="00441E17">
        <w:rPr>
          <w:rFonts w:ascii="Segoe UI Light" w:hAnsi="Segoe UI Light" w:cs="Courier New"/>
          <w:sz w:val="24"/>
          <w:szCs w:val="24"/>
          <w:lang w:val="en-US"/>
        </w:rPr>
        <w:t xml:space="preserve"> :</w:t>
      </w:r>
      <w:r w:rsidR="00B14B9C">
        <w:rPr>
          <w:rFonts w:ascii="Segoe UI Light" w:hAnsi="Segoe UI Light" w:cs="Courier New"/>
          <w:sz w:val="24"/>
          <w:szCs w:val="24"/>
          <w:lang w:val="en-US"/>
        </w:rPr>
        <w:t xml:space="preserve"> holding turn direction </w:t>
      </w:r>
      <w:r w:rsidR="00490EAC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490EAC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90EAC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_Ref461693358 \w \h </w:instrText>
      </w:r>
      <w:r w:rsidR="00490EAC">
        <w:rPr>
          <w:rFonts w:ascii="Segoe UI Light" w:hAnsi="Segoe UI Light" w:cs="Segoe UI Light"/>
          <w:sz w:val="24"/>
          <w:szCs w:val="72"/>
          <w:lang w:val="en-US"/>
        </w:rPr>
      </w:r>
      <w:r w:rsidR="00490EAC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490EAC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14B9C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4C5540A" w14:textId="77777777" w:rsidR="001F57E4" w:rsidRPr="001F57E4" w:rsidRDefault="001F57E4" w:rsidP="001F57E4">
      <w:pPr>
        <w:pStyle w:val="ListParagraph"/>
        <w:numPr>
          <w:ilvl w:val="0"/>
          <w:numId w:val="11"/>
        </w:numPr>
        <w:rPr>
          <w:rFonts w:ascii="Courier New" w:hAnsi="Courier New" w:cs="Courier New"/>
          <w:szCs w:val="72"/>
          <w:lang w:val="en-US"/>
        </w:rPr>
      </w:pPr>
      <w:r w:rsidRPr="001F57E4">
        <w:rPr>
          <w:rFonts w:ascii="Courier New" w:hAnsi="Courier New" w:cs="Courier New"/>
          <w:szCs w:val="72"/>
          <w:lang w:val="en-US"/>
        </w:rPr>
        <w:t>Leg Length</w:t>
      </w:r>
      <w:r w:rsidR="00441E17">
        <w:rPr>
          <w:rFonts w:ascii="Segoe UI Light" w:hAnsi="Segoe UI Light" w:cs="Courier New"/>
          <w:sz w:val="24"/>
          <w:szCs w:val="24"/>
          <w:lang w:val="en-US"/>
        </w:rPr>
        <w:t xml:space="preserve"> : inbound le</w:t>
      </w:r>
      <w:r w:rsidR="00E3614D">
        <w:rPr>
          <w:rFonts w:ascii="Segoe UI Light" w:hAnsi="Segoe UI Light" w:cs="Courier New"/>
          <w:sz w:val="24"/>
          <w:szCs w:val="24"/>
          <w:lang w:val="en-US"/>
        </w:rPr>
        <w:t>g</w:t>
      </w:r>
      <w:r w:rsidR="00441E17">
        <w:rPr>
          <w:rFonts w:ascii="Segoe UI Light" w:hAnsi="Segoe UI Light" w:cs="Courier New"/>
          <w:sz w:val="24"/>
          <w:szCs w:val="24"/>
          <w:lang w:val="en-US"/>
        </w:rPr>
        <w:t xml:space="preserve"> length in nautical miles, decimal floating point</w:t>
      </w:r>
    </w:p>
    <w:p w14:paraId="2135AD4C" w14:textId="77777777" w:rsidR="001F57E4" w:rsidRPr="001F57E4" w:rsidRDefault="001F57E4" w:rsidP="00BD48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Leg Time</w:t>
      </w:r>
      <w:r w:rsidR="00441E17">
        <w:rPr>
          <w:rFonts w:ascii="Segoe UI Light" w:hAnsi="Segoe UI Light" w:cs="Courier New"/>
          <w:sz w:val="24"/>
          <w:szCs w:val="24"/>
          <w:lang w:val="en-US"/>
        </w:rPr>
        <w:t xml:space="preserve"> : </w:t>
      </w:r>
      <w:r w:rsidR="00E3614D">
        <w:rPr>
          <w:rFonts w:ascii="Segoe UI Light" w:hAnsi="Segoe UI Light" w:cs="Courier New"/>
          <w:sz w:val="24"/>
          <w:szCs w:val="24"/>
          <w:lang w:val="en-US"/>
        </w:rPr>
        <w:t>inbound leg time in minutes, decimal floating point</w:t>
      </w:r>
    </w:p>
    <w:p w14:paraId="2345EFCA" w14:textId="77777777" w:rsidR="001F57E4" w:rsidRPr="00E3614D" w:rsidRDefault="001F57E4" w:rsidP="00165A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/>
          <w:sz w:val="24"/>
          <w:szCs w:val="24"/>
          <w:lang w:val="en-US"/>
        </w:rPr>
      </w:pPr>
      <w:r w:rsidRPr="00E3614D">
        <w:rPr>
          <w:rFonts w:ascii="Courier New" w:hAnsi="Courier New" w:cs="Courier New"/>
          <w:szCs w:val="72"/>
          <w:lang w:val="en-US"/>
        </w:rPr>
        <w:t>Minimum Altitude</w:t>
      </w:r>
      <w:r w:rsidR="00E3614D" w:rsidRPr="00E3614D">
        <w:rPr>
          <w:rFonts w:ascii="Segoe UI Light" w:hAnsi="Segoe UI Light" w:cs="Courier New"/>
          <w:sz w:val="24"/>
          <w:szCs w:val="24"/>
          <w:lang w:val="en-US"/>
        </w:rPr>
        <w:t xml:space="preserve"> : </w:t>
      </w:r>
      <w:r w:rsidR="0076090B"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="0076090B"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4D0CCE2E" w14:textId="77777777" w:rsidR="001F57E4" w:rsidRPr="00E3614D" w:rsidRDefault="001F57E4" w:rsidP="00E361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/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>Maximum Altitude</w:t>
      </w:r>
      <w:r w:rsidR="00E3614D">
        <w:rPr>
          <w:rFonts w:ascii="Courier New" w:hAnsi="Courier New" w:cs="Courier New"/>
          <w:szCs w:val="72"/>
          <w:lang w:val="en-US"/>
        </w:rPr>
        <w:t xml:space="preserve"> </w:t>
      </w:r>
      <w:r w:rsidR="00E3614D" w:rsidRPr="00E3614D">
        <w:rPr>
          <w:rFonts w:ascii="Segoe UI Light" w:hAnsi="Segoe UI Light" w:cs="Courier New"/>
          <w:sz w:val="24"/>
          <w:szCs w:val="24"/>
          <w:lang w:val="en-US"/>
        </w:rPr>
        <w:t xml:space="preserve">: </w:t>
      </w:r>
      <w:r w:rsidR="0076090B"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="0076090B"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7F4EA495" w14:textId="77777777" w:rsidR="001F57E4" w:rsidRPr="00B24798" w:rsidRDefault="001F57E4" w:rsidP="00BD48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Holding Speed</w:t>
      </w:r>
      <w:r w:rsidR="00E3614D" w:rsidRPr="00E3614D">
        <w:rPr>
          <w:rFonts w:ascii="Segoe UI Light" w:hAnsi="Segoe UI Light" w:cs="Courier New"/>
          <w:szCs w:val="72"/>
          <w:lang w:val="en-US"/>
        </w:rPr>
        <w:t xml:space="preserve"> : </w:t>
      </w:r>
      <w:r w:rsidR="00E3614D" w:rsidRPr="00B232A6">
        <w:rPr>
          <w:rFonts w:ascii="Segoe UI Light" w:hAnsi="Segoe UI Light" w:cs="Courier New"/>
          <w:sz w:val="24"/>
          <w:szCs w:val="72"/>
          <w:lang w:val="en-US"/>
        </w:rPr>
        <w:t>holding speed limit in knots</w:t>
      </w:r>
    </w:p>
    <w:p w14:paraId="070CDB39" w14:textId="77777777" w:rsidR="00B24798" w:rsidRDefault="00B24798">
      <w:pPr>
        <w:rPr>
          <w:lang w:val="en-US"/>
        </w:rPr>
      </w:pPr>
      <w:r>
        <w:rPr>
          <w:lang w:val="en-US"/>
        </w:rPr>
        <w:br w:type="page"/>
      </w:r>
    </w:p>
    <w:p w14:paraId="1342CD30" w14:textId="58693806" w:rsidR="00B24798" w:rsidRPr="00C55962" w:rsidRDefault="00B24798" w:rsidP="00AC46C6">
      <w:pPr>
        <w:pStyle w:val="Heading1"/>
        <w:numPr>
          <w:ilvl w:val="1"/>
          <w:numId w:val="13"/>
        </w:numPr>
        <w:ind w:left="431" w:hanging="431"/>
        <w:rPr>
          <w:ins w:id="1068" w:author="Richard Stefan" w:date="2016-09-16T10:32:00Z"/>
          <w:rFonts w:ascii="Segoe UI Light" w:hAnsi="Segoe UI Light" w:cs="Segoe UI Light"/>
          <w:b/>
          <w:sz w:val="28"/>
          <w:szCs w:val="28"/>
          <w:lang w:val="en-US"/>
        </w:rPr>
      </w:pPr>
      <w:bookmarkStart w:id="1069" w:name="_Enroute_Airways"/>
      <w:bookmarkStart w:id="1070" w:name="_Toc139626215"/>
      <w:bookmarkEnd w:id="1069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Enroute Airways</w:t>
      </w:r>
      <w:bookmarkEnd w:id="1070"/>
    </w:p>
    <w:p w14:paraId="57972102" w14:textId="157F8307" w:rsidR="00104DED" w:rsidRDefault="00104DED">
      <w:pPr>
        <w:spacing w:after="0" w:line="240" w:lineRule="auto"/>
        <w:rPr>
          <w:ins w:id="1071" w:author="Richard Stefan" w:date="2016-09-16T10:32:00Z"/>
          <w:rFonts w:ascii="Segoe UI Light" w:hAnsi="Segoe UI Light" w:cs="Segoe UI Light"/>
          <w:sz w:val="24"/>
          <w:szCs w:val="72"/>
          <w:lang w:val="en-US"/>
        </w:rPr>
        <w:pPrChange w:id="1072" w:author="Richard Stefan" w:date="2016-09-16T10:32:00Z">
          <w:pPr>
            <w:pStyle w:val="Heading1"/>
            <w:numPr>
              <w:ilvl w:val="1"/>
              <w:numId w:val="13"/>
            </w:numPr>
            <w:ind w:left="431" w:hanging="431"/>
          </w:pPr>
        </w:pPrChange>
      </w:pPr>
      <w:ins w:id="1073" w:author="Richard Stefan" w:date="2016-09-16T10:32:00Z">
        <w:r w:rsidRPr="005E4391">
          <w:rPr>
            <w:rFonts w:ascii="Segoe UI Light" w:hAnsi="Segoe UI Light" w:cs="Segoe UI Light"/>
            <w:sz w:val="24"/>
            <w:szCs w:val="72"/>
            <w:lang w:val="en-US"/>
            <w:rPrChange w:id="1074" w:author="Richard Stefan" w:date="2016-09-16T10:32:00Z">
              <w:rPr/>
            </w:rPrChange>
          </w:rPr>
          <w:t>SQL Format:</w:t>
        </w:r>
      </w:ins>
    </w:p>
    <w:p w14:paraId="411264E3" w14:textId="4CE57C67" w:rsidR="00104DED" w:rsidRPr="00104DED" w:rsidRDefault="00104DED" w:rsidP="00104DED">
      <w:pPr>
        <w:spacing w:after="0" w:line="240" w:lineRule="auto"/>
        <w:rPr>
          <w:ins w:id="1075" w:author="Richard Stefan" w:date="2016-09-16T10:34:00Z"/>
          <w:rFonts w:ascii="Courier New" w:hAnsi="Courier New" w:cs="Courier New"/>
          <w:lang w:val="en-US"/>
          <w:rPrChange w:id="1076" w:author="Richard Stefan" w:date="2016-09-16T10:34:00Z">
            <w:rPr>
              <w:ins w:id="1077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78" w:author="Richard Stefan" w:date="2016-09-16T10:34:00Z">
        <w:r w:rsidRPr="00104DED">
          <w:rPr>
            <w:rFonts w:ascii="Courier New" w:hAnsi="Courier New" w:cs="Courier New"/>
            <w:lang w:val="en-US"/>
            <w:rPrChange w:id="1079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1080" w:author="Richard Stefan [2]" w:date="2017-10-20T16:38:00Z">
          <w:r w:rsidRPr="00104DED" w:rsidDel="00A20F90">
            <w:rPr>
              <w:rFonts w:ascii="Courier New" w:hAnsi="Courier New" w:cs="Courier New"/>
              <w:lang w:val="en-US"/>
              <w:rPrChange w:id="1081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er_</w:delText>
          </w:r>
        </w:del>
        <w:r w:rsidRPr="00104DED">
          <w:rPr>
            <w:rFonts w:ascii="Courier New" w:hAnsi="Courier New" w:cs="Courier New"/>
            <w:lang w:val="en-US"/>
            <w:rPrChange w:id="1082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enroute_airways</w:t>
        </w:r>
        <w:del w:id="1083" w:author="Richard Stefan [2]" w:date="2017-10-20T16:38:00Z">
          <w:r w:rsidRPr="00104DED" w:rsidDel="00A20F90">
            <w:rPr>
              <w:rFonts w:ascii="Courier New" w:hAnsi="Courier New" w:cs="Courier New"/>
              <w:lang w:val="en-US"/>
              <w:rPrChange w:id="1084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104DED">
          <w:rPr>
            <w:rFonts w:ascii="Courier New" w:hAnsi="Courier New" w:cs="Courier New"/>
            <w:lang w:val="en-US"/>
            <w:rPrChange w:id="108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79B53E5D" w14:textId="3AEEC571" w:rsidR="00104DED" w:rsidRPr="00104DED" w:rsidDel="00411130" w:rsidRDefault="00104DED" w:rsidP="00104DED">
      <w:pPr>
        <w:spacing w:after="0" w:line="240" w:lineRule="auto"/>
        <w:rPr>
          <w:ins w:id="1086" w:author="Richard Stefan" w:date="2016-09-16T10:34:00Z"/>
          <w:del w:id="1087" w:author="Richard Stefan [2]" w:date="2017-10-20T16:45:00Z"/>
          <w:rFonts w:ascii="Courier New" w:hAnsi="Courier New" w:cs="Courier New"/>
          <w:lang w:val="en-US"/>
          <w:rPrChange w:id="1088" w:author="Richard Stefan" w:date="2016-09-16T10:34:00Z">
            <w:rPr>
              <w:ins w:id="1089" w:author="Richard Stefan" w:date="2016-09-16T10:34:00Z"/>
              <w:del w:id="1090" w:author="Richard Stefan [2]" w:date="2017-10-20T16:45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091" w:author="Richard Stefan" w:date="2016-09-16T10:34:00Z">
        <w:del w:id="1092" w:author="Richard Stefan [2]" w:date="2017-10-20T16:45:00Z">
          <w:r w:rsidRPr="00104DED" w:rsidDel="00411130">
            <w:rPr>
              <w:rFonts w:ascii="Courier New" w:hAnsi="Courier New" w:cs="Courier New"/>
              <w:lang w:val="en-US"/>
              <w:rPrChange w:id="1093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1094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095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  <w:del w:id="1096" w:author="Richard Stefan [2]" w:date="2017-10-20T16:45:00Z">
          <w:r w:rsidRPr="00104DED" w:rsidDel="00411130">
            <w:rPr>
              <w:rFonts w:ascii="Courier New" w:hAnsi="Courier New" w:cs="Courier New"/>
              <w:lang w:val="en-US"/>
              <w:rPrChange w:id="1097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2) NOT NULL DEFAULT 'ER', </w:delText>
          </w:r>
        </w:del>
      </w:ins>
    </w:p>
    <w:p w14:paraId="39267730" w14:textId="1E4F6044" w:rsidR="00104DED" w:rsidRPr="00104DED" w:rsidRDefault="00104DED" w:rsidP="00104DED">
      <w:pPr>
        <w:spacing w:after="0" w:line="240" w:lineRule="auto"/>
        <w:rPr>
          <w:ins w:id="1098" w:author="Richard Stefan" w:date="2016-09-16T10:34:00Z"/>
          <w:rFonts w:ascii="Courier New" w:hAnsi="Courier New" w:cs="Courier New"/>
          <w:lang w:val="en-US"/>
          <w:rPrChange w:id="1099" w:author="Richard Stefan" w:date="2016-09-16T10:34:00Z">
            <w:rPr>
              <w:ins w:id="1100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01" w:author="Richard Stefan" w:date="2016-09-16T10:34:00Z">
        <w:r w:rsidRPr="00104DED">
          <w:rPr>
            <w:rFonts w:ascii="Courier New" w:hAnsi="Courier New" w:cs="Courier New"/>
            <w:lang w:val="en-US"/>
            <w:rPrChange w:id="1102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1103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104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10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106" w:author="Richard Stefan" w:date="2016-09-16T10:34:00Z">
        <w:r w:rsidRPr="00104DED">
          <w:rPr>
            <w:rFonts w:ascii="Courier New" w:hAnsi="Courier New" w:cs="Courier New"/>
            <w:lang w:val="en-US"/>
            <w:rPrChange w:id="110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1108" w:author="Richard Stefan [2]" w:date="2017-10-20T17:50:00Z">
          <w:r w:rsidRPr="00104DED" w:rsidDel="00CF6C39">
            <w:rPr>
              <w:rFonts w:ascii="Courier New" w:hAnsi="Courier New" w:cs="Courier New"/>
              <w:lang w:val="en-US"/>
              <w:rPrChange w:id="1109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1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3B73A97" w14:textId="6023D6B9" w:rsidR="00104DED" w:rsidRPr="00104DED" w:rsidRDefault="00104DED" w:rsidP="00104DED">
      <w:pPr>
        <w:spacing w:after="0" w:line="240" w:lineRule="auto"/>
        <w:rPr>
          <w:ins w:id="1111" w:author="Richard Stefan" w:date="2016-09-16T10:34:00Z"/>
          <w:rFonts w:ascii="Courier New" w:hAnsi="Courier New" w:cs="Courier New"/>
          <w:lang w:val="en-US"/>
          <w:rPrChange w:id="1112" w:author="Richard Stefan" w:date="2016-09-16T10:34:00Z">
            <w:rPr>
              <w:ins w:id="1113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14" w:author="Richard Stefan" w:date="2016-09-16T10:34:00Z">
        <w:r w:rsidRPr="00104DED">
          <w:rPr>
            <w:rFonts w:ascii="Courier New" w:hAnsi="Courier New" w:cs="Courier New"/>
            <w:lang w:val="en-US"/>
            <w:rPrChange w:id="111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[route_identifier] </w:t>
        </w:r>
        <w:del w:id="1116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117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11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119" w:author="Richard Stefan" w:date="2016-09-16T10:34:00Z">
        <w:r w:rsidRPr="00104DED">
          <w:rPr>
            <w:rFonts w:ascii="Courier New" w:hAnsi="Courier New" w:cs="Courier New"/>
            <w:lang w:val="en-US"/>
            <w:rPrChange w:id="112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5)</w:t>
        </w:r>
        <w:del w:id="1121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2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2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74F77A3" w14:textId="16CBB183" w:rsidR="00104DED" w:rsidRPr="00104DED" w:rsidRDefault="00104DED" w:rsidP="00104DED">
      <w:pPr>
        <w:spacing w:after="0" w:line="240" w:lineRule="auto"/>
        <w:rPr>
          <w:ins w:id="1124" w:author="Richard Stefan" w:date="2016-09-16T10:34:00Z"/>
          <w:rFonts w:ascii="Courier New" w:hAnsi="Courier New" w:cs="Courier New"/>
          <w:lang w:val="en-US"/>
          <w:rPrChange w:id="1125" w:author="Richard Stefan" w:date="2016-09-16T10:34:00Z">
            <w:rPr>
              <w:ins w:id="1126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27" w:author="Richard Stefan" w:date="2016-09-16T10:34:00Z">
        <w:r w:rsidRPr="00104DED">
          <w:rPr>
            <w:rFonts w:ascii="Courier New" w:hAnsi="Courier New" w:cs="Courier New"/>
            <w:lang w:val="en-US"/>
            <w:rPrChange w:id="112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[seq</w:t>
        </w:r>
      </w:ins>
      <w:r w:rsidR="00E606E0">
        <w:rPr>
          <w:rFonts w:ascii="Courier New" w:hAnsi="Courier New" w:cs="Courier New"/>
          <w:lang w:val="en-US"/>
        </w:rPr>
        <w:t>no</w:t>
      </w:r>
      <w:ins w:id="1129" w:author="Richard Stefan" w:date="2016-09-16T10:34:00Z">
        <w:r w:rsidRPr="00104DED">
          <w:rPr>
            <w:rFonts w:ascii="Courier New" w:hAnsi="Courier New" w:cs="Courier New"/>
            <w:lang w:val="en-US"/>
            <w:rPrChange w:id="113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] </w:t>
        </w:r>
        <w:del w:id="1131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3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133" w:author="Richard Stefan [2]" w:date="2017-10-20T17:51:00Z">
        <w:r w:rsidR="00CF6C39">
          <w:rPr>
            <w:rFonts w:ascii="Courier New" w:hAnsi="Courier New" w:cs="Courier New"/>
            <w:lang w:val="en-US"/>
          </w:rPr>
          <w:t>INT(4)</w:t>
        </w:r>
      </w:ins>
      <w:ins w:id="1134" w:author="Richard Stefan" w:date="2016-09-16T10:34:00Z">
        <w:del w:id="1135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36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3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EAD9EAD" w14:textId="662CCF91" w:rsidR="00104DED" w:rsidRPr="00104DED" w:rsidRDefault="00104DED" w:rsidP="00104DED">
      <w:pPr>
        <w:spacing w:after="0" w:line="240" w:lineRule="auto"/>
        <w:rPr>
          <w:ins w:id="1138" w:author="Richard Stefan" w:date="2016-09-16T10:34:00Z"/>
          <w:rFonts w:ascii="Courier New" w:hAnsi="Courier New" w:cs="Courier New"/>
          <w:lang w:val="en-US"/>
          <w:rPrChange w:id="1139" w:author="Richard Stefan" w:date="2016-09-16T10:34:00Z">
            <w:rPr>
              <w:ins w:id="1140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41" w:author="Richard Stefan" w:date="2016-09-16T10:34:00Z">
        <w:r w:rsidRPr="00104DED">
          <w:rPr>
            <w:rFonts w:ascii="Courier New" w:hAnsi="Courier New" w:cs="Courier New"/>
            <w:lang w:val="en-US"/>
            <w:rPrChange w:id="1142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1143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144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14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146" w:author="Richard Stefan" w:date="2016-09-16T10:34:00Z">
        <w:r w:rsidRPr="00104DED">
          <w:rPr>
            <w:rFonts w:ascii="Courier New" w:hAnsi="Courier New" w:cs="Courier New"/>
            <w:lang w:val="en-US"/>
            <w:rPrChange w:id="114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2)</w:t>
        </w:r>
        <w:del w:id="1148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49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5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5AD336F" w14:textId="1D8A9F52" w:rsidR="00104DED" w:rsidRPr="00104DED" w:rsidRDefault="00104DED" w:rsidP="00104DED">
      <w:pPr>
        <w:spacing w:after="0" w:line="240" w:lineRule="auto"/>
        <w:rPr>
          <w:ins w:id="1151" w:author="Richard Stefan" w:date="2016-09-16T10:34:00Z"/>
          <w:rFonts w:ascii="Courier New" w:hAnsi="Courier New" w:cs="Courier New"/>
          <w:lang w:val="en-US"/>
          <w:rPrChange w:id="1152" w:author="Richard Stefan" w:date="2016-09-16T10:34:00Z">
            <w:rPr>
              <w:ins w:id="1153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54" w:author="Richard Stefan" w:date="2016-09-16T10:34:00Z">
        <w:r w:rsidRPr="00104DED">
          <w:rPr>
            <w:rFonts w:ascii="Courier New" w:hAnsi="Courier New" w:cs="Courier New"/>
            <w:lang w:val="en-US"/>
            <w:rPrChange w:id="115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[fix_identifier] </w:t>
        </w:r>
        <w:del w:id="1156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157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15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159" w:author="Richard Stefan" w:date="2016-09-16T10:34:00Z">
        <w:r w:rsidRPr="00104DED">
          <w:rPr>
            <w:rFonts w:ascii="Courier New" w:hAnsi="Courier New" w:cs="Courier New"/>
            <w:lang w:val="en-US"/>
            <w:rPrChange w:id="116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5)</w:t>
        </w:r>
        <w:del w:id="1161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6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6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09AE1F9" w14:textId="6A0EDA56" w:rsidR="00104DED" w:rsidRPr="00104DED" w:rsidRDefault="00104DED" w:rsidP="00104DED">
      <w:pPr>
        <w:spacing w:after="0" w:line="240" w:lineRule="auto"/>
        <w:rPr>
          <w:ins w:id="1164" w:author="Richard Stefan" w:date="2016-09-16T10:34:00Z"/>
          <w:rFonts w:ascii="Courier New" w:hAnsi="Courier New" w:cs="Courier New"/>
          <w:lang w:val="en-US"/>
          <w:rPrChange w:id="1165" w:author="Richard Stefan" w:date="2016-09-16T10:34:00Z">
            <w:rPr>
              <w:ins w:id="1166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67" w:author="Richard Stefan" w:date="2016-09-16T10:34:00Z">
        <w:r w:rsidRPr="00104DED">
          <w:rPr>
            <w:rFonts w:ascii="Courier New" w:hAnsi="Courier New" w:cs="Courier New"/>
            <w:lang w:val="en-US"/>
            <w:rPrChange w:id="116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[fix_latitude] </w:t>
        </w:r>
        <w:del w:id="1169" w:author="Richard Stefan [2]" w:date="2017-10-20T16:46:00Z">
          <w:r w:rsidRPr="00104DED" w:rsidDel="00411130">
            <w:rPr>
              <w:rFonts w:ascii="Courier New" w:hAnsi="Courier New" w:cs="Courier New"/>
              <w:lang w:val="en-US"/>
              <w:rPrChange w:id="1170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171" w:author="Richard Stefan [2]" w:date="2017-10-20T16:46:00Z">
        <w:r w:rsidR="00411130">
          <w:rPr>
            <w:rFonts w:ascii="Courier New" w:hAnsi="Courier New" w:cs="Courier New"/>
            <w:lang w:val="en-US"/>
          </w:rPr>
          <w:t>REAL(9)</w:t>
        </w:r>
      </w:ins>
      <w:ins w:id="1172" w:author="Richard Stefan" w:date="2016-09-16T10:34:00Z">
        <w:del w:id="1173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74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7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0DBCD38" w14:textId="56DB155E" w:rsidR="00104DED" w:rsidRPr="00104DED" w:rsidRDefault="00104DED" w:rsidP="00104DED">
      <w:pPr>
        <w:spacing w:after="0" w:line="240" w:lineRule="auto"/>
        <w:rPr>
          <w:ins w:id="1176" w:author="Richard Stefan" w:date="2016-09-16T10:34:00Z"/>
          <w:rFonts w:ascii="Courier New" w:hAnsi="Courier New" w:cs="Courier New"/>
          <w:lang w:val="en-US"/>
          <w:rPrChange w:id="1177" w:author="Richard Stefan" w:date="2016-09-16T10:34:00Z">
            <w:rPr>
              <w:ins w:id="1178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79" w:author="Richard Stefan" w:date="2016-09-16T10:34:00Z">
        <w:r w:rsidRPr="00104DED">
          <w:rPr>
            <w:rFonts w:ascii="Courier New" w:hAnsi="Courier New" w:cs="Courier New"/>
            <w:lang w:val="en-US"/>
            <w:rPrChange w:id="118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[fix_longitude] </w:t>
        </w:r>
        <w:del w:id="1181" w:author="Richard Stefan [2]" w:date="2017-10-20T16:46:00Z">
          <w:r w:rsidRPr="00104DED" w:rsidDel="00411130">
            <w:rPr>
              <w:rFonts w:ascii="Courier New" w:hAnsi="Courier New" w:cs="Courier New"/>
              <w:lang w:val="en-US"/>
              <w:rPrChange w:id="118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183" w:author="Richard Stefan [2]" w:date="2017-10-20T16:46:00Z">
        <w:r w:rsidR="00411130">
          <w:rPr>
            <w:rFonts w:ascii="Courier New" w:hAnsi="Courier New" w:cs="Courier New"/>
            <w:lang w:val="en-US"/>
          </w:rPr>
          <w:t>REAL(10)</w:t>
        </w:r>
      </w:ins>
      <w:ins w:id="1184" w:author="Richard Stefan" w:date="2016-09-16T10:34:00Z">
        <w:del w:id="1185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86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18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B5CCD4A" w14:textId="2DCFA837" w:rsidR="00104DED" w:rsidRPr="00104DED" w:rsidRDefault="00104DED" w:rsidP="00104DED">
      <w:pPr>
        <w:spacing w:after="0" w:line="240" w:lineRule="auto"/>
        <w:rPr>
          <w:ins w:id="1188" w:author="Richard Stefan" w:date="2016-09-16T10:34:00Z"/>
          <w:rFonts w:ascii="Courier New" w:hAnsi="Courier New" w:cs="Courier New"/>
          <w:lang w:val="en-US"/>
          <w:rPrChange w:id="1189" w:author="Richard Stefan" w:date="2016-09-16T10:34:00Z">
            <w:rPr>
              <w:ins w:id="1190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191" w:author="Richard Stefan" w:date="2016-09-16T10:34:00Z">
        <w:r w:rsidRPr="00104DED">
          <w:rPr>
            <w:rFonts w:ascii="Courier New" w:hAnsi="Courier New" w:cs="Courier New"/>
            <w:lang w:val="en-US"/>
            <w:rPrChange w:id="1192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[waypoint_description_code] </w:t>
        </w:r>
        <w:del w:id="1193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194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19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196" w:author="Richard Stefan" w:date="2016-09-16T10:34:00Z">
        <w:r w:rsidRPr="00104DED">
          <w:rPr>
            <w:rFonts w:ascii="Courier New" w:hAnsi="Courier New" w:cs="Courier New"/>
            <w:lang w:val="en-US"/>
            <w:rPrChange w:id="119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4)</w:t>
        </w:r>
        <w:del w:id="1198" w:author="Richard Stefan [2]" w:date="2017-10-20T17:51:00Z">
          <w:r w:rsidRPr="00104DED" w:rsidDel="00CF6C39">
            <w:rPr>
              <w:rFonts w:ascii="Courier New" w:hAnsi="Courier New" w:cs="Courier New"/>
              <w:lang w:val="en-US"/>
              <w:rPrChange w:id="1199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20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23C5D0F" w14:textId="7B3CE742" w:rsidR="00104DED" w:rsidRPr="00104DED" w:rsidRDefault="00104DED" w:rsidP="00104DED">
      <w:pPr>
        <w:spacing w:after="0" w:line="240" w:lineRule="auto"/>
        <w:rPr>
          <w:ins w:id="1201" w:author="Richard Stefan" w:date="2016-09-16T10:34:00Z"/>
          <w:rFonts w:ascii="Courier New" w:hAnsi="Courier New" w:cs="Courier New"/>
          <w:lang w:val="en-US"/>
          <w:rPrChange w:id="1202" w:author="Richard Stefan" w:date="2016-09-16T10:34:00Z">
            <w:rPr>
              <w:ins w:id="1203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204" w:author="Richard Stefan" w:date="2016-09-16T10:34:00Z">
        <w:r w:rsidRPr="00104DED">
          <w:rPr>
            <w:rFonts w:ascii="Courier New" w:hAnsi="Courier New" w:cs="Courier New"/>
            <w:lang w:val="en-US"/>
            <w:rPrChange w:id="120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[route_type] </w:t>
        </w:r>
        <w:del w:id="1206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07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0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209" w:author="Richard Stefan" w:date="2016-09-16T10:34:00Z">
        <w:r w:rsidRPr="00104DED">
          <w:rPr>
            <w:rFonts w:ascii="Courier New" w:hAnsi="Courier New" w:cs="Courier New"/>
            <w:lang w:val="en-US"/>
            <w:rPrChange w:id="121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1)</w:t>
        </w:r>
        <w:del w:id="1211" w:author="Richard Stefan [2]" w:date="2017-10-20T16:47:00Z">
          <w:r w:rsidRPr="00104DED" w:rsidDel="00411130">
            <w:rPr>
              <w:rFonts w:ascii="Courier New" w:hAnsi="Courier New" w:cs="Courier New"/>
              <w:lang w:val="en-US"/>
              <w:rPrChange w:id="121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21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0CAE5BB" w14:textId="6A80D6F8" w:rsidR="00104DED" w:rsidRPr="00104DED" w:rsidRDefault="00104DED" w:rsidP="00104DED">
      <w:pPr>
        <w:spacing w:after="0" w:line="240" w:lineRule="auto"/>
        <w:rPr>
          <w:ins w:id="1214" w:author="Richard Stefan" w:date="2016-09-16T10:34:00Z"/>
          <w:rFonts w:ascii="Courier New" w:hAnsi="Courier New" w:cs="Courier New"/>
          <w:lang w:val="en-US"/>
          <w:rPrChange w:id="1215" w:author="Richard Stefan" w:date="2016-09-16T10:34:00Z">
            <w:rPr>
              <w:ins w:id="1216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217" w:author="Richard Stefan" w:date="2016-09-16T10:34:00Z">
        <w:r w:rsidRPr="00104DED">
          <w:rPr>
            <w:rFonts w:ascii="Courier New" w:hAnsi="Courier New" w:cs="Courier New"/>
            <w:lang w:val="en-US"/>
            <w:rPrChange w:id="121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[flightlevel] </w:t>
        </w:r>
        <w:del w:id="1219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20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2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222" w:author="Richard Stefan" w:date="2016-09-16T10:34:00Z">
        <w:r w:rsidRPr="00104DED">
          <w:rPr>
            <w:rFonts w:ascii="Courier New" w:hAnsi="Courier New" w:cs="Courier New"/>
            <w:lang w:val="en-US"/>
            <w:rPrChange w:id="122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1)</w:t>
        </w:r>
        <w:del w:id="1224" w:author="Richard Stefan [2]" w:date="2017-10-20T16:47:00Z">
          <w:r w:rsidRPr="00104DED" w:rsidDel="00411130">
            <w:rPr>
              <w:rFonts w:ascii="Courier New" w:hAnsi="Courier New" w:cs="Courier New"/>
              <w:lang w:val="en-US"/>
              <w:rPrChange w:id="1225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104DED">
          <w:rPr>
            <w:rFonts w:ascii="Courier New" w:hAnsi="Courier New" w:cs="Courier New"/>
            <w:lang w:val="en-US"/>
            <w:rPrChange w:id="1226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2DC3C9B" w14:textId="3911A7A1" w:rsidR="00104DED" w:rsidRDefault="00104DED" w:rsidP="00104DED">
      <w:pPr>
        <w:spacing w:after="0" w:line="240" w:lineRule="auto"/>
        <w:rPr>
          <w:rFonts w:ascii="Courier New" w:hAnsi="Courier New" w:cs="Courier New"/>
          <w:lang w:val="en-US"/>
        </w:rPr>
      </w:pPr>
      <w:ins w:id="1227" w:author="Richard Stefan" w:date="2016-09-16T10:34:00Z">
        <w:r w:rsidRPr="00104DED">
          <w:rPr>
            <w:rFonts w:ascii="Courier New" w:hAnsi="Courier New" w:cs="Courier New"/>
            <w:lang w:val="en-US"/>
            <w:rPrChange w:id="122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[directional_restriction] </w:t>
        </w:r>
        <w:del w:id="1229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30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3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232" w:author="Richard Stefan" w:date="2016-09-16T10:34:00Z">
        <w:r w:rsidRPr="00104DED">
          <w:rPr>
            <w:rFonts w:ascii="Courier New" w:hAnsi="Courier New" w:cs="Courier New"/>
            <w:lang w:val="en-US"/>
            <w:rPrChange w:id="123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1), </w:t>
        </w:r>
      </w:ins>
    </w:p>
    <w:p w14:paraId="18821812" w14:textId="75589451" w:rsidR="008327FA" w:rsidRPr="00104DED" w:rsidRDefault="008327FA" w:rsidP="00104DED">
      <w:pPr>
        <w:spacing w:after="0" w:line="240" w:lineRule="auto"/>
        <w:rPr>
          <w:ins w:id="1234" w:author="Richard Stefan" w:date="2016-09-16T10:34:00Z"/>
          <w:rFonts w:ascii="Courier New" w:hAnsi="Courier New" w:cs="Courier New"/>
          <w:lang w:val="en-US"/>
          <w:rPrChange w:id="1235" w:author="Richard Stefan" w:date="2016-09-16T10:34:00Z">
            <w:rPr>
              <w:ins w:id="1236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237" w:author="Richard Stefan" w:date="2016-09-16T10:34:00Z">
        <w:r w:rsidRPr="00104DED">
          <w:rPr>
            <w:rFonts w:ascii="Courier New" w:hAnsi="Courier New" w:cs="Courier New"/>
            <w:lang w:val="en-US"/>
            <w:rPrChange w:id="123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</w:t>
        </w:r>
      </w:ins>
      <w:r>
        <w:rPr>
          <w:rFonts w:ascii="Courier New" w:hAnsi="Courier New" w:cs="Courier New"/>
          <w:lang w:val="en-US"/>
        </w:rPr>
        <w:t>crusing_table</w:t>
      </w:r>
      <w:r w:rsidR="00506541">
        <w:rPr>
          <w:rFonts w:ascii="Courier New" w:hAnsi="Courier New" w:cs="Courier New"/>
          <w:lang w:val="en-US"/>
        </w:rPr>
        <w:t>_identifier</w:t>
      </w:r>
      <w:ins w:id="1239" w:author="Richard Stefan" w:date="2016-09-16T10:34:00Z">
        <w:r w:rsidRPr="00104DED">
          <w:rPr>
            <w:rFonts w:ascii="Courier New" w:hAnsi="Courier New" w:cs="Courier New"/>
            <w:lang w:val="en-US"/>
            <w:rPrChange w:id="1240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] </w:t>
        </w:r>
        <w:del w:id="1241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42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4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2</w:t>
      </w:r>
      <w:ins w:id="1244" w:author="Richard Stefan" w:date="2016-09-16T10:34:00Z">
        <w:r w:rsidRPr="00104DED">
          <w:rPr>
            <w:rFonts w:ascii="Courier New" w:hAnsi="Courier New" w:cs="Courier New"/>
            <w:lang w:val="en-US"/>
            <w:rPrChange w:id="1245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), </w:t>
        </w:r>
      </w:ins>
    </w:p>
    <w:p w14:paraId="460DE1F2" w14:textId="6B999757" w:rsidR="00104DED" w:rsidRDefault="00104DED" w:rsidP="00104DED">
      <w:pPr>
        <w:spacing w:after="0" w:line="240" w:lineRule="auto"/>
        <w:rPr>
          <w:ins w:id="1246" w:author="Richard Stefan [2]" w:date="2017-10-20T16:46:00Z"/>
          <w:rFonts w:ascii="Courier New" w:hAnsi="Courier New" w:cs="Courier New"/>
          <w:lang w:val="en-US"/>
        </w:rPr>
      </w:pPr>
      <w:ins w:id="1247" w:author="Richard Stefan" w:date="2016-09-16T10:34:00Z">
        <w:r w:rsidRPr="00104DED">
          <w:rPr>
            <w:rFonts w:ascii="Courier New" w:hAnsi="Courier New" w:cs="Courier New"/>
            <w:lang w:val="en-US"/>
            <w:rPrChange w:id="124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[minimum_altitude</w:t>
        </w:r>
      </w:ins>
      <w:ins w:id="1249" w:author="Richard Stefan [2]" w:date="2017-10-20T16:46:00Z">
        <w:r w:rsidR="00411130">
          <w:rPr>
            <w:rFonts w:ascii="Courier New" w:hAnsi="Courier New" w:cs="Courier New"/>
            <w:lang w:val="en-US"/>
          </w:rPr>
          <w:t>1</w:t>
        </w:r>
      </w:ins>
      <w:ins w:id="1250" w:author="Richard Stefan" w:date="2016-09-16T10:34:00Z">
        <w:r w:rsidRPr="00104DED">
          <w:rPr>
            <w:rFonts w:ascii="Courier New" w:hAnsi="Courier New" w:cs="Courier New"/>
            <w:lang w:val="en-US"/>
            <w:rPrChange w:id="1251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] </w:t>
        </w:r>
        <w:del w:id="1252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53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54" w:author="Richard Stefan [2]" w:date="2017-10-20T16:46:00Z">
        <w:r w:rsidR="00411130">
          <w:rPr>
            <w:rFonts w:ascii="Courier New" w:hAnsi="Courier New" w:cs="Courier New"/>
            <w:lang w:val="en-US"/>
          </w:rPr>
          <w:t>INT</w:t>
        </w:r>
      </w:ins>
      <w:ins w:id="1255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1256" w:author="Richard Stefan" w:date="2016-09-16T10:34:00Z">
        <w:r w:rsidRPr="00104DED">
          <w:rPr>
            <w:rFonts w:ascii="Courier New" w:hAnsi="Courier New" w:cs="Courier New"/>
            <w:lang w:val="en-US"/>
            <w:rPrChange w:id="1257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7E4FC87B" w14:textId="5176F080" w:rsidR="00411130" w:rsidRPr="00104DED" w:rsidRDefault="00411130" w:rsidP="00104DED">
      <w:pPr>
        <w:spacing w:after="0" w:line="240" w:lineRule="auto"/>
        <w:rPr>
          <w:ins w:id="1258" w:author="Richard Stefan" w:date="2016-09-16T10:34:00Z"/>
          <w:rFonts w:ascii="Courier New" w:hAnsi="Courier New" w:cs="Courier New"/>
          <w:lang w:val="en-US"/>
          <w:rPrChange w:id="1259" w:author="Richard Stefan" w:date="2016-09-16T10:34:00Z">
            <w:rPr>
              <w:ins w:id="1260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261" w:author="Richard Stefan [2]" w:date="2017-10-20T16:46:00Z">
        <w:r w:rsidRPr="00AF3F17">
          <w:rPr>
            <w:rFonts w:ascii="Courier New" w:hAnsi="Courier New" w:cs="Courier New"/>
            <w:lang w:val="en-US"/>
          </w:rPr>
          <w:tab/>
          <w:t>[minimum_altitude</w:t>
        </w:r>
        <w:r>
          <w:rPr>
            <w:rFonts w:ascii="Courier New" w:hAnsi="Courier New" w:cs="Courier New"/>
            <w:lang w:val="en-US"/>
          </w:rPr>
          <w:t>2</w:t>
        </w:r>
        <w:r w:rsidRPr="00AF3F17">
          <w:rPr>
            <w:rFonts w:ascii="Courier New" w:hAnsi="Courier New" w:cs="Courier New"/>
            <w:lang w:val="en-US"/>
          </w:rPr>
          <w:t xml:space="preserve">] </w:t>
        </w:r>
        <w:r>
          <w:rPr>
            <w:rFonts w:ascii="Courier New" w:hAnsi="Courier New" w:cs="Courier New"/>
            <w:lang w:val="en-US"/>
          </w:rPr>
          <w:t>INT(</w:t>
        </w:r>
        <w:r w:rsidRPr="00AF3F17">
          <w:rPr>
            <w:rFonts w:ascii="Courier New" w:hAnsi="Courier New" w:cs="Courier New"/>
            <w:lang w:val="en-US"/>
          </w:rPr>
          <w:t xml:space="preserve">5), </w:t>
        </w:r>
      </w:ins>
    </w:p>
    <w:p w14:paraId="1DA1E060" w14:textId="2B24D2C3" w:rsidR="00104DED" w:rsidRDefault="00104DED" w:rsidP="00104DED">
      <w:pPr>
        <w:spacing w:after="0" w:line="240" w:lineRule="auto"/>
        <w:rPr>
          <w:rFonts w:ascii="Courier New" w:hAnsi="Courier New" w:cs="Courier New"/>
          <w:lang w:val="en-US"/>
        </w:rPr>
      </w:pPr>
      <w:ins w:id="1262" w:author="Richard Stefan" w:date="2016-09-16T10:34:00Z">
        <w:r w:rsidRPr="00104DED">
          <w:rPr>
            <w:rFonts w:ascii="Courier New" w:hAnsi="Courier New" w:cs="Courier New"/>
            <w:lang w:val="en-US"/>
            <w:rPrChange w:id="1263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[maximum_altitude] </w:t>
        </w:r>
        <w:del w:id="1264" w:author="Richard Stefan [2]" w:date="2017-10-20T16:30:00Z">
          <w:r w:rsidRPr="00104DED" w:rsidDel="0074348B">
            <w:rPr>
              <w:rFonts w:ascii="Courier New" w:hAnsi="Courier New" w:cs="Courier New"/>
              <w:lang w:val="en-US"/>
              <w:rPrChange w:id="1265" w:author="Richard Stefan" w:date="2016-09-16T10:34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266" w:author="Richard Stefan [2]" w:date="2017-10-20T16:47:00Z">
        <w:r w:rsidR="00411130">
          <w:rPr>
            <w:rFonts w:ascii="Courier New" w:hAnsi="Courier New" w:cs="Courier New"/>
            <w:lang w:val="en-US"/>
          </w:rPr>
          <w:t>INT</w:t>
        </w:r>
      </w:ins>
      <w:ins w:id="1267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1268" w:author="Richard Stefan" w:date="2016-09-16T10:34:00Z">
        <w:r w:rsidRPr="00104DED">
          <w:rPr>
            <w:rFonts w:ascii="Courier New" w:hAnsi="Courier New" w:cs="Courier New"/>
            <w:lang w:val="en-US"/>
            <w:rPrChange w:id="1269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5)</w:t>
        </w:r>
      </w:ins>
      <w:r w:rsidR="00504D28">
        <w:rPr>
          <w:rFonts w:ascii="Courier New" w:hAnsi="Courier New" w:cs="Courier New"/>
          <w:lang w:val="en-US"/>
        </w:rPr>
        <w:t>,</w:t>
      </w:r>
    </w:p>
    <w:p w14:paraId="3EB64407" w14:textId="4EFF42DC" w:rsidR="00504D28" w:rsidRDefault="00504D28" w:rsidP="00104DE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[outbound_course] REAL(5),</w:t>
      </w:r>
    </w:p>
    <w:p w14:paraId="31B4E397" w14:textId="4EE14827" w:rsidR="00504D28" w:rsidRDefault="00504D28" w:rsidP="00104DE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[inbound_course] REAL(5),</w:t>
      </w:r>
    </w:p>
    <w:p w14:paraId="3399F236" w14:textId="3F27AF87" w:rsidR="00504D28" w:rsidRPr="00104DED" w:rsidRDefault="00504D28" w:rsidP="00104DED">
      <w:pPr>
        <w:spacing w:after="0" w:line="240" w:lineRule="auto"/>
        <w:rPr>
          <w:ins w:id="1270" w:author="Richard Stefan" w:date="2016-09-16T10:34:00Z"/>
          <w:rFonts w:ascii="Courier New" w:hAnsi="Courier New" w:cs="Courier New"/>
          <w:lang w:val="en-US"/>
          <w:rPrChange w:id="1271" w:author="Richard Stefan" w:date="2016-09-16T10:34:00Z">
            <w:rPr>
              <w:ins w:id="1272" w:author="Richard Stefan" w:date="2016-09-16T10:3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</w:t>
      </w:r>
      <w:r w:rsidR="00F643AD">
        <w:rPr>
          <w:rFonts w:ascii="Courier New" w:hAnsi="Courier New" w:cs="Courier New"/>
          <w:lang w:val="en-US"/>
        </w:rPr>
        <w:t>inbound_</w:t>
      </w:r>
      <w:r>
        <w:rPr>
          <w:rFonts w:ascii="Courier New" w:hAnsi="Courier New" w:cs="Courier New"/>
          <w:lang w:val="en-US"/>
        </w:rPr>
        <w:t>distance] REAL(5)</w:t>
      </w:r>
    </w:p>
    <w:p w14:paraId="57D25957" w14:textId="66298615" w:rsidR="00104DED" w:rsidRPr="00104DED" w:rsidRDefault="00104DED">
      <w:pPr>
        <w:spacing w:after="0" w:line="240" w:lineRule="auto"/>
        <w:rPr>
          <w:ins w:id="1273" w:author="Richard Stefan" w:date="2016-09-16T10:32:00Z"/>
          <w:rFonts w:ascii="Courier New" w:hAnsi="Courier New" w:cs="Courier New"/>
          <w:lang w:val="en-US"/>
          <w:rPrChange w:id="1274" w:author="Richard Stefan" w:date="2016-09-16T10:34:00Z">
            <w:rPr>
              <w:ins w:id="1275" w:author="Richard Stefan" w:date="2016-09-16T10:3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  <w:pPrChange w:id="1276" w:author="Richard Stefan" w:date="2016-09-16T10:32:00Z">
          <w:pPr>
            <w:pStyle w:val="Heading1"/>
            <w:numPr>
              <w:ilvl w:val="1"/>
              <w:numId w:val="13"/>
            </w:numPr>
            <w:ind w:left="431" w:hanging="431"/>
          </w:pPr>
        </w:pPrChange>
      </w:pPr>
      <w:ins w:id="1277" w:author="Richard Stefan" w:date="2016-09-16T10:34:00Z">
        <w:r w:rsidRPr="00104DED">
          <w:rPr>
            <w:rFonts w:ascii="Courier New" w:hAnsi="Courier New" w:cs="Courier New"/>
            <w:lang w:val="en-US"/>
            <w:rPrChange w:id="1278" w:author="Richard Stefan" w:date="2016-09-16T10:34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1CA3FE06" w14:textId="77777777" w:rsidR="00104DED" w:rsidRPr="00104DED" w:rsidRDefault="00104DE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  <w:rPrChange w:id="1279" w:author="Richard Stefan" w:date="2016-09-16T10:32:00Z">
            <w:rPr>
              <w:rFonts w:ascii="Segoe UI Light" w:hAnsi="Segoe UI Light" w:cs="Segoe UI Light"/>
              <w:b/>
              <w:sz w:val="28"/>
              <w:szCs w:val="28"/>
            </w:rPr>
          </w:rPrChange>
        </w:rPr>
        <w:pPrChange w:id="1280" w:author="Richard Stefan" w:date="2016-09-16T10:32:00Z">
          <w:pPr>
            <w:pStyle w:val="Heading1"/>
            <w:numPr>
              <w:ilvl w:val="1"/>
              <w:numId w:val="13"/>
            </w:numPr>
            <w:ind w:left="431" w:hanging="431"/>
          </w:pPr>
        </w:pPrChange>
      </w:pPr>
    </w:p>
    <w:p w14:paraId="04C655C0" w14:textId="5B10D98E" w:rsidR="00B24798" w:rsidRDefault="00104DED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281" w:author="Richard Stefan" w:date="2016-09-16T10:32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B24798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7D459C7" w14:textId="4859D99C" w:rsidR="00B24798" w:rsidRPr="00D36708" w:rsidRDefault="00D36708" w:rsidP="00B24798">
      <w:pPr>
        <w:spacing w:after="0" w:line="240" w:lineRule="auto"/>
        <w:rPr>
          <w:rFonts w:ascii="Courier New" w:hAnsi="Courier New" w:cs="Courier New"/>
          <w:lang w:val="en-US"/>
        </w:rPr>
      </w:pPr>
      <w:del w:id="1282" w:author="Richard Stefan [2]" w:date="2017-10-20T16:47:00Z">
        <w:r w:rsidRPr="00D36708" w:rsidDel="00411130">
          <w:rPr>
            <w:rFonts w:ascii="Courier New" w:hAnsi="Courier New" w:cs="Courier New"/>
            <w:lang w:val="en-US"/>
          </w:rPr>
          <w:delText>ER</w:delText>
        </w:r>
        <w:r w:rsidR="00B24798" w:rsidRPr="00D36708" w:rsidDel="00411130">
          <w:rPr>
            <w:rFonts w:ascii="Courier New" w:hAnsi="Courier New" w:cs="Courier New"/>
            <w:lang w:val="en-US"/>
          </w:rPr>
          <w:delText>|</w:delText>
        </w:r>
      </w:del>
      <w:r w:rsidR="00B24798" w:rsidRPr="00D36708">
        <w:rPr>
          <w:rFonts w:ascii="Courier New" w:hAnsi="Courier New" w:cs="Courier New"/>
          <w:lang w:val="en-US"/>
        </w:rPr>
        <w:t>Area Code|</w:t>
      </w:r>
      <w:r w:rsidRPr="00D36708">
        <w:rPr>
          <w:rFonts w:ascii="Courier New" w:hAnsi="Courier New" w:cs="Courier New"/>
          <w:lang w:val="en-US"/>
        </w:rPr>
        <w:t>Route</w:t>
      </w:r>
      <w:r>
        <w:rPr>
          <w:rFonts w:ascii="Courier New" w:hAnsi="Courier New" w:cs="Courier New"/>
          <w:lang w:val="en-US"/>
        </w:rPr>
        <w:t> </w:t>
      </w:r>
      <w:r w:rsidRPr="00D36708">
        <w:rPr>
          <w:rFonts w:ascii="Courier New" w:hAnsi="Courier New" w:cs="Courier New"/>
          <w:lang w:val="en-US"/>
        </w:rPr>
        <w:t>Identifier|Seq</w:t>
      </w:r>
      <w:r w:rsidR="00E606E0">
        <w:rPr>
          <w:rFonts w:ascii="Courier New" w:hAnsi="Courier New" w:cs="Courier New"/>
          <w:lang w:val="en-US"/>
        </w:rPr>
        <w:t>uence Number</w:t>
      </w:r>
      <w:del w:id="1283" w:author="Richard Stefan" w:date="2016-09-15T22:17:00Z">
        <w:r w:rsidRPr="00D36708" w:rsidDel="00C622F7">
          <w:rPr>
            <w:rFonts w:ascii="Courier New" w:hAnsi="Courier New" w:cs="Courier New"/>
            <w:lang w:val="en-US"/>
          </w:rPr>
          <w:delText>uence</w:delText>
        </w:r>
      </w:del>
      <w:r w:rsidRPr="00D36708">
        <w:rPr>
          <w:rFonts w:ascii="Courier New" w:hAnsi="Courier New" w:cs="Courier New"/>
          <w:lang w:val="en-US"/>
        </w:rPr>
        <w:t>|</w:t>
      </w:r>
      <w:r w:rsidR="00E606E0">
        <w:rPr>
          <w:rFonts w:ascii="Courier New" w:hAnsi="Courier New" w:cs="Courier New"/>
          <w:lang w:val="en-US"/>
        </w:rPr>
        <w:br/>
      </w:r>
      <w:r w:rsidRPr="00D36708">
        <w:rPr>
          <w:rFonts w:ascii="Courier New" w:hAnsi="Courier New" w:cs="Courier New"/>
          <w:lang w:val="en-US"/>
        </w:rPr>
        <w:t>ICAO</w:t>
      </w:r>
      <w:r>
        <w:rPr>
          <w:rFonts w:ascii="Courier New" w:hAnsi="Courier New" w:cs="Courier New"/>
          <w:lang w:val="en-US"/>
        </w:rPr>
        <w:t> </w:t>
      </w:r>
      <w:r w:rsidRPr="00D36708">
        <w:rPr>
          <w:rFonts w:ascii="Courier New" w:hAnsi="Courier New" w:cs="Courier New"/>
          <w:lang w:val="en-US"/>
        </w:rPr>
        <w:t>Code|</w:t>
      </w:r>
      <w:r>
        <w:rPr>
          <w:rFonts w:ascii="Courier New" w:hAnsi="Courier New" w:cs="Courier New"/>
          <w:lang w:val="en-US"/>
        </w:rPr>
        <w:t>Fix </w:t>
      </w:r>
      <w:r w:rsidRPr="00D36708">
        <w:rPr>
          <w:rFonts w:ascii="Courier New" w:hAnsi="Courier New" w:cs="Courier New"/>
          <w:lang w:val="en-US"/>
        </w:rPr>
        <w:t>Identifier|</w:t>
      </w:r>
      <w:r>
        <w:rPr>
          <w:rFonts w:ascii="Courier New" w:hAnsi="Courier New" w:cs="Courier New"/>
          <w:lang w:val="en-US"/>
        </w:rPr>
        <w:t>Fix </w:t>
      </w:r>
      <w:r w:rsidRPr="00D36708">
        <w:rPr>
          <w:rFonts w:ascii="Courier New" w:hAnsi="Courier New" w:cs="Courier New"/>
          <w:lang w:val="en-US"/>
        </w:rPr>
        <w:t>Latitude|</w:t>
      </w:r>
      <w:r>
        <w:rPr>
          <w:rFonts w:ascii="Courier New" w:hAnsi="Courier New" w:cs="Courier New"/>
          <w:lang w:val="en-US"/>
        </w:rPr>
        <w:t>Fix</w:t>
      </w:r>
      <w:r w:rsidRPr="00D36708">
        <w:rPr>
          <w:rFonts w:ascii="Courier New" w:hAnsi="Courier New" w:cs="Courier New"/>
          <w:lang w:val="en-US"/>
        </w:rPr>
        <w:t xml:space="preserve"> Longi</w:t>
      </w:r>
      <w:r>
        <w:rPr>
          <w:rFonts w:ascii="Courier New" w:hAnsi="Courier New" w:cs="Courier New"/>
          <w:lang w:val="en-US"/>
        </w:rPr>
        <w:t>tude|</w:t>
      </w:r>
      <w:r w:rsidR="00E606E0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Waypoint Description Code|</w:t>
      </w:r>
      <w:r w:rsidR="009C314B">
        <w:rPr>
          <w:rFonts w:ascii="Courier New" w:hAnsi="Courier New" w:cs="Courier New"/>
          <w:lang w:val="en-US"/>
        </w:rPr>
        <w:t>Route Type|</w:t>
      </w:r>
      <w:ins w:id="1284" w:author="Richard Stefan" w:date="2016-09-15T22:16:00Z">
        <w:r w:rsidR="00AA528C">
          <w:rPr>
            <w:rFonts w:ascii="Courier New" w:hAnsi="Courier New" w:cs="Courier New"/>
            <w:lang w:val="en-US"/>
          </w:rPr>
          <w:t>Flight</w:t>
        </w:r>
      </w:ins>
      <w:del w:id="1285" w:author="Richard Stefan" w:date="2016-09-15T22:16:00Z">
        <w:r w:rsidR="009C314B" w:rsidDel="00AA528C">
          <w:rPr>
            <w:rFonts w:ascii="Courier New" w:hAnsi="Courier New" w:cs="Courier New"/>
            <w:lang w:val="en-US"/>
          </w:rPr>
          <w:delText>L</w:delText>
        </w:r>
      </w:del>
      <w:ins w:id="1286" w:author="Richard Stefan" w:date="2016-09-15T22:16:00Z">
        <w:r w:rsidR="00AA528C">
          <w:rPr>
            <w:rFonts w:ascii="Courier New" w:hAnsi="Courier New" w:cs="Courier New"/>
            <w:lang w:val="en-US"/>
          </w:rPr>
          <w:t>l</w:t>
        </w:r>
      </w:ins>
      <w:r w:rsidR="009C314B">
        <w:rPr>
          <w:rFonts w:ascii="Courier New" w:hAnsi="Courier New" w:cs="Courier New"/>
          <w:lang w:val="en-US"/>
        </w:rPr>
        <w:t>evel|</w:t>
      </w:r>
      <w:r w:rsidR="00E606E0">
        <w:rPr>
          <w:rFonts w:ascii="Courier New" w:hAnsi="Courier New" w:cs="Courier New"/>
          <w:lang w:val="en-US"/>
        </w:rPr>
        <w:br/>
      </w:r>
      <w:r w:rsidR="009C314B">
        <w:rPr>
          <w:rFonts w:ascii="Courier New" w:hAnsi="Courier New" w:cs="Courier New"/>
          <w:lang w:val="en-US"/>
        </w:rPr>
        <w:t>Direction Restriction|</w:t>
      </w:r>
      <w:r w:rsidR="00506541" w:rsidRPr="00506541">
        <w:rPr>
          <w:rFonts w:ascii="Courier New" w:hAnsi="Courier New" w:cs="Courier New"/>
          <w:szCs w:val="72"/>
          <w:lang w:val="en-US"/>
        </w:rPr>
        <w:t xml:space="preserve"> </w:t>
      </w:r>
      <w:r w:rsidR="00506541">
        <w:rPr>
          <w:rFonts w:ascii="Courier New" w:hAnsi="Courier New" w:cs="Courier New"/>
          <w:szCs w:val="72"/>
          <w:lang w:val="en-US"/>
        </w:rPr>
        <w:t>Cruise Table Identifier</w:t>
      </w:r>
      <w:r w:rsidR="00506541">
        <w:rPr>
          <w:rFonts w:ascii="Courier New" w:hAnsi="Courier New" w:cs="Courier New"/>
          <w:lang w:val="en-US"/>
        </w:rPr>
        <w:t>|</w:t>
      </w:r>
      <w:r w:rsidR="00504D28">
        <w:rPr>
          <w:rFonts w:ascii="Courier New" w:hAnsi="Courier New" w:cs="Courier New"/>
          <w:lang w:val="en-US"/>
        </w:rPr>
        <w:br/>
      </w:r>
      <w:r w:rsidR="009C314B">
        <w:rPr>
          <w:rFonts w:ascii="Courier New" w:hAnsi="Courier New" w:cs="Courier New"/>
          <w:lang w:val="en-US"/>
        </w:rPr>
        <w:t>Minimum Altitude</w:t>
      </w:r>
      <w:ins w:id="1287" w:author="Richard Stefan [2]" w:date="2017-10-20T16:47:00Z">
        <w:r w:rsidR="00411130">
          <w:rPr>
            <w:rFonts w:ascii="Courier New" w:hAnsi="Courier New" w:cs="Courier New"/>
            <w:lang w:val="en-US"/>
          </w:rPr>
          <w:t>1</w:t>
        </w:r>
      </w:ins>
      <w:r w:rsidR="009C314B">
        <w:rPr>
          <w:rFonts w:ascii="Courier New" w:hAnsi="Courier New" w:cs="Courier New"/>
          <w:lang w:val="en-US"/>
        </w:rPr>
        <w:t>|</w:t>
      </w:r>
      <w:ins w:id="1288" w:author="Richard Stefan [2]" w:date="2017-10-20T16:47:00Z">
        <w:r w:rsidR="00411130">
          <w:rPr>
            <w:rFonts w:ascii="Courier New" w:hAnsi="Courier New" w:cs="Courier New"/>
            <w:lang w:val="en-US"/>
          </w:rPr>
          <w:t>Minimum Altitude2|</w:t>
        </w:r>
      </w:ins>
      <w:r w:rsidR="009C314B">
        <w:rPr>
          <w:rFonts w:ascii="Courier New" w:hAnsi="Courier New" w:cs="Courier New"/>
          <w:lang w:val="en-US"/>
        </w:rPr>
        <w:t>Maximum Altitude</w:t>
      </w:r>
      <w:r w:rsidR="00504D28">
        <w:rPr>
          <w:rFonts w:ascii="Courier New" w:hAnsi="Courier New" w:cs="Courier New"/>
          <w:lang w:val="en-US"/>
        </w:rPr>
        <w:t>|</w:t>
      </w:r>
      <w:r w:rsidR="00504D28">
        <w:rPr>
          <w:rFonts w:ascii="Courier New" w:hAnsi="Courier New" w:cs="Courier New"/>
          <w:lang w:val="en-US"/>
        </w:rPr>
        <w:br/>
        <w:t>Outbound Course|Inbound  Course|Distance</w:t>
      </w:r>
    </w:p>
    <w:p w14:paraId="3884F585" w14:textId="77777777" w:rsidR="00B24798" w:rsidRPr="00D36708" w:rsidRDefault="00B24798" w:rsidP="00B24798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B24798" w:rsidRPr="00123CA5" w14:paraId="6E8476FB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BBB11" w14:textId="77777777" w:rsidR="00B24798" w:rsidRPr="00123CA5" w:rsidRDefault="00B24798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46D8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A41D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C8343" w14:textId="77777777" w:rsidR="00B24798" w:rsidRPr="00123CA5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B24798" w:rsidDel="00411130" w14:paraId="7E3C2E46" w14:textId="383114CB" w:rsidTr="00165AAF">
        <w:trPr>
          <w:del w:id="1289" w:author="Richard Stefan [2]" w:date="2017-10-20T16:48:00Z"/>
        </w:trPr>
        <w:tc>
          <w:tcPr>
            <w:tcW w:w="4678" w:type="dxa"/>
            <w:tcBorders>
              <w:top w:val="single" w:sz="4" w:space="0" w:color="auto"/>
            </w:tcBorders>
          </w:tcPr>
          <w:p w14:paraId="6AD56C9F" w14:textId="46DC7BAB" w:rsidR="00B24798" w:rsidRPr="00123CA5" w:rsidDel="00411130" w:rsidRDefault="00B24798" w:rsidP="00165AAF">
            <w:pPr>
              <w:rPr>
                <w:del w:id="1290" w:author="Richard Stefan [2]" w:date="2017-10-20T16:48:00Z"/>
                <w:rFonts w:ascii="Courier New" w:hAnsi="Courier New" w:cs="Courier New"/>
                <w:szCs w:val="72"/>
                <w:lang w:val="en-US"/>
              </w:rPr>
            </w:pPr>
            <w:del w:id="1291" w:author="Richard Stefan [2]" w:date="2017-10-20T16:48:00Z">
              <w:r w:rsidDel="00411130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8B51044" w14:textId="13813374" w:rsidR="00B24798" w:rsidDel="00411130" w:rsidRDefault="00B24798" w:rsidP="00165AAF">
            <w:pPr>
              <w:jc w:val="center"/>
              <w:rPr>
                <w:del w:id="1292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293" w:author="Richard Stefan [2]" w:date="2017-10-20T16:48:00Z">
              <w:r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3DC7F5" w14:textId="5E9FA4EF" w:rsidR="00B24798" w:rsidDel="00411130" w:rsidRDefault="00B24798" w:rsidP="00165AAF">
            <w:pPr>
              <w:jc w:val="center"/>
              <w:rPr>
                <w:del w:id="1294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295" w:author="Richard Stefan [2]" w:date="2017-10-20T16:48:00Z">
              <w:r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2CF83D" w14:textId="2D873CB7" w:rsidR="00B24798" w:rsidDel="00411130" w:rsidRDefault="00B24798" w:rsidP="00165AAF">
            <w:pPr>
              <w:jc w:val="center"/>
              <w:rPr>
                <w:del w:id="1296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297" w:author="Richard Stefan [2]" w:date="2017-10-20T16:48:00Z">
              <w:r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B24798" w14:paraId="7729A118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5C825C5" w14:textId="77777777" w:rsidR="00B24798" w:rsidRDefault="00B24798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A5DD799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D24EB0B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59AC08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46D17" w14:paraId="0D2D12B4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3160F08" w14:textId="77777777" w:rsidR="00F46D17" w:rsidRDefault="00F46D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04B5C61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623D119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719A072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</w:t>
            </w:r>
          </w:p>
        </w:tc>
      </w:tr>
      <w:tr w:rsidR="00F46D17" w14:paraId="08D4D5E2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5333C57" w14:textId="62DBEF79" w:rsidR="00F46D17" w:rsidRDefault="00F46D17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</w:t>
            </w:r>
            <w:r w:rsidR="00E606E0">
              <w:rPr>
                <w:rFonts w:ascii="Courier New" w:hAnsi="Courier New" w:cs="Courier New"/>
                <w:szCs w:val="72"/>
                <w:lang w:val="en-US"/>
              </w:rPr>
              <w:t>uence Number</w:t>
            </w:r>
            <w:del w:id="1298" w:author="Richard Stefan" w:date="2016-09-15T22:17:00Z">
              <w:r w:rsidDel="00C622F7">
                <w:rPr>
                  <w:rFonts w:ascii="Courier New" w:hAnsi="Courier New" w:cs="Courier New"/>
                  <w:szCs w:val="72"/>
                  <w:lang w:val="en-US"/>
                </w:rPr>
                <w:delText>uence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9E8AE1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242B933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4C79CBD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B24798" w14:paraId="0D4D841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81DF3B3" w14:textId="77777777" w:rsidR="00B24798" w:rsidRPr="00123CA5" w:rsidRDefault="00B24798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01B077F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7FB7B71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5BB4B88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B24798" w14:paraId="3602A213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71D0239D" w14:textId="77777777" w:rsidR="00B24798" w:rsidRDefault="00B24798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F33B04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62BE166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72AA78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B24798" w14:paraId="0A28873A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E107CA2" w14:textId="77777777" w:rsidR="00B24798" w:rsidRDefault="00C302A9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 Latitude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98A227F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35A6590" w14:textId="0E8F9EC9" w:rsidR="00B24798" w:rsidRDefault="0041113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299" w:author="Richard Stefan [2]" w:date="2017-10-20T16:4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1300" w:author="Richard Stefan [2]" w:date="2017-10-20T16:48:00Z">
              <w:r w:rsidR="00C302A9"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F70FDD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B24798" w14:paraId="7E405248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FD86BF3" w14:textId="77777777" w:rsidR="00B24798" w:rsidRDefault="00C302A9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Fix Longitude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CB225BD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95EA30C" w14:textId="36CB3B32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1301" w:author="Richard Stefan [2]" w:date="2017-10-20T16:48:00Z">
              <w:r w:rsidR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1302" w:author="Richard Stefan [2]" w:date="2017-10-20T16:48:00Z">
              <w:r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EA1BF9A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B24798" w14:paraId="1A6E35A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04A17E1C" w14:textId="7E8EF861" w:rsidR="00B24798" w:rsidRDefault="00C302A9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Description Code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begin"/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instrText xml:space="preserve"> NOTEREF _Ref461695731 \f \h </w:instrTex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separate"/>
            </w:r>
            <w:r w:rsidR="005F13A3" w:rsidRPr="005F13A3">
              <w:rPr>
                <w:rStyle w:val="EndnoteReference"/>
              </w:rPr>
              <w:t>i</w:t>
            </w:r>
            <w:r w:rsidR="00A1728C">
              <w:rPr>
                <w:rFonts w:ascii="Courier New" w:hAnsi="Courier New" w:cs="Courier New"/>
                <w:szCs w:val="72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26FA5A7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032DB52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A14C8F5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</w:t>
            </w:r>
          </w:p>
        </w:tc>
      </w:tr>
      <w:tr w:rsidR="00467F33" w14:paraId="18C7F80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10BEDB4" w14:textId="77777777" w:rsidR="00467F33" w:rsidRDefault="00467F33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 Type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1AADD2C" w14:textId="77777777" w:rsidR="00467F33" w:rsidRDefault="00467F3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2F39F19" w14:textId="77777777" w:rsidR="00467F33" w:rsidRDefault="00467F3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72B722D" w14:textId="77777777" w:rsidR="00467F33" w:rsidRDefault="00467F3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</w:t>
            </w:r>
          </w:p>
        </w:tc>
      </w:tr>
      <w:tr w:rsidR="00F433A7" w14:paraId="666DB02A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A81CEB3" w14:textId="6CE48276" w:rsidR="00F433A7" w:rsidRDefault="00AA528C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ins w:id="1303" w:author="Richard Stefan" w:date="2016-09-15T22:16:00Z">
              <w:r>
                <w:rPr>
                  <w:rFonts w:ascii="Courier New" w:hAnsi="Courier New" w:cs="Courier New"/>
                  <w:szCs w:val="72"/>
                  <w:lang w:val="en-US"/>
                </w:rPr>
                <w:t>Flightl</w:t>
              </w:r>
            </w:ins>
            <w:del w:id="1304" w:author="Richard Stefan" w:date="2016-09-15T22:16:00Z">
              <w:r w:rsidR="00F433A7" w:rsidDel="00AA528C">
                <w:rPr>
                  <w:rFonts w:ascii="Courier New" w:hAnsi="Courier New" w:cs="Courier New"/>
                  <w:szCs w:val="72"/>
                  <w:lang w:val="en-US"/>
                </w:rPr>
                <w:delText>L</w:delText>
              </w:r>
            </w:del>
            <w:r w:rsidR="00F433A7">
              <w:rPr>
                <w:rFonts w:ascii="Courier New" w:hAnsi="Courier New" w:cs="Courier New"/>
                <w:szCs w:val="72"/>
                <w:lang w:val="en-US"/>
              </w:rPr>
              <w:t>evel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0E3736E" w14:textId="77777777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0D02AF6" w14:textId="77777777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0CFDB4" w14:textId="77777777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F433A7" w14:paraId="29F88EB2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90C29EE" w14:textId="77777777" w:rsidR="00F433A7" w:rsidRDefault="00A02F6E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Directional</w:t>
            </w:r>
            <w:r w:rsidR="00F433A7">
              <w:rPr>
                <w:rFonts w:ascii="Courier New" w:hAnsi="Courier New" w:cs="Courier New"/>
                <w:szCs w:val="72"/>
                <w:lang w:val="en-US"/>
              </w:rPr>
              <w:t xml:space="preserve"> Restriction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B14DCE" w14:textId="77777777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702901B" w14:textId="77777777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85F4575" w14:textId="77777777" w:rsidR="00F433A7" w:rsidRDefault="00A02F6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5.115</w:t>
            </w:r>
          </w:p>
        </w:tc>
      </w:tr>
      <w:tr w:rsidR="008327FA" w14:paraId="703EFF29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848DE8F" w14:textId="7726708F" w:rsidR="008327FA" w:rsidRDefault="00506541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 Table 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E8EF91A" w14:textId="11A04165" w:rsidR="008327FA" w:rsidRDefault="008327F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DF73C86" w14:textId="7CF98693" w:rsidR="008327FA" w:rsidRDefault="008327F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0D9D7F6" w14:textId="099A377E" w:rsidR="008327FA" w:rsidRDefault="008327F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  <w:tr w:rsidR="00CB6C80" w14:paraId="24B0C254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3F86F970" w14:textId="4DF78131" w:rsidR="00CB6C80" w:rsidRDefault="00CB6C80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 Altitude</w:t>
            </w:r>
            <w:ins w:id="1305" w:author="Richard Stefan [2]" w:date="2017-10-20T16:48:00Z">
              <w:r w:rsidR="00411130">
                <w:rPr>
                  <w:rFonts w:ascii="Courier New" w:hAnsi="Courier New" w:cs="Courier New"/>
                  <w:szCs w:val="72"/>
                  <w:lang w:val="en-US"/>
                </w:rPr>
                <w:t>1</w:t>
              </w:r>
            </w:ins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81C0F0F" w14:textId="72930E11" w:rsidR="00CB6C80" w:rsidRDefault="00CB6C8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306" w:author="Richard Stefan [2]" w:date="2017-10-20T16:48:00Z">
              <w:r w:rsidDel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  <w:ins w:id="1307" w:author="Richard Stefan [2]" w:date="2017-10-20T16:48:00Z">
              <w:r w:rsidR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77A9655" w14:textId="77777777" w:rsidR="00CB6C80" w:rsidRDefault="00CB6C8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4E5F33A" w14:textId="77777777" w:rsidR="00CB6C80" w:rsidRDefault="00CB6C80" w:rsidP="00CB6C8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411130" w14:paraId="37821F4E" w14:textId="77777777" w:rsidTr="00504D28">
        <w:trPr>
          <w:ins w:id="1308" w:author="Richard Stefan [2]" w:date="2017-10-20T16:48:00Z"/>
        </w:trPr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28AFEF36" w14:textId="7FFE7519" w:rsidR="00411130" w:rsidRDefault="00411130" w:rsidP="00411130">
            <w:pPr>
              <w:rPr>
                <w:ins w:id="1309" w:author="Richard Stefan [2]" w:date="2017-10-20T16:48:00Z"/>
                <w:rFonts w:ascii="Courier New" w:hAnsi="Courier New" w:cs="Courier New"/>
                <w:szCs w:val="72"/>
                <w:lang w:val="en-US"/>
              </w:rPr>
            </w:pPr>
            <w:ins w:id="1310" w:author="Richard Stefan [2]" w:date="2017-10-20T16:48:00Z">
              <w:r>
                <w:rPr>
                  <w:rFonts w:ascii="Courier New" w:hAnsi="Courier New" w:cs="Courier New"/>
                  <w:szCs w:val="72"/>
                  <w:lang w:val="en-US"/>
                </w:rPr>
                <w:t>Minimum Altitude2</w:t>
              </w:r>
            </w:ins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078C236" w14:textId="1F557106" w:rsidR="00411130" w:rsidRDefault="00504D28" w:rsidP="00411130">
            <w:pPr>
              <w:jc w:val="center"/>
              <w:rPr>
                <w:ins w:id="1311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</w:t>
            </w:r>
            <w:ins w:id="1312" w:author="Richard Stefan [2]" w:date="2017-10-20T16:48:00Z">
              <w:r w:rsidR="0041113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umeric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3BF520E" w14:textId="1EAD94FF" w:rsidR="00411130" w:rsidRDefault="00411130" w:rsidP="00411130">
            <w:pPr>
              <w:jc w:val="center"/>
              <w:rPr>
                <w:ins w:id="1313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314" w:author="Richard Stefan [2]" w:date="2017-10-20T16:4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DBBC505" w14:textId="15535D74" w:rsidR="00411130" w:rsidRDefault="00411130" w:rsidP="00411130">
            <w:pPr>
              <w:jc w:val="center"/>
              <w:rPr>
                <w:ins w:id="1315" w:author="Richard Stefan [2]" w:date="2017-10-20T16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316" w:author="Richard Stefan [2]" w:date="2017-10-20T16:4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5.30</w:t>
              </w:r>
            </w:ins>
          </w:p>
        </w:tc>
      </w:tr>
      <w:tr w:rsidR="00411130" w14:paraId="317D0940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BC438" w14:textId="77777777" w:rsidR="00411130" w:rsidRDefault="00411130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 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3588F" w14:textId="77777777" w:rsidR="00411130" w:rsidRDefault="0041113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32F9" w14:textId="77777777" w:rsidR="00411130" w:rsidRDefault="0041113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5702B" w14:textId="77777777" w:rsidR="00411130" w:rsidRDefault="0041113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5.127</w:t>
            </w:r>
          </w:p>
        </w:tc>
      </w:tr>
      <w:tr w:rsidR="00504D28" w14:paraId="6EFFC71C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38088" w14:textId="4DF223B8" w:rsidR="00504D28" w:rsidRDefault="00504D28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Outbound 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6D132" w14:textId="714C6CD4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46BAB" w14:textId="1BF804E4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34661" w14:textId="06140E81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</w:t>
            </w:r>
          </w:p>
        </w:tc>
      </w:tr>
      <w:tr w:rsidR="00504D28" w14:paraId="5ED036A3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07C5" w14:textId="04DB0B0C" w:rsidR="00504D28" w:rsidRDefault="00504D28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lastRenderedPageBreak/>
              <w:t>Inbound 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5F8CB" w14:textId="61740DCB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6509F" w14:textId="32EEB403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FCB8B" w14:textId="7A70919C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5.28</w:t>
            </w:r>
          </w:p>
        </w:tc>
      </w:tr>
      <w:tr w:rsidR="00504D28" w14:paraId="7E194865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3052B4CF" w14:textId="47154101" w:rsidR="00504D28" w:rsidRDefault="00F643A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 xml:space="preserve">Inbound </w:t>
            </w:r>
            <w:r w:rsidR="00504D28">
              <w:rPr>
                <w:rFonts w:ascii="Courier New" w:hAnsi="Courier New" w:cs="Courier New"/>
                <w:szCs w:val="72"/>
                <w:lang w:val="en-US"/>
              </w:rPr>
              <w:t>Distance</w:t>
            </w:r>
            <w:r>
              <w:rPr>
                <w:rFonts w:ascii="Courier New" w:hAnsi="Courier New" w:cs="Courier New"/>
                <w:szCs w:val="7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FEF365F" w14:textId="304AE39D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705DE29" w14:textId="5D08ADF7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728AA47" w14:textId="268B3020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</w:t>
            </w:r>
          </w:p>
        </w:tc>
      </w:tr>
    </w:tbl>
    <w:p w14:paraId="24D897BF" w14:textId="75D2A060" w:rsidR="00411130" w:rsidRDefault="00411130" w:rsidP="00B24798">
      <w:pPr>
        <w:rPr>
          <w:ins w:id="1317" w:author="Richard Stefan [2]" w:date="2017-10-20T16:49:00Z"/>
          <w:lang w:val="en-US"/>
        </w:rPr>
      </w:pPr>
    </w:p>
    <w:p w14:paraId="24423668" w14:textId="77777777" w:rsidR="00B24798" w:rsidRPr="00166C90" w:rsidRDefault="00B24798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1B2DFA37" w14:textId="322E758E" w:rsidR="00F46D17" w:rsidRDefault="00F46D17" w:rsidP="00F433A7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1318" w:author="Richard Stefan [2]" w:date="2017-10-20T16:48:00Z">
        <w:r w:rsidDel="00411130">
          <w:rPr>
            <w:rFonts w:ascii="Courier New" w:hAnsi="Courier New" w:cs="Courier New"/>
            <w:lang w:val="en-US"/>
          </w:rPr>
          <w:delText>ER|</w:delText>
        </w:r>
      </w:del>
      <w:r>
        <w:rPr>
          <w:rFonts w:ascii="Courier New" w:hAnsi="Courier New" w:cs="Courier New"/>
          <w:lang w:val="en-US"/>
        </w:rPr>
        <w:t>EUR|M725|LO|UMBIL|</w:t>
      </w:r>
      <w:r w:rsidRPr="00F433A7">
        <w:rPr>
          <w:rFonts w:ascii="Courier New" w:hAnsi="Courier New" w:cs="Courier New"/>
          <w:lang w:val="en-US"/>
        </w:rPr>
        <w:t>47.35331944</w:t>
      </w:r>
      <w:r>
        <w:rPr>
          <w:rFonts w:ascii="Courier New" w:hAnsi="Courier New" w:cs="Courier New"/>
          <w:lang w:val="en-US"/>
        </w:rPr>
        <w:t>|</w:t>
      </w:r>
      <w:r w:rsidRPr="00F433A7">
        <w:rPr>
          <w:rFonts w:ascii="Courier New" w:hAnsi="Courier New" w:cs="Courier New"/>
          <w:lang w:val="en-US"/>
        </w:rPr>
        <w:t>15.60116944</w:t>
      </w:r>
      <w:r>
        <w:rPr>
          <w:rFonts w:ascii="Courier New" w:hAnsi="Courier New" w:cs="Courier New"/>
          <w:lang w:val="en-US"/>
        </w:rPr>
        <w:t>|T|R|L||9000|</w:t>
      </w:r>
      <w:ins w:id="1319" w:author="Richard Stefan [2]" w:date="2017-10-20T16:48:00Z">
        <w:r w:rsidR="00411130">
          <w:rPr>
            <w:rFonts w:ascii="Courier New" w:hAnsi="Courier New" w:cs="Courier New"/>
            <w:lang w:val="en-US"/>
          </w:rPr>
          <w:t>9000|</w:t>
        </w:r>
      </w:ins>
      <w:del w:id="1320" w:author="Richard Stefan [2]" w:date="2017-10-20T16:51:00Z">
        <w:r w:rsidDel="003E163A">
          <w:rPr>
            <w:rFonts w:ascii="Courier New" w:hAnsi="Courier New" w:cs="Courier New"/>
            <w:lang w:val="en-US"/>
          </w:rPr>
          <w:delText>FL</w:delText>
        </w:r>
        <w:r w:rsidR="00C23CC5" w:rsidDel="003E163A">
          <w:rPr>
            <w:rFonts w:ascii="Courier New" w:hAnsi="Courier New" w:cs="Courier New"/>
            <w:lang w:val="en-US"/>
          </w:rPr>
          <w:delText>245</w:delText>
        </w:r>
      </w:del>
      <w:ins w:id="1321" w:author="Richard Stefan [2]" w:date="2017-10-20T16:51:00Z">
        <w:r w:rsidR="003E163A">
          <w:rPr>
            <w:rFonts w:ascii="Courier New" w:hAnsi="Courier New" w:cs="Courier New"/>
            <w:lang w:val="en-US"/>
          </w:rPr>
          <w:t>24500</w:t>
        </w:r>
      </w:ins>
      <w:r w:rsidR="00D76EEB">
        <w:rPr>
          <w:rFonts w:ascii="Courier New" w:hAnsi="Courier New" w:cs="Courier New"/>
          <w:lang w:val="en-US"/>
        </w:rPr>
        <w:t>|</w:t>
      </w:r>
      <w:r w:rsidR="00F643AD">
        <w:rPr>
          <w:rFonts w:ascii="Courier New" w:hAnsi="Courier New" w:cs="Courier New"/>
          <w:lang w:val="en-US"/>
        </w:rPr>
        <w:t>100.0|237.5|34.0</w:t>
      </w:r>
    </w:p>
    <w:p w14:paraId="4DE4DFEE" w14:textId="48C8FC81" w:rsidR="00B24798" w:rsidRDefault="00F433A7" w:rsidP="00F433A7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del w:id="1322" w:author="Richard Stefan [2]" w:date="2017-10-20T16:48:00Z">
        <w:r w:rsidDel="00411130">
          <w:rPr>
            <w:rFonts w:ascii="Courier New" w:hAnsi="Courier New" w:cs="Courier New"/>
            <w:lang w:val="en-US"/>
          </w:rPr>
          <w:delText>ER|</w:delText>
        </w:r>
      </w:del>
      <w:r>
        <w:rPr>
          <w:rFonts w:ascii="Courier New" w:hAnsi="Courier New" w:cs="Courier New"/>
          <w:lang w:val="en-US"/>
        </w:rPr>
        <w:t>EUR|</w:t>
      </w:r>
      <w:r w:rsidR="00F46D17">
        <w:rPr>
          <w:rFonts w:ascii="Courier New" w:hAnsi="Courier New" w:cs="Courier New"/>
          <w:lang w:val="en-US"/>
        </w:rPr>
        <w:t>UM725|</w:t>
      </w:r>
      <w:r>
        <w:rPr>
          <w:rFonts w:ascii="Courier New" w:hAnsi="Courier New" w:cs="Courier New"/>
          <w:lang w:val="en-US"/>
        </w:rPr>
        <w:t>LO|UMBIL|</w:t>
      </w:r>
      <w:r w:rsidRPr="00F433A7">
        <w:rPr>
          <w:rFonts w:ascii="Courier New" w:hAnsi="Courier New" w:cs="Courier New"/>
          <w:lang w:val="en-US"/>
        </w:rPr>
        <w:t>47.35331944</w:t>
      </w:r>
      <w:r>
        <w:rPr>
          <w:rFonts w:ascii="Courier New" w:hAnsi="Courier New" w:cs="Courier New"/>
          <w:lang w:val="en-US"/>
        </w:rPr>
        <w:t>|</w:t>
      </w:r>
      <w:r w:rsidRPr="00F433A7">
        <w:rPr>
          <w:rFonts w:ascii="Courier New" w:hAnsi="Courier New" w:cs="Courier New"/>
          <w:lang w:val="en-US"/>
        </w:rPr>
        <w:t>15.60116944</w:t>
      </w:r>
      <w:r>
        <w:rPr>
          <w:rFonts w:ascii="Courier New" w:hAnsi="Courier New" w:cs="Courier New"/>
          <w:lang w:val="en-US"/>
        </w:rPr>
        <w:t>|T|</w:t>
      </w:r>
      <w:r w:rsidR="00467F33">
        <w:rPr>
          <w:rFonts w:ascii="Courier New" w:hAnsi="Courier New" w:cs="Courier New"/>
          <w:lang w:val="en-US"/>
        </w:rPr>
        <w:t>R|H|B|</w:t>
      </w:r>
      <w:r w:rsidR="008327FA">
        <w:rPr>
          <w:rFonts w:ascii="Courier New" w:hAnsi="Courier New" w:cs="Courier New"/>
          <w:lang w:val="en-US"/>
        </w:rPr>
        <w:t>XX|</w:t>
      </w:r>
      <w:del w:id="1323" w:author="Richard Stefan [2]" w:date="2017-10-20T16:51:00Z">
        <w:r w:rsidR="00467F33" w:rsidDel="003E163A">
          <w:rPr>
            <w:rFonts w:ascii="Courier New" w:hAnsi="Courier New" w:cs="Courier New"/>
            <w:lang w:val="en-US"/>
          </w:rPr>
          <w:delText>FL245</w:delText>
        </w:r>
      </w:del>
      <w:ins w:id="1324" w:author="Richard Stefan [2]" w:date="2017-10-20T16:51:00Z">
        <w:r w:rsidR="003E163A">
          <w:rPr>
            <w:rFonts w:ascii="Courier New" w:hAnsi="Courier New" w:cs="Courier New"/>
            <w:lang w:val="en-US"/>
          </w:rPr>
          <w:t>24500</w:t>
        </w:r>
      </w:ins>
      <w:r w:rsidR="00467F33">
        <w:rPr>
          <w:rFonts w:ascii="Courier New" w:hAnsi="Courier New" w:cs="Courier New"/>
          <w:lang w:val="en-US"/>
        </w:rPr>
        <w:t>|</w:t>
      </w:r>
      <w:ins w:id="1325" w:author="Richard Stefan [2]" w:date="2017-10-20T16:51:00Z">
        <w:r w:rsidR="003E163A">
          <w:rPr>
            <w:rFonts w:ascii="Courier New" w:hAnsi="Courier New" w:cs="Courier New"/>
            <w:lang w:val="en-US"/>
          </w:rPr>
          <w:t>26000</w:t>
        </w:r>
      </w:ins>
      <w:ins w:id="1326" w:author="Richard Stefan [2]" w:date="2017-10-20T16:49:00Z">
        <w:r w:rsidR="00411130">
          <w:rPr>
            <w:rFonts w:ascii="Courier New" w:hAnsi="Courier New" w:cs="Courier New"/>
            <w:lang w:val="en-US"/>
          </w:rPr>
          <w:t>|</w:t>
        </w:r>
      </w:ins>
      <w:del w:id="1327" w:author="Richard Stefan [2]" w:date="2017-10-20T16:51:00Z">
        <w:r w:rsidR="00467F33" w:rsidDel="003E163A">
          <w:rPr>
            <w:rFonts w:ascii="Courier New" w:hAnsi="Courier New" w:cs="Courier New"/>
            <w:lang w:val="en-US"/>
          </w:rPr>
          <w:delText>FL660</w:delText>
        </w:r>
      </w:del>
      <w:ins w:id="1328" w:author="Richard Stefan [2]" w:date="2017-10-20T16:51:00Z">
        <w:r w:rsidR="003E163A">
          <w:rPr>
            <w:rFonts w:ascii="Courier New" w:hAnsi="Courier New" w:cs="Courier New"/>
            <w:lang w:val="en-US"/>
          </w:rPr>
          <w:t>66000</w:t>
        </w:r>
      </w:ins>
      <w:r w:rsidR="00F643AD">
        <w:rPr>
          <w:rFonts w:ascii="Courier New" w:hAnsi="Courier New" w:cs="Courier New"/>
          <w:lang w:val="en-US"/>
        </w:rPr>
        <w:t>|100.0|237.5|34.0</w:t>
      </w:r>
    </w:p>
    <w:p w14:paraId="606F8008" w14:textId="77777777" w:rsidR="00B24798" w:rsidRPr="00BF0270" w:rsidRDefault="00B24798" w:rsidP="00B24798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08F9331" w14:textId="77777777" w:rsidR="00B24798" w:rsidRDefault="00B24798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0F0E81F1" w14:textId="44E813DD" w:rsidR="00B24798" w:rsidDel="00411130" w:rsidRDefault="00B24798" w:rsidP="00B24798">
      <w:pPr>
        <w:pStyle w:val="ListParagraph"/>
        <w:numPr>
          <w:ilvl w:val="0"/>
          <w:numId w:val="11"/>
        </w:numPr>
        <w:spacing w:after="0" w:line="240" w:lineRule="auto"/>
        <w:rPr>
          <w:del w:id="1329" w:author="Richard Stefan [2]" w:date="2017-10-20T16:49:00Z"/>
          <w:rFonts w:ascii="Segoe UI Light" w:hAnsi="Segoe UI Light" w:cs="Segoe UI Light"/>
          <w:sz w:val="24"/>
          <w:szCs w:val="72"/>
          <w:lang w:val="en-US"/>
        </w:rPr>
      </w:pPr>
      <w:del w:id="1330" w:author="Richard Stefan [2]" w:date="2017-10-20T16:49:00Z">
        <w:r w:rsidRPr="00AA254B" w:rsidDel="00411130">
          <w:rPr>
            <w:rFonts w:ascii="Courier New" w:hAnsi="Courier New" w:cs="Courier New"/>
            <w:lang w:val="en-US"/>
          </w:rPr>
          <w:delText>Record Type</w:delText>
        </w:r>
        <w:r w:rsidDel="00411130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“E</w:delText>
        </w:r>
        <w:r w:rsidR="00F25C92" w:rsidDel="00411130">
          <w:rPr>
            <w:rFonts w:ascii="Segoe UI Light" w:hAnsi="Segoe UI Light" w:cs="Segoe UI Light"/>
            <w:sz w:val="24"/>
            <w:szCs w:val="72"/>
            <w:lang w:val="en-US"/>
          </w:rPr>
          <w:delText>R</w:delText>
        </w:r>
        <w:r w:rsidDel="00411130">
          <w:rPr>
            <w:rFonts w:ascii="Segoe UI Light" w:hAnsi="Segoe UI Light" w:cs="Segoe UI Light"/>
            <w:sz w:val="24"/>
            <w:szCs w:val="72"/>
            <w:lang w:val="en-US"/>
          </w:rPr>
          <w:delText>“ without the quotation marks</w:delText>
        </w:r>
      </w:del>
    </w:p>
    <w:p w14:paraId="3A9BA470" w14:textId="77777777" w:rsidR="00B24798" w:rsidRDefault="00B24798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</w:t>
      </w:r>
      <w:r w:rsidR="0081742E">
        <w:rPr>
          <w:rFonts w:ascii="Segoe UI Light" w:hAnsi="Segoe UI Light" w:cs="Segoe UI Light"/>
          <w:sz w:val="24"/>
          <w:szCs w:val="72"/>
          <w:lang w:val="en-US"/>
        </w:rPr>
        <w:t>eographical area of the waypoint</w:t>
      </w:r>
    </w:p>
    <w:p w14:paraId="000024C6" w14:textId="77777777" w:rsidR="00F25C92" w:rsidRPr="00F32201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F32201">
        <w:rPr>
          <w:rFonts w:ascii="Courier New" w:hAnsi="Courier New" w:cs="Courier New"/>
          <w:szCs w:val="72"/>
          <w:lang w:val="fr-FR"/>
        </w:rPr>
        <w:t>Route Identifier</w:t>
      </w:r>
      <w:r w:rsidR="00F32201" w:rsidRPr="00F32201">
        <w:rPr>
          <w:rFonts w:ascii="Courier New" w:hAnsi="Courier New" w:cs="Courier New"/>
          <w:szCs w:val="72"/>
          <w:lang w:val="fr-FR"/>
        </w:rPr>
        <w:t xml:space="preserve"> </w:t>
      </w:r>
      <w:r w:rsidR="00F3220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FB39CF" w:rsidRPr="00FB39CF">
        <w:rPr>
          <w:rFonts w:ascii="Segoe UI Light" w:hAnsi="Segoe UI Light" w:cs="Segoe UI Light"/>
          <w:sz w:val="24"/>
          <w:szCs w:val="72"/>
          <w:lang w:val="en-US"/>
        </w:rPr>
        <w:t xml:space="preserve">enroute </w:t>
      </w:r>
      <w:r w:rsidR="00F32201" w:rsidRPr="00FB39CF">
        <w:rPr>
          <w:rFonts w:ascii="Segoe UI Light" w:hAnsi="Segoe UI Light" w:cs="Segoe UI Light"/>
          <w:sz w:val="24"/>
          <w:szCs w:val="72"/>
          <w:lang w:val="en-US"/>
        </w:rPr>
        <w:t>route identifier</w:t>
      </w:r>
    </w:p>
    <w:p w14:paraId="208F695E" w14:textId="78ED96A0" w:rsidR="00F25C92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Seq</w:t>
      </w:r>
      <w:r w:rsidR="00E606E0">
        <w:rPr>
          <w:rFonts w:ascii="Courier New" w:hAnsi="Courier New" w:cs="Courier New"/>
          <w:szCs w:val="72"/>
          <w:lang w:val="en-US"/>
        </w:rPr>
        <w:t>uence Number</w:t>
      </w:r>
      <w:del w:id="1331" w:author="Richard Stefan" w:date="2016-09-15T22:17:00Z">
        <w:r w:rsidDel="00C622F7">
          <w:rPr>
            <w:rFonts w:ascii="Courier New" w:hAnsi="Courier New" w:cs="Courier New"/>
            <w:szCs w:val="72"/>
            <w:lang w:val="en-US"/>
          </w:rPr>
          <w:delText>uence</w:delText>
        </w:r>
      </w:del>
      <w:r w:rsidR="00FB39CF">
        <w:rPr>
          <w:rFonts w:ascii="Courier New" w:hAnsi="Courier New" w:cs="Courier New"/>
          <w:szCs w:val="72"/>
          <w:lang w:val="en-US"/>
        </w:rPr>
        <w:t xml:space="preserve"> </w:t>
      </w:r>
      <w:r w:rsidR="00FB39CF" w:rsidRPr="00FB39CF">
        <w:rPr>
          <w:rFonts w:ascii="Segoe UI Light" w:hAnsi="Segoe UI Light" w:cs="Segoe UI Light"/>
          <w:sz w:val="24"/>
          <w:szCs w:val="72"/>
          <w:lang w:val="en-US"/>
        </w:rPr>
        <w:t>: sort order of each enroute airway, no duplicate sequences per airway are possible</w:t>
      </w:r>
    </w:p>
    <w:p w14:paraId="38C9FFC9" w14:textId="77777777" w:rsidR="00B24798" w:rsidRDefault="00B24798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55C21">
        <w:rPr>
          <w:rFonts w:ascii="Courier New" w:hAnsi="Courier New" w:cs="Courier New"/>
          <w:lang w:val="en-US"/>
        </w:rPr>
        <w:t>ICAO Code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waypoint</w:t>
      </w:r>
    </w:p>
    <w:p w14:paraId="386691F8" w14:textId="77777777" w:rsidR="00F25C92" w:rsidRPr="00F25C92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Fix Identifier</w:t>
      </w:r>
      <w:r w:rsidR="00FB39CF" w:rsidRPr="00FB39CF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B39CF">
        <w:rPr>
          <w:rFonts w:ascii="Segoe UI Light" w:hAnsi="Segoe UI Light" w:cs="Segoe UI Light"/>
          <w:sz w:val="24"/>
          <w:szCs w:val="72"/>
          <w:lang w:val="en-US"/>
        </w:rPr>
        <w:t>: navaid or waypoint</w:t>
      </w:r>
      <w:r w:rsidR="00FB39CF"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51FAA9AA" w14:textId="77777777" w:rsidR="00F25C92" w:rsidRPr="00F25C92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Fix Latitude</w:t>
      </w:r>
      <w:r w:rsidR="00FB39CF">
        <w:rPr>
          <w:rFonts w:ascii="Courier New" w:hAnsi="Courier New" w:cs="Courier New"/>
          <w:szCs w:val="72"/>
          <w:lang w:val="en-US"/>
        </w:rPr>
        <w:t xml:space="preserve"> </w:t>
      </w:r>
      <w:r w:rsidR="00FB39CF"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FB39CF">
        <w:rPr>
          <w:rFonts w:ascii="Segoe UI Light" w:hAnsi="Segoe UI Light" w:cs="Segoe UI Light"/>
          <w:sz w:val="24"/>
          <w:szCs w:val="72"/>
          <w:lang w:val="en-US"/>
        </w:rPr>
        <w:t>navaid or waypoint latitude in degrees decimal floating point (N positive, S negative)</w:t>
      </w:r>
    </w:p>
    <w:p w14:paraId="184BBF0B" w14:textId="77777777" w:rsidR="00F25C92" w:rsidRPr="00FB39CF" w:rsidRDefault="00F25C92" w:rsidP="00FB39C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Courier New" w:hAnsi="Courier New" w:cs="Courier New"/>
          <w:szCs w:val="72"/>
          <w:lang w:val="en-US"/>
        </w:rPr>
        <w:t>Fix Longitude</w:t>
      </w:r>
      <w:r w:rsidR="00FB39CF">
        <w:rPr>
          <w:rFonts w:ascii="Courier New" w:hAnsi="Courier New" w:cs="Courier New"/>
          <w:szCs w:val="72"/>
          <w:lang w:val="en-US"/>
        </w:rPr>
        <w:t xml:space="preserve"> </w:t>
      </w:r>
      <w:r w:rsidR="00FB39CF" w:rsidRPr="00BD48BF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FB39CF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FB39CF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2CECCC22" w14:textId="7CE46858" w:rsidR="00F25C92" w:rsidRPr="00B14B9C" w:rsidRDefault="00F25C92" w:rsidP="00B14B9C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4"/>
          <w:szCs w:val="72"/>
          <w:lang w:val="en-US"/>
        </w:rPr>
      </w:pPr>
      <w:r w:rsidRPr="00B14B9C">
        <w:rPr>
          <w:rFonts w:ascii="Courier New" w:hAnsi="Courier New" w:cs="Courier New"/>
          <w:szCs w:val="72"/>
          <w:lang w:val="en-US"/>
        </w:rPr>
        <w:t>Waypoint Description Code</w:t>
      </w:r>
      <w:r w:rsidR="00FB39CF" w:rsidRPr="00B14B9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14B9C" w:rsidRPr="00B14B9C">
        <w:rPr>
          <w:rFonts w:ascii="Segoe UI Light" w:hAnsi="Segoe UI Light" w:cs="Segoe UI Light"/>
          <w:sz w:val="24"/>
          <w:szCs w:val="72"/>
          <w:lang w:val="en-US"/>
        </w:rPr>
        <w:t>: provides information on the type of</w:t>
      </w:r>
      <w:r w:rsidR="00B14B9C">
        <w:rPr>
          <w:rFonts w:ascii="Segoe UI Light" w:hAnsi="Segoe UI Light" w:cs="Segoe UI Light"/>
          <w:sz w:val="24"/>
          <w:szCs w:val="72"/>
          <w:lang w:val="en-US"/>
        </w:rPr>
        <w:t xml:space="preserve"> fix (see </w:t>
      </w:r>
      <w:r w:rsidR="006C7017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6C7017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6C7017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_Ref461694421 \w \h </w:instrText>
      </w:r>
      <w:r w:rsidR="006C7017">
        <w:rPr>
          <w:rFonts w:ascii="Segoe UI Light" w:hAnsi="Segoe UI Light" w:cs="Segoe UI Light"/>
          <w:sz w:val="24"/>
          <w:szCs w:val="72"/>
          <w:lang w:val="en-US"/>
        </w:rPr>
      </w:r>
      <w:r w:rsidR="006C7017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6C7017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14B9C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360049A" w14:textId="1F221E51" w:rsidR="00F25C92" w:rsidRPr="00F25C92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Route Type</w:t>
      </w:r>
      <w:r w:rsidR="00B14B9C">
        <w:rPr>
          <w:rFonts w:ascii="Courier New" w:hAnsi="Courier New" w:cs="Courier New"/>
          <w:szCs w:val="72"/>
          <w:lang w:val="en-US"/>
        </w:rPr>
        <w:t xml:space="preserve"> </w:t>
      </w:r>
      <w:r w:rsidR="00B14B9C" w:rsidRPr="00B14B9C">
        <w:rPr>
          <w:rFonts w:ascii="Segoe UI Light" w:hAnsi="Segoe UI Light" w:cs="Segoe UI Light"/>
          <w:sz w:val="24"/>
          <w:szCs w:val="72"/>
          <w:lang w:val="en-US"/>
        </w:rPr>
        <w:t xml:space="preserve">: indicated the route type </w:t>
      </w:r>
      <w:r w:rsidR="00B14B9C"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32A2F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_Ref461700570 \r \h </w:instrText>
      </w:r>
      <w:r w:rsidR="00532A2F">
        <w:rPr>
          <w:rFonts w:ascii="Segoe UI Light" w:hAnsi="Segoe UI Light" w:cs="Segoe UI Light"/>
          <w:sz w:val="24"/>
          <w:szCs w:val="72"/>
          <w:lang w:val="en-US"/>
        </w:rPr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3.10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14B9C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59D5006" w14:textId="2980BDB8" w:rsidR="00F25C92" w:rsidRPr="00F25C92" w:rsidRDefault="007F1339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332" w:author="Richard Stefan" w:date="2016-09-15T22:16:00Z">
        <w:r>
          <w:rPr>
            <w:rFonts w:ascii="Courier New" w:hAnsi="Courier New" w:cs="Courier New"/>
            <w:szCs w:val="72"/>
            <w:lang w:val="en-US"/>
          </w:rPr>
          <w:t>Flight</w:t>
        </w:r>
      </w:ins>
      <w:del w:id="1333" w:author="Richard Stefan" w:date="2016-09-15T22:16:00Z">
        <w:r w:rsidR="00F25C92" w:rsidDel="007F1339">
          <w:rPr>
            <w:rFonts w:ascii="Courier New" w:hAnsi="Courier New" w:cs="Courier New"/>
            <w:szCs w:val="72"/>
            <w:lang w:val="en-US"/>
          </w:rPr>
          <w:delText>L</w:delText>
        </w:r>
      </w:del>
      <w:ins w:id="1334" w:author="Richard Stefan" w:date="2016-09-15T22:16:00Z">
        <w:r>
          <w:rPr>
            <w:rFonts w:ascii="Courier New" w:hAnsi="Courier New" w:cs="Courier New"/>
            <w:szCs w:val="72"/>
            <w:lang w:val="en-US"/>
          </w:rPr>
          <w:t>l</w:t>
        </w:r>
      </w:ins>
      <w:r w:rsidR="00F25C92">
        <w:rPr>
          <w:rFonts w:ascii="Courier New" w:hAnsi="Courier New" w:cs="Courier New"/>
          <w:szCs w:val="72"/>
          <w:lang w:val="en-US"/>
        </w:rPr>
        <w:t>evel</w:t>
      </w:r>
      <w:r w:rsidR="00B14B9C" w:rsidRPr="00B14B9C">
        <w:rPr>
          <w:rFonts w:ascii="Segoe UI Light" w:hAnsi="Segoe UI Light" w:cs="Segoe UI Light"/>
          <w:sz w:val="24"/>
          <w:szCs w:val="72"/>
          <w:lang w:val="en-US"/>
        </w:rPr>
        <w:t xml:space="preserve"> : defines the airway structure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32A2F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 w:rsidR="00532A2F">
        <w:rPr>
          <w:rFonts w:ascii="Segoe UI Light" w:hAnsi="Segoe UI Light" w:cs="Segoe UI Light"/>
          <w:sz w:val="24"/>
          <w:szCs w:val="72"/>
          <w:lang w:val="en-US"/>
        </w:rPr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3.14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14B9C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F13EC57" w14:textId="18BEA2D3" w:rsidR="00F25C92" w:rsidRPr="008327FA" w:rsidRDefault="00A02F6E" w:rsidP="00B2479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Directional </w:t>
      </w:r>
      <w:r w:rsidR="00F25C92">
        <w:rPr>
          <w:rFonts w:ascii="Courier New" w:hAnsi="Courier New" w:cs="Courier New"/>
          <w:szCs w:val="72"/>
          <w:lang w:val="en-US"/>
        </w:rPr>
        <w:t>Restriction</w:t>
      </w:r>
      <w:r w:rsidR="00B14B9C">
        <w:rPr>
          <w:rFonts w:ascii="Courier New" w:hAnsi="Courier New" w:cs="Courier New"/>
          <w:szCs w:val="72"/>
          <w:lang w:val="en-US"/>
        </w:rPr>
        <w:t xml:space="preserve"> </w:t>
      </w:r>
      <w:r w:rsidR="00B14B9C" w:rsidRPr="00B14B9C">
        <w:rPr>
          <w:rFonts w:ascii="Segoe UI Light" w:hAnsi="Segoe UI Light" w:cs="Courier New"/>
          <w:sz w:val="24"/>
          <w:szCs w:val="24"/>
          <w:lang w:val="en-US"/>
        </w:rPr>
        <w:t>:</w:t>
      </w:r>
      <w:r w:rsidR="00B14B9C">
        <w:rPr>
          <w:rFonts w:ascii="Segoe UI Light" w:hAnsi="Segoe UI Light" w:cs="Courier New"/>
          <w:sz w:val="24"/>
          <w:szCs w:val="24"/>
          <w:lang w:val="en-US"/>
        </w:rPr>
        <w:t xml:space="preserve"> indicate the flyable direction </w:t>
      </w:r>
      <w:r w:rsidR="00B14B9C"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32A2F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_Ref461700591 \r \h </w:instrText>
      </w:r>
      <w:r w:rsidR="00532A2F">
        <w:rPr>
          <w:rFonts w:ascii="Segoe UI Light" w:hAnsi="Segoe UI Light" w:cs="Segoe UI Light"/>
          <w:sz w:val="24"/>
          <w:szCs w:val="72"/>
          <w:lang w:val="en-US"/>
        </w:rPr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3.15</w:t>
      </w:r>
      <w:r w:rsidR="00532A2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14B9C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6C4B926" w14:textId="19762A74" w:rsidR="008327FA" w:rsidRPr="008327FA" w:rsidRDefault="009D66B9" w:rsidP="008327F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Cruise Table Identifier </w:t>
      </w:r>
      <w:r w:rsidR="008327FA" w:rsidRPr="00B14B9C">
        <w:rPr>
          <w:rFonts w:ascii="Segoe UI Light" w:hAnsi="Segoe UI Light" w:cs="Courier New"/>
          <w:sz w:val="24"/>
          <w:szCs w:val="24"/>
          <w:lang w:val="en-US"/>
        </w:rPr>
        <w:t>:</w:t>
      </w:r>
      <w:r w:rsidR="008327FA">
        <w:rPr>
          <w:rFonts w:ascii="Segoe UI Light" w:hAnsi="Segoe UI Light" w:cs="Courier New"/>
          <w:sz w:val="24"/>
          <w:szCs w:val="24"/>
          <w:lang w:val="en-US"/>
        </w:rPr>
        <w:t xml:space="preserve"> indicate the cruising table </w:t>
      </w:r>
      <w:r w:rsidR="008327FA"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41658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141658">
        <w:rPr>
          <w:rFonts w:ascii="Segoe UI Light" w:hAnsi="Segoe UI Light" w:cs="Segoe UI Light"/>
          <w:sz w:val="24"/>
          <w:szCs w:val="72"/>
          <w:lang w:val="en-US"/>
        </w:rPr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8327FA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A5EB09B" w14:textId="04BD8E7D" w:rsidR="00F25C92" w:rsidRPr="00285ABA" w:rsidRDefault="00F25C92" w:rsidP="00B24798">
      <w:pPr>
        <w:pStyle w:val="ListParagraph"/>
        <w:numPr>
          <w:ilvl w:val="0"/>
          <w:numId w:val="11"/>
        </w:numPr>
        <w:spacing w:after="0" w:line="240" w:lineRule="auto"/>
        <w:rPr>
          <w:ins w:id="1335" w:author="Richard Stefan [2]" w:date="2017-10-20T16:49:00Z"/>
          <w:rFonts w:ascii="Segoe UI Light" w:hAnsi="Segoe UI Light" w:cs="Segoe UI Light"/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>Minimum Altitude</w:t>
      </w:r>
      <w:ins w:id="1336" w:author="Richard Stefan [2]" w:date="2017-10-20T16:49:00Z">
        <w:r w:rsidR="00411130">
          <w:rPr>
            <w:rFonts w:ascii="Courier New" w:hAnsi="Courier New" w:cs="Courier New"/>
            <w:szCs w:val="72"/>
            <w:lang w:val="en-US"/>
          </w:rPr>
          <w:t>1</w:t>
        </w:r>
      </w:ins>
      <w:r w:rsidR="00B14B9C" w:rsidRPr="00B14B9C">
        <w:rPr>
          <w:rFonts w:ascii="Segoe UI Light" w:hAnsi="Segoe UI Light" w:cs="Courier New"/>
          <w:sz w:val="24"/>
          <w:szCs w:val="24"/>
          <w:lang w:val="en-US"/>
        </w:rPr>
        <w:t xml:space="preserve"> : </w:t>
      </w:r>
      <w:r w:rsidR="00B14B9C"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 w:rsidR="0076090B"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  <w:del w:id="1337" w:author="Richard Stefan [2]" w:date="2017-10-20T16:50:00Z">
        <w:r w:rsidR="0076090B" w:rsidDel="00F21159">
          <w:rPr>
            <w:rFonts w:ascii="Segoe UI Light" w:hAnsi="Segoe UI Light" w:cs="TimesNewRomanPSMT"/>
            <w:sz w:val="24"/>
            <w:szCs w:val="24"/>
            <w:lang w:val="en-US"/>
          </w:rPr>
          <w:delText xml:space="preserve"> or </w:delText>
        </w:r>
        <w:r w:rsidR="00B14B9C" w:rsidDel="00F21159">
          <w:rPr>
            <w:rFonts w:ascii="Segoe UI Light" w:hAnsi="Segoe UI Light" w:cs="TimesNewRomanPSMT"/>
            <w:sz w:val="24"/>
            <w:szCs w:val="24"/>
            <w:lang w:val="en-US"/>
          </w:rPr>
          <w:delText>flight level</w:delText>
        </w:r>
      </w:del>
    </w:p>
    <w:p w14:paraId="5341A785" w14:textId="39C10ADB" w:rsidR="00411130" w:rsidRPr="00411130" w:rsidRDefault="0041113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24"/>
          <w:lang w:val="en-US"/>
          <w:rPrChange w:id="1338" w:author="Richard Stefan [2]" w:date="2017-10-20T16:49:00Z">
            <w:rPr>
              <w:lang w:val="en-US"/>
            </w:rPr>
          </w:rPrChange>
        </w:rPr>
      </w:pPr>
      <w:ins w:id="1339" w:author="Richard Stefan [2]" w:date="2017-10-20T16:49:00Z">
        <w:r>
          <w:rPr>
            <w:rFonts w:ascii="Courier New" w:hAnsi="Courier New" w:cs="Courier New"/>
            <w:szCs w:val="72"/>
            <w:lang w:val="en-US"/>
          </w:rPr>
          <w:t>Minimum Altitude2</w:t>
        </w:r>
        <w:r w:rsidRPr="00B14B9C">
          <w:rPr>
            <w:rFonts w:ascii="Segoe UI Light" w:hAnsi="Segoe UI Light" w:cs="Courier New"/>
            <w:sz w:val="24"/>
            <w:szCs w:val="24"/>
            <w:lang w:val="en-US"/>
          </w:rPr>
          <w:t xml:space="preserve"> : </w:t>
        </w:r>
        <w:r w:rsidRPr="00E3614D">
          <w:rPr>
            <w:rFonts w:ascii="Segoe UI Light" w:hAnsi="Segoe UI Light" w:cs="TimesNewRomanPSMT"/>
            <w:sz w:val="24"/>
            <w:szCs w:val="24"/>
            <w:lang w:val="en-US"/>
          </w:rPr>
          <w:t>contain altitudes</w:t>
        </w:r>
        <w:r>
          <w:rPr>
            <w:rFonts w:ascii="Segoe UI Light" w:hAnsi="Segoe UI Light" w:cs="TimesNewRomanPSMT"/>
            <w:sz w:val="24"/>
            <w:szCs w:val="24"/>
            <w:lang w:val="en-US"/>
          </w:rPr>
          <w:t xml:space="preserve"> in feet</w:t>
        </w:r>
      </w:ins>
    </w:p>
    <w:p w14:paraId="4AC82311" w14:textId="77777777" w:rsidR="00F643AD" w:rsidRPr="00F643AD" w:rsidRDefault="00F25C92" w:rsidP="00D1226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76090B">
        <w:rPr>
          <w:rFonts w:ascii="Courier New" w:hAnsi="Courier New" w:cs="Courier New"/>
          <w:szCs w:val="72"/>
          <w:lang w:val="en-US"/>
        </w:rPr>
        <w:t>Maximum Altitude</w:t>
      </w:r>
      <w:r w:rsidR="00B14B9C" w:rsidRPr="0076090B">
        <w:rPr>
          <w:rFonts w:ascii="Segoe UI Light" w:hAnsi="Segoe UI Light" w:cs="Courier New"/>
          <w:sz w:val="24"/>
          <w:szCs w:val="24"/>
          <w:lang w:val="en-US"/>
        </w:rPr>
        <w:t xml:space="preserve"> : </w:t>
      </w:r>
      <w:r w:rsidR="0076090B">
        <w:rPr>
          <w:rFonts w:ascii="Segoe UI Light" w:hAnsi="Segoe UI Light" w:cs="TimesNewRomanPSMT"/>
          <w:sz w:val="24"/>
          <w:szCs w:val="24"/>
          <w:lang w:val="en-US"/>
        </w:rPr>
        <w:t>contain altitudes in feet</w:t>
      </w:r>
    </w:p>
    <w:p w14:paraId="02EDAB64" w14:textId="1765ED79" w:rsidR="00F643AD" w:rsidRPr="00F643AD" w:rsidRDefault="00F643AD" w:rsidP="00D1226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643AD">
        <w:rPr>
          <w:rFonts w:ascii="Courier New" w:hAnsi="Courier New" w:cs="Courier New"/>
          <w:szCs w:val="72"/>
          <w:lang w:val="en-US"/>
        </w:rPr>
        <w:t>Outbound Course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: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outbound magnetic course from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“Fix Ident</w:t>
      </w:r>
      <w:r>
        <w:rPr>
          <w:rFonts w:ascii="Segoe UI Light" w:hAnsi="Segoe UI Light" w:cs="Courier New"/>
          <w:sz w:val="24"/>
          <w:szCs w:val="24"/>
          <w:lang w:val="en-US"/>
        </w:rPr>
        <w:t>ifier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334391E6" w14:textId="0C9A37A8" w:rsidR="00F643AD" w:rsidRPr="00F643AD" w:rsidRDefault="00F643AD" w:rsidP="00D1226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643AD">
        <w:rPr>
          <w:rFonts w:ascii="Courier New" w:hAnsi="Courier New" w:cs="Courier New"/>
          <w:szCs w:val="72"/>
          <w:lang w:val="en-US"/>
        </w:rPr>
        <w:t>Inbound Course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: </w:t>
      </w:r>
      <w:r>
        <w:rPr>
          <w:rFonts w:ascii="Segoe UI Light" w:hAnsi="Segoe UI Light" w:cs="Courier New"/>
          <w:sz w:val="24"/>
          <w:szCs w:val="24"/>
          <w:lang w:val="en-US"/>
        </w:rPr>
        <w:t>inbound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magnetic course </w:t>
      </w:r>
      <w:r>
        <w:rPr>
          <w:rFonts w:ascii="Segoe UI Light" w:hAnsi="Segoe UI Light" w:cs="Courier New"/>
          <w:sz w:val="24"/>
          <w:szCs w:val="24"/>
          <w:lang w:val="en-US"/>
        </w:rPr>
        <w:t>to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“Fix Ident</w:t>
      </w:r>
      <w:r>
        <w:rPr>
          <w:rFonts w:ascii="Segoe UI Light" w:hAnsi="Segoe UI Light" w:cs="Courier New"/>
          <w:sz w:val="24"/>
          <w:szCs w:val="24"/>
          <w:lang w:val="en-US"/>
        </w:rPr>
        <w:t>ifier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1A5690CC" w14:textId="2CFEFD4C" w:rsidR="00AD0802" w:rsidRPr="00AD0802" w:rsidRDefault="00F643AD" w:rsidP="00D12266">
      <w:pPr>
        <w:pStyle w:val="ListParagraph"/>
        <w:numPr>
          <w:ilvl w:val="0"/>
          <w:numId w:val="11"/>
        </w:numPr>
        <w:spacing w:after="0" w:line="240" w:lineRule="auto"/>
        <w:rPr>
          <w:ins w:id="1340" w:author="Richard Stefan" w:date="2016-09-16T10:44:00Z"/>
          <w:lang w:val="en-US"/>
          <w:rPrChange w:id="1341" w:author="Richard Stefan" w:date="2016-09-16T10:44:00Z">
            <w:rPr>
              <w:ins w:id="1342" w:author="Richard Stefan" w:date="2016-09-16T10:44:00Z"/>
              <w:rFonts w:ascii="Segoe UI Light" w:hAnsi="Segoe UI Light" w:cs="TimesNewRomanPSMT"/>
              <w:sz w:val="24"/>
              <w:szCs w:val="24"/>
              <w:lang w:val="en-US"/>
            </w:rPr>
          </w:rPrChange>
        </w:rPr>
      </w:pPr>
      <w:r w:rsidRPr="00F643AD">
        <w:rPr>
          <w:rFonts w:ascii="Courier New" w:hAnsi="Courier New" w:cs="Courier New"/>
          <w:szCs w:val="72"/>
          <w:lang w:val="en-US"/>
        </w:rPr>
        <w:t>Inbound Distance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: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in nautical miles</w:t>
      </w:r>
      <w:del w:id="1343" w:author="Richard Stefan [2]" w:date="2017-10-20T16:50:00Z">
        <w:r w:rsidR="0076090B" w:rsidDel="00F21159">
          <w:rPr>
            <w:rFonts w:ascii="Segoe UI Light" w:hAnsi="Segoe UI Light" w:cs="TimesNewRomanPSMT"/>
            <w:sz w:val="24"/>
            <w:szCs w:val="24"/>
            <w:lang w:val="en-US"/>
          </w:rPr>
          <w:delText xml:space="preserve"> </w:delText>
        </w:r>
        <w:r w:rsidR="00B14B9C" w:rsidRPr="0076090B" w:rsidDel="00F21159">
          <w:rPr>
            <w:rFonts w:ascii="Segoe UI Light" w:hAnsi="Segoe UI Light" w:cs="TimesNewRomanPSMT"/>
            <w:sz w:val="24"/>
            <w:szCs w:val="24"/>
            <w:lang w:val="en-US"/>
          </w:rPr>
          <w:delText>or flight level</w:delText>
        </w:r>
      </w:del>
    </w:p>
    <w:p w14:paraId="3DA9EC79" w14:textId="67C8B863" w:rsidR="00414133" w:rsidRPr="00AD0802" w:rsidRDefault="00414133">
      <w:pPr>
        <w:spacing w:after="0" w:line="240" w:lineRule="auto"/>
        <w:rPr>
          <w:lang w:val="en-US"/>
        </w:rPr>
        <w:pPrChange w:id="1344" w:author="Richard Stefan" w:date="2016-09-16T10:44:00Z">
          <w:pPr>
            <w:pStyle w:val="ListParagraph"/>
            <w:numPr>
              <w:numId w:val="11"/>
            </w:numPr>
            <w:spacing w:after="0" w:line="240" w:lineRule="auto"/>
            <w:ind w:hanging="360"/>
          </w:pPr>
        </w:pPrChange>
      </w:pPr>
      <w:r w:rsidRPr="00AD0802">
        <w:rPr>
          <w:lang w:val="en-US"/>
        </w:rPr>
        <w:br w:type="page"/>
      </w:r>
    </w:p>
    <w:p w14:paraId="3AE1A058" w14:textId="77777777" w:rsidR="00B24798" w:rsidRPr="00AC46C6" w:rsidRDefault="00414133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1345" w:name="_Airports"/>
      <w:bookmarkStart w:id="1346" w:name="_Toc139626216"/>
      <w:bookmarkEnd w:id="1345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Airports</w:t>
      </w:r>
      <w:bookmarkEnd w:id="1346"/>
    </w:p>
    <w:p w14:paraId="5F89FE6F" w14:textId="3B524B80" w:rsidR="00796282" w:rsidRDefault="00796282" w:rsidP="00414133">
      <w:pPr>
        <w:spacing w:after="0" w:line="240" w:lineRule="auto"/>
        <w:rPr>
          <w:ins w:id="1347" w:author="Richard Stefan" w:date="2016-09-16T10:39:00Z"/>
          <w:rFonts w:ascii="Segoe UI Light" w:hAnsi="Segoe UI Light" w:cs="Segoe UI Light"/>
          <w:sz w:val="24"/>
          <w:szCs w:val="72"/>
          <w:lang w:val="en-US"/>
        </w:rPr>
      </w:pPr>
      <w:ins w:id="1348" w:author="Richard Stefan" w:date="2016-09-16T10:39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660F0D2C" w14:textId="77777777" w:rsidR="00796282" w:rsidRPr="00796282" w:rsidRDefault="00796282" w:rsidP="00796282">
      <w:pPr>
        <w:spacing w:after="0" w:line="240" w:lineRule="auto"/>
        <w:rPr>
          <w:ins w:id="1349" w:author="Richard Stefan" w:date="2016-09-16T10:40:00Z"/>
          <w:rFonts w:ascii="Courier New" w:hAnsi="Courier New" w:cs="Courier New"/>
          <w:lang w:val="en-US"/>
          <w:rPrChange w:id="1350" w:author="Richard Stefan" w:date="2016-09-16T10:40:00Z">
            <w:rPr>
              <w:ins w:id="1351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352" w:author="Richard Stefan" w:date="2016-09-16T10:40:00Z">
        <w:r w:rsidRPr="00796282">
          <w:rPr>
            <w:rFonts w:ascii="Courier New" w:hAnsi="Courier New" w:cs="Courier New"/>
            <w:lang w:val="en-US"/>
            <w:rPrChange w:id="1353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1354" w:author="Richard Stefan [2]" w:date="2017-10-20T16:52:00Z">
          <w:r w:rsidRPr="00796282" w:rsidDel="00D679A5">
            <w:rPr>
              <w:rFonts w:ascii="Courier New" w:hAnsi="Courier New" w:cs="Courier New"/>
              <w:lang w:val="en-US"/>
              <w:rPrChange w:id="1355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pa_</w:delText>
          </w:r>
        </w:del>
        <w:r w:rsidRPr="00796282">
          <w:rPr>
            <w:rFonts w:ascii="Courier New" w:hAnsi="Courier New" w:cs="Courier New"/>
            <w:lang w:val="en-US"/>
            <w:rPrChange w:id="1356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airports</w:t>
        </w:r>
        <w:del w:id="1357" w:author="Richard Stefan [2]" w:date="2017-10-20T16:52:00Z">
          <w:r w:rsidRPr="00796282" w:rsidDel="00D679A5">
            <w:rPr>
              <w:rFonts w:ascii="Courier New" w:hAnsi="Courier New" w:cs="Courier New"/>
              <w:lang w:val="en-US"/>
              <w:rPrChange w:id="1358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796282">
          <w:rPr>
            <w:rFonts w:ascii="Courier New" w:hAnsi="Courier New" w:cs="Courier New"/>
            <w:lang w:val="en-US"/>
            <w:rPrChange w:id="1359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6A794798" w14:textId="6619D8F9" w:rsidR="00796282" w:rsidRPr="00796282" w:rsidDel="00D679A5" w:rsidRDefault="00796282" w:rsidP="00796282">
      <w:pPr>
        <w:spacing w:after="0" w:line="240" w:lineRule="auto"/>
        <w:rPr>
          <w:ins w:id="1360" w:author="Richard Stefan" w:date="2016-09-16T10:40:00Z"/>
          <w:del w:id="1361" w:author="Richard Stefan [2]" w:date="2017-10-20T16:52:00Z"/>
          <w:rFonts w:ascii="Courier New" w:hAnsi="Courier New" w:cs="Courier New"/>
          <w:lang w:val="en-US"/>
          <w:rPrChange w:id="1362" w:author="Richard Stefan" w:date="2016-09-16T10:40:00Z">
            <w:rPr>
              <w:ins w:id="1363" w:author="Richard Stefan" w:date="2016-09-16T10:40:00Z"/>
              <w:del w:id="1364" w:author="Richard Stefan [2]" w:date="2017-10-20T16:5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365" w:author="Richard Stefan" w:date="2016-09-16T10:40:00Z">
        <w:del w:id="1366" w:author="Richard Stefan [2]" w:date="2017-10-20T16:52:00Z">
          <w:r w:rsidRPr="00796282" w:rsidDel="00D679A5">
            <w:rPr>
              <w:rFonts w:ascii="Courier New" w:hAnsi="Courier New" w:cs="Courier New"/>
              <w:lang w:val="en-US"/>
              <w:rPrChange w:id="1367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1368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369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370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del w:id="1371" w:author="Richard Stefan [2]" w:date="2017-10-20T16:52:00Z">
        <w:r w:rsidR="00E945F1" w:rsidDel="00D679A5">
          <w:rPr>
            <w:rFonts w:ascii="Courier New" w:hAnsi="Courier New" w:cs="Courier New"/>
            <w:lang w:val="en-US"/>
          </w:rPr>
          <w:delText>2)</w:delText>
        </w:r>
      </w:del>
      <w:ins w:id="1372" w:author="Richard Stefan" w:date="2016-09-16T10:40:00Z">
        <w:del w:id="1373" w:author="Richard Stefan [2]" w:date="2017-10-20T16:52:00Z">
          <w:r w:rsidRPr="00796282" w:rsidDel="00D679A5">
            <w:rPr>
              <w:rFonts w:ascii="Courier New" w:hAnsi="Courier New" w:cs="Courier New"/>
              <w:lang w:val="en-US"/>
              <w:rPrChange w:id="1374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 DEFAULT 'PA', </w:delText>
          </w:r>
        </w:del>
      </w:ins>
    </w:p>
    <w:p w14:paraId="49BC80AA" w14:textId="5A5F8567" w:rsidR="00796282" w:rsidRPr="00796282" w:rsidRDefault="00796282" w:rsidP="00796282">
      <w:pPr>
        <w:spacing w:after="0" w:line="240" w:lineRule="auto"/>
        <w:rPr>
          <w:ins w:id="1375" w:author="Richard Stefan" w:date="2016-09-16T10:40:00Z"/>
          <w:rFonts w:ascii="Courier New" w:hAnsi="Courier New" w:cs="Courier New"/>
          <w:lang w:val="en-US"/>
          <w:rPrChange w:id="1376" w:author="Richard Stefan" w:date="2016-09-16T10:40:00Z">
            <w:rPr>
              <w:ins w:id="1377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378" w:author="Richard Stefan" w:date="2016-09-16T10:40:00Z">
        <w:r w:rsidRPr="00796282">
          <w:rPr>
            <w:rFonts w:ascii="Courier New" w:hAnsi="Courier New" w:cs="Courier New"/>
            <w:lang w:val="en-US"/>
            <w:rPrChange w:id="1379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1380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381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382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38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3)</w:t>
      </w:r>
      <w:ins w:id="1384" w:author="Richard Stefan" w:date="2016-09-16T10:40:00Z">
        <w:del w:id="1385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386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387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FA0C98E" w14:textId="1D8DB037" w:rsidR="00796282" w:rsidRPr="00796282" w:rsidRDefault="00796282" w:rsidP="00796282">
      <w:pPr>
        <w:spacing w:after="0" w:line="240" w:lineRule="auto"/>
        <w:rPr>
          <w:ins w:id="1388" w:author="Richard Stefan" w:date="2016-09-16T10:40:00Z"/>
          <w:rFonts w:ascii="Courier New" w:hAnsi="Courier New" w:cs="Courier New"/>
          <w:lang w:val="en-US"/>
          <w:rPrChange w:id="1389" w:author="Richard Stefan" w:date="2016-09-16T10:40:00Z">
            <w:rPr>
              <w:ins w:id="1390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391" w:author="Richard Stefan" w:date="2016-09-16T10:40:00Z">
        <w:r w:rsidRPr="00796282">
          <w:rPr>
            <w:rFonts w:ascii="Courier New" w:hAnsi="Courier New" w:cs="Courier New"/>
            <w:lang w:val="en-US"/>
            <w:rPrChange w:id="1392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1393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394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395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39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2)</w:t>
      </w:r>
      <w:ins w:id="1397" w:author="Richard Stefan" w:date="2016-09-16T10:40:00Z">
        <w:r w:rsidRPr="00796282">
          <w:rPr>
            <w:rFonts w:ascii="Courier New" w:hAnsi="Courier New" w:cs="Courier New"/>
            <w:lang w:val="en-US"/>
            <w:rPrChange w:id="1398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 NOT NULL, </w:t>
        </w:r>
      </w:ins>
    </w:p>
    <w:p w14:paraId="36613796" w14:textId="311739EA" w:rsidR="00796282" w:rsidRDefault="00796282" w:rsidP="00796282">
      <w:pPr>
        <w:spacing w:after="0" w:line="240" w:lineRule="auto"/>
        <w:rPr>
          <w:rFonts w:ascii="Courier New" w:hAnsi="Courier New" w:cs="Courier New"/>
          <w:lang w:val="en-US"/>
        </w:rPr>
      </w:pPr>
      <w:ins w:id="1399" w:author="Richard Stefan" w:date="2016-09-16T10:40:00Z">
        <w:r w:rsidRPr="00796282">
          <w:rPr>
            <w:rFonts w:ascii="Courier New" w:hAnsi="Courier New" w:cs="Courier New"/>
            <w:lang w:val="en-US"/>
            <w:rPrChange w:id="1400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[airport_identifier] </w:t>
        </w:r>
        <w:del w:id="1401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402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403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40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4)</w:t>
      </w:r>
      <w:ins w:id="1405" w:author="Richard Stefan" w:date="2016-09-16T10:40:00Z">
        <w:r w:rsidRPr="00796282">
          <w:rPr>
            <w:rFonts w:ascii="Courier New" w:hAnsi="Courier New" w:cs="Courier New"/>
            <w:lang w:val="en-US"/>
            <w:rPrChange w:id="1406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 NOT NULL, </w:t>
        </w:r>
      </w:ins>
    </w:p>
    <w:p w14:paraId="6315883E" w14:textId="52362276" w:rsidR="00A36C50" w:rsidRPr="00796282" w:rsidRDefault="00A36C50" w:rsidP="00796282">
      <w:pPr>
        <w:spacing w:after="0" w:line="240" w:lineRule="auto"/>
        <w:rPr>
          <w:ins w:id="1407" w:author="Richard Stefan" w:date="2016-09-16T10:40:00Z"/>
          <w:rFonts w:ascii="Courier New" w:hAnsi="Courier New" w:cs="Courier New"/>
          <w:lang w:val="en-US"/>
          <w:rPrChange w:id="1408" w:author="Richard Stefan" w:date="2016-09-16T10:40:00Z">
            <w:rPr>
              <w:ins w:id="1409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[airport_identifier_3letter] TEXT(3),</w:t>
      </w:r>
    </w:p>
    <w:p w14:paraId="4A9E37A7" w14:textId="246CE47B" w:rsidR="00796282" w:rsidRPr="00796282" w:rsidRDefault="00796282" w:rsidP="00796282">
      <w:pPr>
        <w:spacing w:after="0" w:line="240" w:lineRule="auto"/>
        <w:rPr>
          <w:ins w:id="1410" w:author="Richard Stefan" w:date="2016-09-16T10:40:00Z"/>
          <w:rFonts w:ascii="Courier New" w:hAnsi="Courier New" w:cs="Courier New"/>
          <w:lang w:val="en-US"/>
          <w:rPrChange w:id="1411" w:author="Richard Stefan" w:date="2016-09-16T10:40:00Z">
            <w:rPr>
              <w:ins w:id="1412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13" w:author="Richard Stefan" w:date="2016-09-16T10:40:00Z">
        <w:r w:rsidRPr="00796282">
          <w:rPr>
            <w:rFonts w:ascii="Courier New" w:hAnsi="Courier New" w:cs="Courier New"/>
            <w:lang w:val="en-US"/>
            <w:rPrChange w:id="1414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[airport_name] </w:t>
        </w:r>
        <w:del w:id="1415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416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417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41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30)</w:t>
      </w:r>
      <w:ins w:id="1419" w:author="Richard Stefan" w:date="2016-09-16T10:40:00Z">
        <w:del w:id="1420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21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22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2C9EA6B" w14:textId="00860B12" w:rsidR="00796282" w:rsidRPr="00796282" w:rsidRDefault="00796282" w:rsidP="00796282">
      <w:pPr>
        <w:spacing w:after="0" w:line="240" w:lineRule="auto"/>
        <w:rPr>
          <w:ins w:id="1423" w:author="Richard Stefan" w:date="2016-09-16T10:40:00Z"/>
          <w:rFonts w:ascii="Courier New" w:hAnsi="Courier New" w:cs="Courier New"/>
          <w:lang w:val="en-US"/>
          <w:rPrChange w:id="1424" w:author="Richard Stefan" w:date="2016-09-16T10:40:00Z">
            <w:rPr>
              <w:ins w:id="1425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26" w:author="Richard Stefan" w:date="2016-09-16T10:40:00Z">
        <w:r w:rsidRPr="00796282">
          <w:rPr>
            <w:rFonts w:ascii="Courier New" w:hAnsi="Courier New" w:cs="Courier New"/>
            <w:lang w:val="en-US"/>
            <w:rPrChange w:id="1427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[airport_ref_latitude] </w:t>
        </w:r>
        <w:del w:id="1428" w:author="Richard Stefan [2]" w:date="2017-10-20T16:54:00Z">
          <w:r w:rsidRPr="00796282" w:rsidDel="00D679A5">
            <w:rPr>
              <w:rFonts w:ascii="Courier New" w:hAnsi="Courier New" w:cs="Courier New"/>
              <w:lang w:val="en-US"/>
              <w:rPrChange w:id="1429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</w:delText>
          </w:r>
        </w:del>
      </w:ins>
      <w:ins w:id="1430" w:author="Richard Stefan [2]" w:date="2017-10-20T16:54:00Z">
        <w:r w:rsidR="00D679A5">
          <w:rPr>
            <w:rFonts w:ascii="Courier New" w:hAnsi="Courier New" w:cs="Courier New"/>
            <w:lang w:val="en-US"/>
          </w:rPr>
          <w:t>REAL(9)</w:t>
        </w:r>
      </w:ins>
      <w:ins w:id="1431" w:author="Richard Stefan" w:date="2016-09-16T10:40:00Z">
        <w:del w:id="1432" w:author="Richard Stefan [2]" w:date="2017-10-20T16:54:00Z">
          <w:r w:rsidRPr="00796282" w:rsidDel="00D679A5">
            <w:rPr>
              <w:rFonts w:ascii="Courier New" w:hAnsi="Courier New" w:cs="Courier New"/>
              <w:lang w:val="en-US"/>
              <w:rPrChange w:id="1433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(53, 0)</w:delText>
          </w:r>
        </w:del>
        <w:del w:id="1434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35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36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732E22B" w14:textId="3163507C" w:rsidR="00796282" w:rsidRPr="00796282" w:rsidRDefault="00796282" w:rsidP="00796282">
      <w:pPr>
        <w:spacing w:after="0" w:line="240" w:lineRule="auto"/>
        <w:rPr>
          <w:ins w:id="1437" w:author="Richard Stefan" w:date="2016-09-16T10:40:00Z"/>
          <w:rFonts w:ascii="Courier New" w:hAnsi="Courier New" w:cs="Courier New"/>
          <w:lang w:val="en-US"/>
          <w:rPrChange w:id="1438" w:author="Richard Stefan" w:date="2016-09-16T10:40:00Z">
            <w:rPr>
              <w:ins w:id="1439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40" w:author="Richard Stefan" w:date="2016-09-16T10:40:00Z">
        <w:r w:rsidRPr="00796282">
          <w:rPr>
            <w:rFonts w:ascii="Courier New" w:hAnsi="Courier New" w:cs="Courier New"/>
            <w:lang w:val="en-US"/>
            <w:rPrChange w:id="1441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[airport_ref_longitude] </w:t>
        </w:r>
        <w:del w:id="1442" w:author="Richard Stefan [2]" w:date="2017-10-20T16:54:00Z">
          <w:r w:rsidRPr="00796282" w:rsidDel="00D679A5">
            <w:rPr>
              <w:rFonts w:ascii="Courier New" w:hAnsi="Courier New" w:cs="Courier New"/>
              <w:lang w:val="en-US"/>
              <w:rPrChange w:id="1443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444" w:author="Richard Stefan [2]" w:date="2017-10-20T16:54:00Z">
        <w:r w:rsidR="00D679A5">
          <w:rPr>
            <w:rFonts w:ascii="Courier New" w:hAnsi="Courier New" w:cs="Courier New"/>
            <w:lang w:val="en-US"/>
          </w:rPr>
          <w:t>REAL(10)</w:t>
        </w:r>
      </w:ins>
      <w:ins w:id="1445" w:author="Richard Stefan" w:date="2016-09-16T10:40:00Z">
        <w:del w:id="1446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47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48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61B3030" w14:textId="4A137F90" w:rsidR="00796282" w:rsidRPr="00796282" w:rsidRDefault="00796282" w:rsidP="00796282">
      <w:pPr>
        <w:spacing w:after="0" w:line="240" w:lineRule="auto"/>
        <w:rPr>
          <w:ins w:id="1449" w:author="Richard Stefan" w:date="2016-09-16T10:40:00Z"/>
          <w:rFonts w:ascii="Courier New" w:hAnsi="Courier New" w:cs="Courier New"/>
          <w:lang w:val="en-US"/>
          <w:rPrChange w:id="1450" w:author="Richard Stefan" w:date="2016-09-16T10:40:00Z">
            <w:rPr>
              <w:ins w:id="1451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52" w:author="Richard Stefan" w:date="2016-09-16T10:40:00Z">
        <w:r w:rsidRPr="00796282">
          <w:rPr>
            <w:rFonts w:ascii="Courier New" w:hAnsi="Courier New" w:cs="Courier New"/>
            <w:lang w:val="en-US"/>
            <w:rPrChange w:id="1453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[ifr_capability] </w:t>
        </w:r>
        <w:del w:id="1454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455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456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45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1)</w:t>
      </w:r>
      <w:ins w:id="1458" w:author="Richard Stefan" w:date="2016-09-16T10:40:00Z">
        <w:del w:id="1459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60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61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C146D7E" w14:textId="69118679" w:rsidR="00796282" w:rsidRPr="00796282" w:rsidRDefault="00796282" w:rsidP="00796282">
      <w:pPr>
        <w:spacing w:after="0" w:line="240" w:lineRule="auto"/>
        <w:rPr>
          <w:ins w:id="1462" w:author="Richard Stefan" w:date="2016-09-16T10:40:00Z"/>
          <w:rFonts w:ascii="Courier New" w:hAnsi="Courier New" w:cs="Courier New"/>
          <w:lang w:val="en-US"/>
          <w:rPrChange w:id="1463" w:author="Richard Stefan" w:date="2016-09-16T10:40:00Z">
            <w:rPr>
              <w:ins w:id="1464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65" w:author="Richard Stefan" w:date="2016-09-16T10:40:00Z">
        <w:r w:rsidRPr="00796282">
          <w:rPr>
            <w:rFonts w:ascii="Courier New" w:hAnsi="Courier New" w:cs="Courier New"/>
            <w:lang w:val="en-US"/>
            <w:rPrChange w:id="1466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[longest_runway_surface_code] </w:t>
        </w:r>
        <w:del w:id="1467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468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469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47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E945F1">
        <w:rPr>
          <w:rFonts w:ascii="Courier New" w:hAnsi="Courier New" w:cs="Courier New"/>
          <w:lang w:val="en-US"/>
        </w:rPr>
        <w:t>1)</w:t>
      </w:r>
      <w:ins w:id="1471" w:author="Richard Stefan" w:date="2016-09-16T10:40:00Z">
        <w:del w:id="1472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73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74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6B93C42" w14:textId="5D3239AF" w:rsidR="00796282" w:rsidRPr="00796282" w:rsidRDefault="00796282" w:rsidP="00796282">
      <w:pPr>
        <w:spacing w:after="0" w:line="240" w:lineRule="auto"/>
        <w:rPr>
          <w:ins w:id="1475" w:author="Richard Stefan" w:date="2016-09-16T10:40:00Z"/>
          <w:rFonts w:ascii="Courier New" w:hAnsi="Courier New" w:cs="Courier New"/>
          <w:lang w:val="en-US"/>
          <w:rPrChange w:id="1476" w:author="Richard Stefan" w:date="2016-09-16T10:40:00Z">
            <w:rPr>
              <w:ins w:id="1477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78" w:author="Richard Stefan" w:date="2016-09-16T10:40:00Z">
        <w:r w:rsidRPr="00796282">
          <w:rPr>
            <w:rFonts w:ascii="Courier New" w:hAnsi="Courier New" w:cs="Courier New"/>
            <w:lang w:val="en-US"/>
            <w:rPrChange w:id="1479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[elevation] </w:t>
        </w:r>
        <w:del w:id="1480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481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482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483" w:author="Richard Stefan [2]" w:date="2017-10-20T16:30:00Z">
        <w:r w:rsidR="002D5FEC">
          <w:rPr>
            <w:rFonts w:ascii="Courier New" w:hAnsi="Courier New" w:cs="Courier New"/>
            <w:lang w:val="en-US"/>
          </w:rPr>
          <w:t>INT</w:t>
        </w:r>
        <w:r w:rsidR="0074348B">
          <w:rPr>
            <w:rFonts w:ascii="Courier New" w:hAnsi="Courier New" w:cs="Courier New"/>
            <w:lang w:val="en-US"/>
          </w:rPr>
          <w:t>(</w:t>
        </w:r>
      </w:ins>
      <w:r w:rsidR="00E945F1">
        <w:rPr>
          <w:rFonts w:ascii="Courier New" w:hAnsi="Courier New" w:cs="Courier New"/>
          <w:lang w:val="en-US"/>
        </w:rPr>
        <w:t>5)</w:t>
      </w:r>
      <w:ins w:id="1484" w:author="Richard Stefan" w:date="2016-09-16T10:40:00Z">
        <w:del w:id="1485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86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796282">
          <w:rPr>
            <w:rFonts w:ascii="Courier New" w:hAnsi="Courier New" w:cs="Courier New"/>
            <w:lang w:val="en-US"/>
            <w:rPrChange w:id="1487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B49A6BE" w14:textId="6BFCBD23" w:rsidR="00796282" w:rsidRPr="00796282" w:rsidRDefault="00796282" w:rsidP="00796282">
      <w:pPr>
        <w:spacing w:after="0" w:line="240" w:lineRule="auto"/>
        <w:rPr>
          <w:ins w:id="1488" w:author="Richard Stefan" w:date="2016-09-16T10:40:00Z"/>
          <w:rFonts w:ascii="Courier New" w:hAnsi="Courier New" w:cs="Courier New"/>
          <w:lang w:val="en-US"/>
          <w:rPrChange w:id="1489" w:author="Richard Stefan" w:date="2016-09-16T10:40:00Z">
            <w:rPr>
              <w:ins w:id="1490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491" w:author="Richard Stefan" w:date="2016-09-16T10:40:00Z">
        <w:r w:rsidRPr="00796282">
          <w:rPr>
            <w:rFonts w:ascii="Courier New" w:hAnsi="Courier New" w:cs="Courier New"/>
            <w:lang w:val="en-US"/>
            <w:rPrChange w:id="1492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[transition_altitude] </w:t>
        </w:r>
        <w:del w:id="1493" w:author="Richard Stefan [2]" w:date="2017-10-20T16:55:00Z">
          <w:r w:rsidRPr="00796282" w:rsidDel="002D5FEC">
            <w:rPr>
              <w:rFonts w:ascii="Courier New" w:hAnsi="Courier New" w:cs="Courier New"/>
              <w:lang w:val="en-US"/>
              <w:rPrChange w:id="1494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495" w:author="Richard Stefan [2]" w:date="2017-10-20T16:55:00Z">
        <w:r w:rsidR="002D5FEC">
          <w:rPr>
            <w:rFonts w:ascii="Courier New" w:hAnsi="Courier New" w:cs="Courier New"/>
            <w:lang w:val="en-US"/>
          </w:rPr>
          <w:t>INT(5)</w:t>
        </w:r>
      </w:ins>
      <w:ins w:id="1496" w:author="Richard Stefan" w:date="2016-09-16T10:40:00Z">
        <w:r w:rsidRPr="00796282">
          <w:rPr>
            <w:rFonts w:ascii="Courier New" w:hAnsi="Courier New" w:cs="Courier New"/>
            <w:lang w:val="en-US"/>
            <w:rPrChange w:id="1497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38E76AD" w14:textId="66C580D0" w:rsidR="00796282" w:rsidRPr="00796282" w:rsidRDefault="00796282" w:rsidP="00796282">
      <w:pPr>
        <w:spacing w:after="0" w:line="240" w:lineRule="auto"/>
        <w:rPr>
          <w:ins w:id="1498" w:author="Richard Stefan" w:date="2016-09-16T10:40:00Z"/>
          <w:rFonts w:ascii="Courier New" w:hAnsi="Courier New" w:cs="Courier New"/>
          <w:lang w:val="en-US"/>
          <w:rPrChange w:id="1499" w:author="Richard Stefan" w:date="2016-09-16T10:40:00Z">
            <w:rPr>
              <w:ins w:id="1500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501" w:author="Richard Stefan" w:date="2016-09-16T10:40:00Z">
        <w:r w:rsidRPr="00796282">
          <w:rPr>
            <w:rFonts w:ascii="Courier New" w:hAnsi="Courier New" w:cs="Courier New"/>
            <w:lang w:val="en-US"/>
            <w:rPrChange w:id="1502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[speed_limit] </w:t>
        </w:r>
        <w:del w:id="1503" w:author="Richard Stefan [2]" w:date="2017-10-20T16:56:00Z">
          <w:r w:rsidRPr="00796282" w:rsidDel="002D5FEC">
            <w:rPr>
              <w:rFonts w:ascii="Courier New" w:hAnsi="Courier New" w:cs="Courier New"/>
              <w:lang w:val="en-US"/>
              <w:rPrChange w:id="1504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505" w:author="Richard Stefan [2]" w:date="2017-10-20T16:56:00Z">
        <w:r w:rsidR="002D5FEC">
          <w:rPr>
            <w:rFonts w:ascii="Courier New" w:hAnsi="Courier New" w:cs="Courier New"/>
            <w:lang w:val="en-US"/>
          </w:rPr>
          <w:t>INT(3)</w:t>
        </w:r>
      </w:ins>
      <w:ins w:id="1506" w:author="Richard Stefan" w:date="2016-09-16T10:40:00Z">
        <w:r w:rsidRPr="00796282">
          <w:rPr>
            <w:rFonts w:ascii="Courier New" w:hAnsi="Courier New" w:cs="Courier New"/>
            <w:lang w:val="en-US"/>
            <w:rPrChange w:id="1507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B6BB8C5" w14:textId="660C3935" w:rsidR="00796282" w:rsidRDefault="00796282" w:rsidP="00796282">
      <w:pPr>
        <w:spacing w:after="0" w:line="240" w:lineRule="auto"/>
        <w:rPr>
          <w:rFonts w:ascii="Courier New" w:hAnsi="Courier New" w:cs="Courier New"/>
          <w:lang w:val="en-US"/>
        </w:rPr>
      </w:pPr>
      <w:ins w:id="1508" w:author="Richard Stefan" w:date="2016-09-16T10:40:00Z">
        <w:r w:rsidRPr="00796282">
          <w:rPr>
            <w:rFonts w:ascii="Courier New" w:hAnsi="Courier New" w:cs="Courier New"/>
            <w:lang w:val="en-US"/>
            <w:rPrChange w:id="1509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[speed_limit_altitude] </w:t>
        </w:r>
        <w:del w:id="1510" w:author="Richard Stefan [2]" w:date="2017-10-20T16:30:00Z">
          <w:r w:rsidRPr="00796282" w:rsidDel="0074348B">
            <w:rPr>
              <w:rFonts w:ascii="Courier New" w:hAnsi="Courier New" w:cs="Courier New"/>
              <w:lang w:val="en-US"/>
              <w:rPrChange w:id="1511" w:author="Richard Stefan" w:date="2016-09-16T10:40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del w:id="1512" w:author="Richard Stefan [2]" w:date="2017-10-20T16:30:00Z">
        <w:r w:rsidR="00E945F1" w:rsidDel="0074348B">
          <w:rPr>
            <w:rFonts w:ascii="Courier New" w:hAnsi="Courier New" w:cs="Courier New"/>
            <w:lang w:val="en-US"/>
          </w:rPr>
          <w:delText>(</w:delText>
        </w:r>
      </w:del>
      <w:ins w:id="1513" w:author="Richard Stefan [2]" w:date="2017-10-20T16:56:00Z">
        <w:r w:rsidR="002D5FEC">
          <w:rPr>
            <w:rFonts w:ascii="Courier New" w:hAnsi="Courier New" w:cs="Courier New"/>
            <w:lang w:val="en-US"/>
          </w:rPr>
          <w:t>INT(</w:t>
        </w:r>
      </w:ins>
      <w:r w:rsidR="00E945F1">
        <w:rPr>
          <w:rFonts w:ascii="Courier New" w:hAnsi="Courier New" w:cs="Courier New"/>
          <w:lang w:val="en-US"/>
        </w:rPr>
        <w:t>5)</w:t>
      </w:r>
      <w:r w:rsidR="00130CF2">
        <w:rPr>
          <w:rFonts w:ascii="Courier New" w:hAnsi="Courier New" w:cs="Courier New"/>
          <w:lang w:val="en-US"/>
        </w:rPr>
        <w:t>,</w:t>
      </w:r>
    </w:p>
    <w:p w14:paraId="7DFB83D6" w14:textId="35BCFCE9" w:rsidR="00130CF2" w:rsidRPr="00796282" w:rsidRDefault="00130CF2" w:rsidP="00796282">
      <w:pPr>
        <w:spacing w:after="0" w:line="240" w:lineRule="auto"/>
        <w:rPr>
          <w:ins w:id="1514" w:author="Richard Stefan" w:date="2016-09-16T10:40:00Z"/>
          <w:rFonts w:ascii="Courier New" w:hAnsi="Courier New" w:cs="Courier New"/>
          <w:lang w:val="en-US"/>
          <w:rPrChange w:id="1515" w:author="Richard Stefan" w:date="2016-09-16T10:40:00Z">
            <w:rPr>
              <w:ins w:id="1516" w:author="Richard Stefan" w:date="2016-09-16T10:4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</w:t>
      </w:r>
      <w:r w:rsidRPr="00130CF2">
        <w:rPr>
          <w:rFonts w:ascii="Courier New" w:hAnsi="Courier New" w:cs="Courier New"/>
          <w:lang w:val="en-US"/>
        </w:rPr>
        <w:t>iata_ata_designator</w:t>
      </w:r>
      <w:r>
        <w:rPr>
          <w:rFonts w:ascii="Courier New" w:hAnsi="Courier New" w:cs="Courier New"/>
          <w:lang w:val="en-US"/>
        </w:rPr>
        <w:t>] TEXT(3)</w:t>
      </w:r>
    </w:p>
    <w:p w14:paraId="5F274ED5" w14:textId="2E9C2307" w:rsidR="00796282" w:rsidRPr="00796282" w:rsidRDefault="00796282" w:rsidP="00796282">
      <w:pPr>
        <w:spacing w:after="0" w:line="240" w:lineRule="auto"/>
        <w:rPr>
          <w:ins w:id="1517" w:author="Richard Stefan" w:date="2016-09-16T10:39:00Z"/>
          <w:rFonts w:ascii="Courier New" w:hAnsi="Courier New" w:cs="Courier New"/>
          <w:lang w:val="en-US"/>
          <w:rPrChange w:id="1518" w:author="Richard Stefan" w:date="2016-09-16T10:40:00Z">
            <w:rPr>
              <w:ins w:id="1519" w:author="Richard Stefan" w:date="2016-09-16T10:3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520" w:author="Richard Stefan" w:date="2016-09-16T10:40:00Z">
        <w:r w:rsidRPr="00796282">
          <w:rPr>
            <w:rFonts w:ascii="Courier New" w:hAnsi="Courier New" w:cs="Courier New"/>
            <w:lang w:val="en-US"/>
            <w:rPrChange w:id="1521" w:author="Richard Stefan" w:date="2016-09-16T10:40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0D0FB485" w14:textId="1866762E" w:rsidR="00D91D05" w:rsidRPr="00F52A14" w:rsidRDefault="00D91D05" w:rsidP="00D91D05">
      <w:pPr>
        <w:spacing w:after="0" w:line="240" w:lineRule="auto"/>
        <w:rPr>
          <w:ins w:id="1522" w:author="Richard Stefan" w:date="2016-09-16T11:43:00Z"/>
          <w:rFonts w:ascii="Courier New" w:hAnsi="Courier New" w:cs="Courier New"/>
          <w:lang w:val="en-US"/>
        </w:rPr>
      </w:pPr>
      <w:ins w:id="1523" w:author="Richard Stefan" w:date="2016-09-16T11:43:00Z">
        <w:r>
          <w:rPr>
            <w:rFonts w:ascii="Courier New" w:hAnsi="Courier New" w:cs="Courier New"/>
            <w:lang w:val="en-US"/>
          </w:rPr>
          <w:t>CREATE UNIQUE INDEX [pk_pa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2E8D142E" w14:textId="6858BA5A" w:rsidR="00D91D05" w:rsidRPr="00C60E5B" w:rsidRDefault="00D91D05" w:rsidP="00D91D05">
      <w:pPr>
        <w:spacing w:after="0" w:line="240" w:lineRule="auto"/>
        <w:rPr>
          <w:ins w:id="1524" w:author="Richard Stefan" w:date="2016-09-16T11:43:00Z"/>
          <w:rFonts w:ascii="Courier New" w:hAnsi="Courier New" w:cs="Courier New"/>
          <w:lang w:val="fr-FR"/>
        </w:rPr>
      </w:pPr>
      <w:ins w:id="1525" w:author="Richard Stefan" w:date="2016-09-16T11:43:00Z">
        <w:r>
          <w:rPr>
            <w:rFonts w:ascii="Courier New" w:hAnsi="Courier New" w:cs="Courier New"/>
            <w:lang w:val="en-US"/>
          </w:rPr>
          <w:tab/>
        </w:r>
        <w:r w:rsidRPr="00C60E5B">
          <w:rPr>
            <w:rFonts w:ascii="Courier New" w:hAnsi="Courier New" w:cs="Courier New"/>
            <w:lang w:val="fr-FR"/>
          </w:rPr>
          <w:t>ON [tbl_</w:t>
        </w:r>
        <w:del w:id="1526" w:author="Richard Stefan [2]" w:date="2017-10-20T16:52:00Z">
          <w:r w:rsidRPr="00C60E5B" w:rsidDel="00D679A5">
            <w:rPr>
              <w:rFonts w:ascii="Courier New" w:hAnsi="Courier New" w:cs="Courier New"/>
              <w:lang w:val="fr-FR"/>
            </w:rPr>
            <w:delText>pa_</w:delText>
          </w:r>
        </w:del>
        <w:r w:rsidRPr="00C60E5B">
          <w:rPr>
            <w:rFonts w:ascii="Courier New" w:hAnsi="Courier New" w:cs="Courier New"/>
            <w:lang w:val="fr-FR"/>
          </w:rPr>
          <w:t>airports</w:t>
        </w:r>
        <w:del w:id="1527" w:author="Richard Stefan [2]" w:date="2017-10-20T16:52:00Z">
          <w:r w:rsidRPr="00C60E5B" w:rsidDel="00D679A5">
            <w:rPr>
              <w:rFonts w:ascii="Courier New" w:hAnsi="Courier New" w:cs="Courier New"/>
              <w:lang w:val="fr-FR"/>
            </w:rPr>
            <w:delText>_pr</w:delText>
          </w:r>
        </w:del>
        <w:r w:rsidRPr="00C60E5B">
          <w:rPr>
            <w:rFonts w:ascii="Courier New" w:hAnsi="Courier New" w:cs="Courier New"/>
            <w:lang w:val="fr-FR"/>
          </w:rPr>
          <w:t>]</w:t>
        </w:r>
      </w:ins>
    </w:p>
    <w:p w14:paraId="754BF596" w14:textId="3EB96ECF" w:rsidR="00D91D05" w:rsidRPr="00C60E5B" w:rsidRDefault="00D91D05" w:rsidP="00D91D05">
      <w:pPr>
        <w:spacing w:after="0" w:line="240" w:lineRule="auto"/>
        <w:ind w:left="708"/>
        <w:rPr>
          <w:ins w:id="1528" w:author="Richard Stefan" w:date="2016-09-16T11:43:00Z"/>
          <w:rFonts w:ascii="Courier New" w:hAnsi="Courier New" w:cs="Courier New"/>
          <w:lang w:val="fr-FR"/>
        </w:rPr>
      </w:pPr>
      <w:ins w:id="1529" w:author="Richard Stefan" w:date="2016-09-16T11:43:00Z">
        <w:r w:rsidRPr="00C60E5B">
          <w:rPr>
            <w:rFonts w:ascii="Courier New" w:hAnsi="Courier New" w:cs="Courier New"/>
            <w:lang w:val="fr-FR"/>
          </w:rPr>
          <w:t>(</w:t>
        </w:r>
        <w:del w:id="1530" w:author="Richard Stefan [2]" w:date="2017-10-20T16:52:00Z">
          <w:r w:rsidRPr="00C60E5B" w:rsidDel="00D679A5">
            <w:rPr>
              <w:rFonts w:ascii="Courier New" w:hAnsi="Courier New" w:cs="Courier New"/>
              <w:szCs w:val="72"/>
              <w:lang w:val="fr-FR"/>
            </w:rPr>
            <w:delText>[record_type],</w:delText>
          </w:r>
        </w:del>
        <w:r w:rsidRPr="00C60E5B">
          <w:rPr>
            <w:rFonts w:ascii="Courier New" w:hAnsi="Courier New" w:cs="Courier New"/>
            <w:szCs w:val="72"/>
            <w:lang w:val="fr-FR"/>
          </w:rPr>
          <w:t>[icao_code],[airport_identifier]</w:t>
        </w:r>
        <w:r w:rsidRPr="00C60E5B">
          <w:rPr>
            <w:rFonts w:ascii="Courier New" w:hAnsi="Courier New" w:cs="Courier New"/>
            <w:lang w:val="fr-FR"/>
          </w:rPr>
          <w:t>)</w:t>
        </w:r>
      </w:ins>
    </w:p>
    <w:p w14:paraId="6D640EBA" w14:textId="77777777" w:rsidR="00796282" w:rsidRPr="00C60E5B" w:rsidRDefault="00796282" w:rsidP="00414133">
      <w:pPr>
        <w:spacing w:after="0" w:line="240" w:lineRule="auto"/>
        <w:rPr>
          <w:ins w:id="1531" w:author="Richard Stefan" w:date="2016-09-16T10:39:00Z"/>
          <w:rFonts w:ascii="Segoe UI Light" w:hAnsi="Segoe UI Light" w:cs="Segoe UI Light"/>
          <w:sz w:val="24"/>
          <w:szCs w:val="72"/>
          <w:lang w:val="fr-FR"/>
        </w:rPr>
      </w:pPr>
    </w:p>
    <w:p w14:paraId="7CD12742" w14:textId="409CEF02" w:rsidR="00414133" w:rsidRPr="00C60E5B" w:rsidRDefault="00796282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ins w:id="1532" w:author="Richard Stefan" w:date="2016-09-16T10:39:00Z">
        <w:r w:rsidRPr="00C60E5B">
          <w:rPr>
            <w:rFonts w:ascii="Segoe UI Light" w:hAnsi="Segoe UI Light" w:cs="Segoe UI Light"/>
            <w:sz w:val="24"/>
            <w:szCs w:val="72"/>
            <w:lang w:val="fr-FR"/>
          </w:rPr>
          <w:t xml:space="preserve">ASCII </w:t>
        </w:r>
      </w:ins>
      <w:r w:rsidR="00414133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118EC1DF" w14:textId="77777777" w:rsidR="00A36C50" w:rsidRDefault="00414133" w:rsidP="00414133">
      <w:pPr>
        <w:spacing w:after="0" w:line="240" w:lineRule="auto"/>
        <w:rPr>
          <w:rFonts w:ascii="Courier New" w:hAnsi="Courier New" w:cs="Courier New"/>
          <w:lang w:val="fr-FR"/>
        </w:rPr>
      </w:pPr>
      <w:del w:id="1533" w:author="Richard Stefan [2]" w:date="2017-10-20T16:52:00Z">
        <w:r w:rsidRPr="00C60E5B" w:rsidDel="00D679A5">
          <w:rPr>
            <w:rFonts w:ascii="Courier New" w:hAnsi="Courier New" w:cs="Courier New"/>
            <w:lang w:val="fr-FR"/>
          </w:rPr>
          <w:delText>PA|</w:delText>
        </w:r>
      </w:del>
      <w:r w:rsidRPr="00C60E5B">
        <w:rPr>
          <w:rFonts w:ascii="Courier New" w:hAnsi="Courier New" w:cs="Courier New"/>
          <w:lang w:val="fr-FR"/>
        </w:rPr>
        <w:t>Area Code|ICAO Code|Airport Identifier|</w:t>
      </w:r>
      <w:r w:rsidR="00A36C50">
        <w:rPr>
          <w:rFonts w:ascii="Courier New" w:hAnsi="Courier New" w:cs="Courier New"/>
          <w:lang w:val="fr-FR"/>
        </w:rPr>
        <w:t>Airport Identifier 3-Letter|</w:t>
      </w:r>
      <w:r w:rsidRPr="00C60E5B">
        <w:rPr>
          <w:rFonts w:ascii="Courier New" w:hAnsi="Courier New" w:cs="Courier New"/>
          <w:lang w:val="fr-FR"/>
        </w:rPr>
        <w:t>Airport Name|Airport Ref Latitude|Airport Ref Longitude|</w:t>
      </w:r>
    </w:p>
    <w:p w14:paraId="40888F83" w14:textId="77777777" w:rsidR="00A36C50" w:rsidRDefault="00E174DD" w:rsidP="00414133">
      <w:pPr>
        <w:spacing w:after="0" w:line="240" w:lineRule="auto"/>
        <w:rPr>
          <w:rFonts w:ascii="Courier New" w:hAnsi="Courier New" w:cs="Courier New"/>
          <w:lang w:val="fr-FR"/>
        </w:rPr>
      </w:pPr>
      <w:r w:rsidRPr="00C60E5B">
        <w:rPr>
          <w:rFonts w:ascii="Courier New" w:hAnsi="Courier New" w:cs="Courier New"/>
          <w:lang w:val="fr-FR"/>
        </w:rPr>
        <w:t>IFR Capability|</w:t>
      </w:r>
      <w:r w:rsidR="00F60F2D" w:rsidRPr="00C60E5B">
        <w:rPr>
          <w:rFonts w:ascii="Courier New" w:hAnsi="Courier New" w:cs="Courier New"/>
          <w:szCs w:val="72"/>
          <w:lang w:val="fr-FR"/>
        </w:rPr>
        <w:t>Longest Runway Surface Code|</w:t>
      </w:r>
      <w:r w:rsidR="00414133" w:rsidRPr="00C60E5B">
        <w:rPr>
          <w:rFonts w:ascii="Courier New" w:hAnsi="Courier New" w:cs="Courier New"/>
          <w:lang w:val="fr-FR"/>
        </w:rPr>
        <w:t>Elevation|</w:t>
      </w:r>
    </w:p>
    <w:p w14:paraId="7EDC0044" w14:textId="3E8AFF0A" w:rsidR="00414133" w:rsidRPr="00C60E5B" w:rsidRDefault="00414133" w:rsidP="00414133">
      <w:pPr>
        <w:spacing w:after="0" w:line="240" w:lineRule="auto"/>
        <w:rPr>
          <w:rFonts w:ascii="Courier New" w:hAnsi="Courier New" w:cs="Courier New"/>
          <w:lang w:val="fr-FR"/>
        </w:rPr>
      </w:pPr>
      <w:r w:rsidRPr="00C60E5B">
        <w:rPr>
          <w:rFonts w:ascii="Courier New" w:hAnsi="Courier New" w:cs="Courier New"/>
          <w:lang w:val="fr-FR"/>
        </w:rPr>
        <w:t>Transition Altitude|Speedlimit|Speedlimit Altitude</w:t>
      </w:r>
      <w:r w:rsidR="00130CF2">
        <w:rPr>
          <w:rFonts w:ascii="Courier New" w:hAnsi="Courier New" w:cs="Courier New"/>
          <w:lang w:val="fr-FR"/>
        </w:rPr>
        <w:t>|Iata Ata Designator</w:t>
      </w:r>
    </w:p>
    <w:p w14:paraId="5903231E" w14:textId="77777777" w:rsidR="00414133" w:rsidRPr="00C60E5B" w:rsidRDefault="00414133" w:rsidP="00414133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414133" w:rsidRPr="00414133" w14:paraId="400B5C5F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71DD2" w14:textId="77777777" w:rsidR="00414133" w:rsidRPr="00123CA5" w:rsidRDefault="00414133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FFF05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734B6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186A" w14:textId="77777777" w:rsidR="00414133" w:rsidRPr="00123CA5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414133" w:rsidRPr="00414133" w:rsidDel="00D679A5" w14:paraId="3F12656A" w14:textId="4460779C" w:rsidTr="00D12266">
        <w:trPr>
          <w:del w:id="1534" w:author="Richard Stefan [2]" w:date="2017-10-20T16:52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EE37564" w14:textId="3447996B" w:rsidR="00414133" w:rsidRPr="00123CA5" w:rsidDel="00D679A5" w:rsidRDefault="00414133" w:rsidP="00D12266">
            <w:pPr>
              <w:rPr>
                <w:del w:id="1535" w:author="Richard Stefan [2]" w:date="2017-10-20T16:52:00Z"/>
                <w:rFonts w:ascii="Courier New" w:hAnsi="Courier New" w:cs="Courier New"/>
                <w:szCs w:val="72"/>
                <w:lang w:val="en-US"/>
              </w:rPr>
            </w:pPr>
            <w:del w:id="1536" w:author="Richard Stefan [2]" w:date="2017-10-20T16:52:00Z">
              <w:r w:rsidDel="00D679A5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71B3EBE" w14:textId="39D573D1" w:rsidR="00414133" w:rsidDel="00D679A5" w:rsidRDefault="00414133" w:rsidP="00D12266">
            <w:pPr>
              <w:jc w:val="center"/>
              <w:rPr>
                <w:del w:id="1537" w:author="Richard Stefan [2]" w:date="2017-10-20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538" w:author="Richard Stefan [2]" w:date="2017-10-20T16:52:00Z">
              <w:r w:rsidDel="00D679A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42C873" w14:textId="4CC8D983" w:rsidR="00414133" w:rsidDel="00D679A5" w:rsidRDefault="00414133" w:rsidP="00D12266">
            <w:pPr>
              <w:jc w:val="center"/>
              <w:rPr>
                <w:del w:id="1539" w:author="Richard Stefan [2]" w:date="2017-10-20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540" w:author="Richard Stefan [2]" w:date="2017-10-20T16:52:00Z">
              <w:r w:rsidDel="00D679A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C10E447" w14:textId="504D6675" w:rsidR="00414133" w:rsidDel="00D679A5" w:rsidRDefault="00414133" w:rsidP="00D12266">
            <w:pPr>
              <w:jc w:val="center"/>
              <w:rPr>
                <w:del w:id="1541" w:author="Richard Stefan [2]" w:date="2017-10-20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542" w:author="Richard Stefan [2]" w:date="2017-10-20T16:52:00Z">
              <w:r w:rsidDel="00D679A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414133" w:rsidRPr="00414133" w14:paraId="7CD57F47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C96362" w14:textId="77777777" w:rsidR="00414133" w:rsidRDefault="00414133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F67235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88194C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3F3B60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350880" w:rsidRPr="00414133" w14:paraId="5513A61B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80C9D8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CC3178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92A5C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EFA82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350880" w:rsidRPr="00414133" w14:paraId="7259270C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D838E4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0B6FED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D19C8F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6FDC0A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A36C50" w:rsidRPr="00414133" w14:paraId="79FEA292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17DD95" w14:textId="7E455078" w:rsidR="00A36C50" w:rsidRDefault="00A36C5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 3-Letter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9C4F1B" w14:textId="10443619" w:rsidR="00A36C50" w:rsidRDefault="00A36C5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939E92" w14:textId="77EB3612" w:rsidR="00A36C50" w:rsidRDefault="00A36C5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36FFC3" w14:textId="594BCC03" w:rsidR="00A36C50" w:rsidRDefault="00A36C5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350880" w:rsidRPr="00414133" w14:paraId="68160602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13BF922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D17E44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E5ECA5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B425AC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350880" w:rsidRPr="00414133" w14:paraId="139B7BFA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1625B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Ref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A56F88D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8A1B9A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51CFB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350880" w:rsidRPr="00414133" w14:paraId="7F20AEF3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EFD207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Ref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5936D3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992627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59766B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350880" w:rsidRPr="00414133" w14:paraId="4A8864DF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E49671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IFR Capability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6C31C3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BDCEF8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B9E4B8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5.108</w:t>
            </w:r>
          </w:p>
        </w:tc>
      </w:tr>
      <w:tr w:rsidR="00F60F2D" w:rsidRPr="00414133" w14:paraId="6BE296FA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92ACC7" w14:textId="77777777" w:rsidR="00F60F2D" w:rsidRDefault="00F60F2D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Longest Runway Surface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FB5278" w14:textId="77777777" w:rsidR="00F60F2D" w:rsidRDefault="00F60F2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9788F3" w14:textId="77777777" w:rsidR="00F60F2D" w:rsidRDefault="00F60F2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DDDCC" w14:textId="77777777" w:rsidR="00F60F2D" w:rsidRDefault="00F60F2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5.249</w:t>
            </w:r>
          </w:p>
        </w:tc>
      </w:tr>
      <w:tr w:rsidR="00350880" w:rsidRPr="00414133" w14:paraId="40606DD7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C6D3AD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B3928D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0A0B0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56FE23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5.55</w:t>
            </w:r>
          </w:p>
        </w:tc>
      </w:tr>
      <w:tr w:rsidR="00350880" w:rsidRPr="00414133" w14:paraId="40051761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62A4E0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Transition 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5C0210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7EDB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F841E8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5.53</w:t>
            </w:r>
          </w:p>
        </w:tc>
      </w:tr>
      <w:tr w:rsidR="00350880" w:rsidRPr="00414133" w14:paraId="2125CA55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5EC3A0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Speed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838D5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D32A7D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11C100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350880" w:rsidRPr="00414133" w14:paraId="40076BB1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1CFF499" w14:textId="77777777" w:rsidR="00350880" w:rsidRDefault="00350880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Speed Limit 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E76F21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9F298C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098A32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5.73</w:t>
            </w:r>
          </w:p>
        </w:tc>
      </w:tr>
      <w:tr w:rsidR="00130CF2" w:rsidRPr="00414133" w14:paraId="264F1883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11B3BC" w14:textId="4CFCE167" w:rsidR="00130CF2" w:rsidRDefault="00130CF2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IATA/ATA Designator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29086A" w14:textId="07495607" w:rsidR="00130CF2" w:rsidRDefault="00130CF2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34B189" w14:textId="2375FEEB" w:rsidR="00130CF2" w:rsidRDefault="00130CF2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8BA53E" w14:textId="2B0E2AC6" w:rsidR="00130CF2" w:rsidRDefault="00130CF2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5.107</w:t>
            </w:r>
          </w:p>
        </w:tc>
      </w:tr>
    </w:tbl>
    <w:p w14:paraId="77BB42BC" w14:textId="2892B71D" w:rsidR="00130CF2" w:rsidRDefault="00130CF2" w:rsidP="00414133">
      <w:pPr>
        <w:rPr>
          <w:lang w:val="en-US"/>
        </w:rPr>
      </w:pPr>
    </w:p>
    <w:p w14:paraId="1F87AC2D" w14:textId="77777777" w:rsidR="00130CF2" w:rsidRDefault="00130CF2">
      <w:pPr>
        <w:rPr>
          <w:lang w:val="en-US"/>
        </w:rPr>
      </w:pPr>
      <w:r>
        <w:rPr>
          <w:lang w:val="en-US"/>
        </w:rPr>
        <w:br w:type="page"/>
      </w:r>
    </w:p>
    <w:p w14:paraId="73E4B8CE" w14:textId="77777777" w:rsidR="00414133" w:rsidRDefault="00414133" w:rsidP="00414133">
      <w:pPr>
        <w:rPr>
          <w:lang w:val="en-US"/>
        </w:rPr>
      </w:pPr>
    </w:p>
    <w:p w14:paraId="65FC138A" w14:textId="77777777" w:rsidR="00414133" w:rsidRPr="00166C90" w:rsidRDefault="00414133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12868F0B" w14:textId="3A154C04" w:rsidR="00FF5E9E" w:rsidRPr="00FF5E9E" w:rsidRDefault="00414133" w:rsidP="00FF5E9E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1543" w:author="Richard Stefan [2]" w:date="2017-10-20T20:49:00Z">
        <w:r w:rsidDel="00285ABA">
          <w:rPr>
            <w:rFonts w:ascii="Courier New" w:hAnsi="Courier New" w:cs="Courier New"/>
            <w:lang w:val="en-US"/>
          </w:rPr>
          <w:delText>PA|</w:delText>
        </w:r>
      </w:del>
      <w:r>
        <w:rPr>
          <w:rFonts w:ascii="Courier New" w:hAnsi="Courier New" w:cs="Courier New"/>
          <w:lang w:val="en-US"/>
        </w:rPr>
        <w:t>EUR|</w:t>
      </w:r>
      <w:r w:rsidR="00FF5E9E">
        <w:rPr>
          <w:rFonts w:ascii="Courier New" w:hAnsi="Courier New" w:cs="Courier New"/>
          <w:lang w:val="en-US"/>
        </w:rPr>
        <w:t>LO|LOWW|</w:t>
      </w:r>
      <w:r w:rsidR="00A36C50">
        <w:rPr>
          <w:rFonts w:ascii="Courier New" w:hAnsi="Courier New" w:cs="Courier New"/>
          <w:lang w:val="en-US"/>
        </w:rPr>
        <w:t>|</w:t>
      </w:r>
      <w:r w:rsidR="00FF5E9E">
        <w:rPr>
          <w:rFonts w:ascii="Courier New" w:hAnsi="Courier New" w:cs="Courier New"/>
          <w:lang w:val="en-US"/>
        </w:rPr>
        <w:t>SCHWECHAT|</w:t>
      </w:r>
      <w:r w:rsidR="00FF5E9E" w:rsidRPr="00FF5E9E">
        <w:rPr>
          <w:rFonts w:ascii="Courier New" w:hAnsi="Courier New" w:cs="Courier New"/>
          <w:lang w:val="en-US"/>
        </w:rPr>
        <w:t>48.11027778</w:t>
      </w:r>
      <w:r w:rsidR="00FF5E9E">
        <w:rPr>
          <w:rFonts w:ascii="Courier New" w:hAnsi="Courier New" w:cs="Courier New"/>
          <w:lang w:val="en-US"/>
        </w:rPr>
        <w:t>|</w:t>
      </w:r>
      <w:r w:rsidR="00FF5E9E" w:rsidRPr="00FF5E9E">
        <w:rPr>
          <w:rFonts w:ascii="Courier New" w:hAnsi="Courier New" w:cs="Courier New"/>
          <w:lang w:val="en-US"/>
        </w:rPr>
        <w:t>16.56972222</w:t>
      </w:r>
      <w:r w:rsidR="00FF5E9E">
        <w:rPr>
          <w:rFonts w:ascii="Courier New" w:hAnsi="Courier New" w:cs="Courier New"/>
          <w:lang w:val="en-US"/>
        </w:rPr>
        <w:t>|Y|H|600|10000|250|FL100</w:t>
      </w:r>
      <w:r w:rsidR="00130CF2">
        <w:rPr>
          <w:rFonts w:ascii="Courier New" w:hAnsi="Courier New" w:cs="Courier New"/>
          <w:lang w:val="en-US"/>
        </w:rPr>
        <w:t>|VIE</w:t>
      </w:r>
    </w:p>
    <w:p w14:paraId="4597B7B6" w14:textId="0F1FB196" w:rsidR="00D91D05" w:rsidRDefault="00D91D05">
      <w:pPr>
        <w:rPr>
          <w:ins w:id="1544" w:author="Richard Stefan" w:date="2016-09-16T11:43:00Z"/>
          <w:rFonts w:ascii="Segoe UI Light" w:hAnsi="Segoe UI Light" w:cs="Segoe UI Light"/>
          <w:sz w:val="24"/>
          <w:szCs w:val="72"/>
          <w:lang w:val="en-US"/>
        </w:rPr>
      </w:pPr>
    </w:p>
    <w:p w14:paraId="4F2A60C7" w14:textId="0618F648" w:rsidR="00414133" w:rsidRPr="00D91D05" w:rsidDel="00D91D05" w:rsidRDefault="00FF5E9E">
      <w:pPr>
        <w:spacing w:after="0" w:line="240" w:lineRule="auto"/>
        <w:rPr>
          <w:del w:id="1545" w:author="Richard Stefan" w:date="2016-09-16T11:43:00Z"/>
          <w:rFonts w:ascii="Segoe UI Light" w:hAnsi="Segoe UI Light" w:cs="Segoe UI Light"/>
          <w:sz w:val="24"/>
          <w:szCs w:val="72"/>
          <w:lang w:val="en-US"/>
          <w:rPrChange w:id="1546" w:author="Richard Stefan" w:date="2016-09-16T11:43:00Z">
            <w:rPr>
              <w:del w:id="1547" w:author="Richard Stefan" w:date="2016-09-16T11:43:00Z"/>
              <w:lang w:val="en-US"/>
            </w:rPr>
          </w:rPrChange>
        </w:rPr>
        <w:pPrChange w:id="1548" w:author="Richard Stefan" w:date="2016-09-16T11:43:00Z">
          <w:pPr>
            <w:pStyle w:val="ListParagraph"/>
            <w:spacing w:after="0" w:line="240" w:lineRule="auto"/>
          </w:pPr>
        </w:pPrChange>
      </w:pPr>
      <w:del w:id="1549" w:author="Richard Stefan" w:date="2016-09-16T11:43:00Z">
        <w:r w:rsidRPr="00D91D05" w:rsidDel="00D91D05">
          <w:rPr>
            <w:rFonts w:ascii="Segoe UI Light" w:hAnsi="Segoe UI Light" w:cs="Segoe UI Light"/>
            <w:sz w:val="24"/>
            <w:szCs w:val="72"/>
            <w:lang w:val="en-US"/>
            <w:rPrChange w:id="1550" w:author="Richard Stefan" w:date="2016-09-16T11:43:00Z">
              <w:rPr>
                <w:lang w:val="en-US"/>
              </w:rPr>
            </w:rPrChange>
          </w:rPr>
          <w:delText xml:space="preserve"> </w:delText>
        </w:r>
      </w:del>
    </w:p>
    <w:p w14:paraId="27CF8C95" w14:textId="77777777" w:rsidR="00414133" w:rsidRDefault="00414133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6051053F" w14:textId="2F6CA7A3" w:rsidR="00414133" w:rsidDel="00285ABA" w:rsidRDefault="00414133" w:rsidP="00414133">
      <w:pPr>
        <w:pStyle w:val="ListParagraph"/>
        <w:numPr>
          <w:ilvl w:val="0"/>
          <w:numId w:val="11"/>
        </w:numPr>
        <w:spacing w:after="0" w:line="240" w:lineRule="auto"/>
        <w:rPr>
          <w:del w:id="1551" w:author="Richard Stefan [2]" w:date="2017-10-20T20:49:00Z"/>
          <w:rFonts w:ascii="Segoe UI Light" w:hAnsi="Segoe UI Light" w:cs="Segoe UI Light"/>
          <w:sz w:val="24"/>
          <w:szCs w:val="72"/>
          <w:lang w:val="en-US"/>
        </w:rPr>
      </w:pPr>
      <w:del w:id="1552" w:author="Richard Stefan [2]" w:date="2017-10-20T20:49:00Z">
        <w:r w:rsidRPr="00AA254B" w:rsidDel="00285ABA">
          <w:rPr>
            <w:rFonts w:ascii="Courier New" w:hAnsi="Courier New" w:cs="Courier New"/>
            <w:lang w:val="en-US"/>
          </w:rPr>
          <w:delText>Record Type</w:delText>
        </w:r>
        <w:r w:rsidDel="00285ABA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“PA“ without the quotation marks</w:delText>
        </w:r>
      </w:del>
    </w:p>
    <w:p w14:paraId="1F4328EA" w14:textId="706E8FD2" w:rsidR="00414133" w:rsidRDefault="00414133" w:rsidP="0041413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</w:t>
      </w:r>
      <w:r w:rsidR="0081742E">
        <w:rPr>
          <w:rFonts w:ascii="Segoe UI Light" w:hAnsi="Segoe UI Light" w:cs="Segoe UI Light"/>
          <w:sz w:val="24"/>
          <w:szCs w:val="72"/>
          <w:lang w:val="en-US"/>
        </w:rPr>
        <w:t>airport</w:t>
      </w:r>
    </w:p>
    <w:p w14:paraId="5C906A24" w14:textId="7561AA63" w:rsidR="00AC4DEE" w:rsidRPr="00AC4DEE" w:rsidRDefault="00AC4DEE" w:rsidP="00414133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AC4DEE">
        <w:rPr>
          <w:rFonts w:ascii="Courier New" w:hAnsi="Courier New" w:cs="Courier New"/>
          <w:lang w:val="en-US"/>
        </w:rPr>
        <w:t xml:space="preserve">ICAO Code </w:t>
      </w:r>
      <w:r w:rsidRPr="00AC4DEE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airport</w:t>
      </w:r>
    </w:p>
    <w:p w14:paraId="6E85697A" w14:textId="1B609932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Airport 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63E1C2E4" w14:textId="004AF59E" w:rsidR="00A36C50" w:rsidRPr="00A36C50" w:rsidRDefault="00A36C50" w:rsidP="00A36C5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Airport Identifier 3-Letter Code </w:t>
      </w:r>
      <w:r>
        <w:rPr>
          <w:rFonts w:ascii="Segoe UI Light" w:hAnsi="Segoe UI Light" w:cs="Segoe UI Light"/>
          <w:sz w:val="24"/>
          <w:szCs w:val="72"/>
          <w:lang w:val="en-US"/>
        </w:rPr>
        <w:t>: three character ICAO continental location identifier for USA and CAN airports</w:t>
      </w:r>
    </w:p>
    <w:p w14:paraId="0F2C70AC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Airport Name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airport name</w:t>
      </w:r>
    </w:p>
    <w:p w14:paraId="36EB39FF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Airport Ref 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airport reference latitude in degrees decimal floating point (N positive, S negative)</w:t>
      </w:r>
    </w:p>
    <w:p w14:paraId="791CB85C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Airport Ref 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airport reference</w:t>
      </w:r>
      <w:r w:rsidR="00302E7D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5DD9A19F" w14:textId="7F1B417F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IFR Capability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 xml:space="preserve">indicates if the airport has a published IAP (see 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C7391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_Ref461700629 \r \h </w:instrText>
      </w:r>
      <w:r w:rsidR="005C7391">
        <w:rPr>
          <w:rFonts w:ascii="Segoe UI Light" w:hAnsi="Segoe UI Light" w:cs="Segoe UI Light"/>
          <w:sz w:val="24"/>
          <w:szCs w:val="72"/>
          <w:lang w:val="en-US"/>
        </w:rPr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3.16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11A48E0" w14:textId="1EE2E84A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Longest Runway Surface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 xml:space="preserve">define if there is 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t xml:space="preserve">a hard runway or not (see appendix 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C7391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_Ref461700640 \r \h </w:instrText>
      </w:r>
      <w:r w:rsidR="005C7391">
        <w:rPr>
          <w:rFonts w:ascii="Segoe UI Light" w:hAnsi="Segoe UI Light" w:cs="Segoe UI Light"/>
          <w:sz w:val="24"/>
          <w:szCs w:val="72"/>
          <w:lang w:val="en-US"/>
        </w:rPr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3.17</w:t>
      </w:r>
      <w:r w:rsidR="005C739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86A735E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Elevation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elevation in feet above MSL</w:t>
      </w:r>
    </w:p>
    <w:p w14:paraId="56D8CD9E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Transition Altitude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transition altitude in feet</w:t>
      </w:r>
    </w:p>
    <w:p w14:paraId="5654FDFD" w14:textId="77777777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Speed Limit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15A0B9B7" w14:textId="32E50F9E" w:rsidR="000E10C9" w:rsidRDefault="000E10C9" w:rsidP="000E10C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A3BAF">
        <w:rPr>
          <w:rFonts w:ascii="Courier New" w:hAnsi="Courier New" w:cs="Courier New"/>
          <w:szCs w:val="72"/>
          <w:lang w:val="en-US"/>
        </w:rPr>
        <w:t xml:space="preserve">Speed Limit Altitude </w:t>
      </w:r>
      <w:r w:rsidRPr="004A3BAF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02E7D" w:rsidRPr="004A3BAF">
        <w:rPr>
          <w:rFonts w:ascii="Segoe UI Light" w:hAnsi="Segoe UI Light" w:cs="Segoe UI Light"/>
          <w:sz w:val="24"/>
          <w:szCs w:val="72"/>
          <w:lang w:val="en-US"/>
        </w:rPr>
        <w:t xml:space="preserve">altitude below which speed </w:t>
      </w:r>
      <w:r w:rsidR="00D12266" w:rsidRPr="004A3BAF">
        <w:rPr>
          <w:rFonts w:ascii="Segoe UI Light" w:hAnsi="Segoe UI Light" w:cs="Segoe UI Light"/>
          <w:sz w:val="24"/>
          <w:szCs w:val="72"/>
          <w:lang w:val="en-US"/>
        </w:rPr>
        <w:t>limit may be imposed (feet or flight level</w:t>
      </w:r>
      <w:r w:rsidR="00302E7D" w:rsidRPr="004A3BAF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894EF00" w14:textId="1444476D" w:rsidR="00130CF2" w:rsidDel="00B152B2" w:rsidRDefault="00130CF2">
      <w:pPr>
        <w:pStyle w:val="ListParagraph"/>
        <w:numPr>
          <w:ilvl w:val="0"/>
          <w:numId w:val="11"/>
        </w:numPr>
        <w:spacing w:after="0" w:line="240" w:lineRule="auto"/>
        <w:rPr>
          <w:del w:id="1553" w:author="Richard Stefan" w:date="2016-09-15T22:00:00Z"/>
          <w:rFonts w:ascii="Segoe UI Light" w:hAnsi="Segoe UI Light" w:cs="Segoe UI Light"/>
          <w:sz w:val="24"/>
          <w:szCs w:val="72"/>
          <w:lang w:val="en-US"/>
        </w:rPr>
        <w:pPrChange w:id="1554" w:author="Richard Stefan" w:date="2016-09-15T22:00:00Z">
          <w:pPr/>
        </w:pPrChange>
      </w:pPr>
      <w:r w:rsidRPr="00130CF2">
        <w:rPr>
          <w:rFonts w:ascii="Courier New" w:hAnsi="Courier New" w:cs="Courier New"/>
          <w:szCs w:val="72"/>
          <w:lang w:val="en-US"/>
        </w:rPr>
        <w:t>iata_ata_designator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IATA/ATA airport designator code</w:t>
      </w:r>
    </w:p>
    <w:p w14:paraId="186A8D5B" w14:textId="77777777" w:rsidR="00B152B2" w:rsidRDefault="00B152B2" w:rsidP="000E10C9">
      <w:pPr>
        <w:pStyle w:val="ListParagraph"/>
        <w:numPr>
          <w:ilvl w:val="0"/>
          <w:numId w:val="11"/>
        </w:numPr>
        <w:spacing w:after="0" w:line="240" w:lineRule="auto"/>
        <w:rPr>
          <w:ins w:id="1555" w:author="Richard Stefan" w:date="2016-09-16T10:43:00Z"/>
          <w:rFonts w:ascii="Segoe UI Light" w:hAnsi="Segoe UI Light" w:cs="Segoe UI Light"/>
          <w:sz w:val="24"/>
          <w:szCs w:val="72"/>
          <w:lang w:val="en-US"/>
        </w:rPr>
      </w:pPr>
    </w:p>
    <w:p w14:paraId="52015D0C" w14:textId="77777777" w:rsidR="00D12266" w:rsidRPr="00B152B2" w:rsidRDefault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  <w:rPrChange w:id="1556" w:author="Richard Stefan" w:date="2016-09-16T10:43:00Z">
            <w:rPr>
              <w:lang w:val="en-US"/>
            </w:rPr>
          </w:rPrChange>
        </w:rPr>
        <w:pPrChange w:id="1557" w:author="Richard Stefan" w:date="2016-09-16T10:43:00Z">
          <w:pPr/>
        </w:pPrChange>
      </w:pPr>
      <w:r w:rsidRPr="00B152B2">
        <w:rPr>
          <w:rFonts w:ascii="Segoe UI Light" w:hAnsi="Segoe UI Light" w:cs="Segoe UI Light"/>
          <w:sz w:val="24"/>
          <w:szCs w:val="72"/>
          <w:lang w:val="en-US"/>
          <w:rPrChange w:id="1558" w:author="Richard Stefan" w:date="2016-09-16T10:43:00Z">
            <w:rPr>
              <w:lang w:val="en-US"/>
            </w:rPr>
          </w:rPrChange>
        </w:rPr>
        <w:br w:type="page"/>
      </w:r>
    </w:p>
    <w:p w14:paraId="195B7EB6" w14:textId="77777777" w:rsidR="00D12266" w:rsidRPr="00AC46C6" w:rsidRDefault="00D12266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1559" w:name="_Runways"/>
      <w:bookmarkStart w:id="1560" w:name="_Toc139626217"/>
      <w:bookmarkEnd w:id="1559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Runways</w:t>
      </w:r>
      <w:bookmarkEnd w:id="1560"/>
    </w:p>
    <w:p w14:paraId="250233F8" w14:textId="4DE23F74" w:rsidR="00C15C03" w:rsidRDefault="00C15C03" w:rsidP="00D12266">
      <w:pPr>
        <w:spacing w:after="0" w:line="240" w:lineRule="auto"/>
        <w:rPr>
          <w:ins w:id="1561" w:author="Richard Stefan" w:date="2016-09-16T10:41:00Z"/>
          <w:rFonts w:ascii="Segoe UI Light" w:hAnsi="Segoe UI Light" w:cs="Segoe UI Light"/>
          <w:sz w:val="24"/>
          <w:szCs w:val="72"/>
          <w:lang w:val="en-US"/>
        </w:rPr>
      </w:pPr>
      <w:ins w:id="1562" w:author="Richard Stefan" w:date="2016-09-16T10:41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31D8E0E0" w14:textId="77777777" w:rsidR="00C15C03" w:rsidRPr="00C15C03" w:rsidRDefault="00C15C03" w:rsidP="00C15C03">
      <w:pPr>
        <w:spacing w:after="0" w:line="240" w:lineRule="auto"/>
        <w:rPr>
          <w:ins w:id="1563" w:author="Richard Stefan" w:date="2016-09-16T10:42:00Z"/>
          <w:rFonts w:ascii="Courier New" w:hAnsi="Courier New" w:cs="Courier New"/>
          <w:lang w:val="en-US"/>
          <w:rPrChange w:id="1564" w:author="Richard Stefan" w:date="2016-09-16T10:43:00Z">
            <w:rPr>
              <w:ins w:id="1565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566" w:author="Richard Stefan" w:date="2016-09-16T10:42:00Z">
        <w:r w:rsidRPr="00C15C03">
          <w:rPr>
            <w:rFonts w:ascii="Courier New" w:hAnsi="Courier New" w:cs="Courier New"/>
            <w:lang w:val="en-US"/>
            <w:rPrChange w:id="1567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1568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569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pg_</w:delText>
          </w:r>
        </w:del>
        <w:r w:rsidRPr="00C15C03">
          <w:rPr>
            <w:rFonts w:ascii="Courier New" w:hAnsi="Courier New" w:cs="Courier New"/>
            <w:lang w:val="en-US"/>
            <w:rPrChange w:id="157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runways</w:t>
        </w:r>
        <w:del w:id="1571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57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C15C03">
          <w:rPr>
            <w:rFonts w:ascii="Courier New" w:hAnsi="Courier New" w:cs="Courier New"/>
            <w:lang w:val="en-US"/>
            <w:rPrChange w:id="1573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6837B33C" w14:textId="553EBF72" w:rsidR="00C15C03" w:rsidRPr="00C15C03" w:rsidDel="004C02C6" w:rsidRDefault="00C15C03" w:rsidP="00C15C03">
      <w:pPr>
        <w:spacing w:after="0" w:line="240" w:lineRule="auto"/>
        <w:rPr>
          <w:ins w:id="1574" w:author="Richard Stefan" w:date="2016-09-16T10:42:00Z"/>
          <w:del w:id="1575" w:author="Richard Stefan [2]" w:date="2017-10-20T17:55:00Z"/>
          <w:rFonts w:ascii="Courier New" w:hAnsi="Courier New" w:cs="Courier New"/>
          <w:lang w:val="en-US"/>
          <w:rPrChange w:id="1576" w:author="Richard Stefan" w:date="2016-09-16T10:43:00Z">
            <w:rPr>
              <w:ins w:id="1577" w:author="Richard Stefan" w:date="2016-09-16T10:42:00Z"/>
              <w:del w:id="1578" w:author="Richard Stefan [2]" w:date="2017-10-20T17:55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579" w:author="Richard Stefan" w:date="2016-09-16T10:42:00Z">
        <w:del w:id="1580" w:author="Richard Stefan [2]" w:date="2017-10-20T17:55:00Z">
          <w:r w:rsidRPr="00C15C03" w:rsidDel="004C02C6">
            <w:rPr>
              <w:rFonts w:ascii="Courier New" w:hAnsi="Courier New" w:cs="Courier New"/>
              <w:lang w:val="en-US"/>
              <w:rPrChange w:id="1581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1582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583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  <w:del w:id="1584" w:author="Richard Stefan [2]" w:date="2017-10-20T17:55:00Z">
          <w:r w:rsidRPr="00C15C03" w:rsidDel="004C02C6">
            <w:rPr>
              <w:rFonts w:ascii="Courier New" w:hAnsi="Courier New" w:cs="Courier New"/>
              <w:lang w:val="en-US"/>
              <w:rPrChange w:id="1585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2) NOT NULL DEFAULT 'PG', </w:delText>
          </w:r>
        </w:del>
      </w:ins>
    </w:p>
    <w:p w14:paraId="3BE3F80A" w14:textId="11F315ED" w:rsidR="00C15C03" w:rsidRPr="00C15C03" w:rsidRDefault="00C15C03" w:rsidP="00C15C03">
      <w:pPr>
        <w:spacing w:after="0" w:line="240" w:lineRule="auto"/>
        <w:rPr>
          <w:ins w:id="1586" w:author="Richard Stefan" w:date="2016-09-16T10:42:00Z"/>
          <w:rFonts w:ascii="Courier New" w:hAnsi="Courier New" w:cs="Courier New"/>
          <w:lang w:val="en-US"/>
          <w:rPrChange w:id="1587" w:author="Richard Stefan" w:date="2016-09-16T10:43:00Z">
            <w:rPr>
              <w:ins w:id="158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589" w:author="Richard Stefan" w:date="2016-09-16T10:42:00Z">
        <w:r w:rsidRPr="00C15C03">
          <w:rPr>
            <w:rFonts w:ascii="Courier New" w:hAnsi="Courier New" w:cs="Courier New"/>
            <w:lang w:val="en-US"/>
            <w:rPrChange w:id="159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1591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59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59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594" w:author="Richard Stefan" w:date="2016-09-16T10:42:00Z">
        <w:r w:rsidRPr="00C15C03">
          <w:rPr>
            <w:rFonts w:ascii="Courier New" w:hAnsi="Courier New" w:cs="Courier New"/>
            <w:lang w:val="en-US"/>
            <w:rPrChange w:id="159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</w:t>
        </w:r>
        <w:del w:id="1596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597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) NOT NULL</w:delText>
          </w:r>
        </w:del>
        <w:r w:rsidRPr="00C15C03">
          <w:rPr>
            <w:rFonts w:ascii="Courier New" w:hAnsi="Courier New" w:cs="Courier New"/>
            <w:lang w:val="en-US"/>
            <w:rPrChange w:id="1598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3AF590C" w14:textId="359CCFE2" w:rsidR="00C15C03" w:rsidRPr="00C15C03" w:rsidRDefault="00C15C03" w:rsidP="00C15C03">
      <w:pPr>
        <w:spacing w:after="0" w:line="240" w:lineRule="auto"/>
        <w:rPr>
          <w:ins w:id="1599" w:author="Richard Stefan" w:date="2016-09-16T10:42:00Z"/>
          <w:rFonts w:ascii="Courier New" w:hAnsi="Courier New" w:cs="Courier New"/>
          <w:lang w:val="en-US"/>
          <w:rPrChange w:id="1600" w:author="Richard Stefan" w:date="2016-09-16T10:43:00Z">
            <w:rPr>
              <w:ins w:id="1601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02" w:author="Richard Stefan" w:date="2016-09-16T10:42:00Z">
        <w:r w:rsidRPr="00C15C03">
          <w:rPr>
            <w:rFonts w:ascii="Courier New" w:hAnsi="Courier New" w:cs="Courier New"/>
            <w:lang w:val="en-US"/>
            <w:rPrChange w:id="1603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1604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605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60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607" w:author="Richard Stefan" w:date="2016-09-16T10:42:00Z">
        <w:r w:rsidRPr="00C15C03">
          <w:rPr>
            <w:rFonts w:ascii="Courier New" w:hAnsi="Courier New" w:cs="Courier New"/>
            <w:lang w:val="en-US"/>
            <w:rPrChange w:id="1608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2)</w:t>
        </w:r>
        <w:del w:id="1609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610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15C03">
          <w:rPr>
            <w:rFonts w:ascii="Courier New" w:hAnsi="Courier New" w:cs="Courier New"/>
            <w:lang w:val="en-US"/>
            <w:rPrChange w:id="1611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8F7EAC9" w14:textId="081914C9" w:rsidR="00C15C03" w:rsidRPr="00C15C03" w:rsidRDefault="00C15C03" w:rsidP="00C15C03">
      <w:pPr>
        <w:spacing w:after="0" w:line="240" w:lineRule="auto"/>
        <w:rPr>
          <w:ins w:id="1612" w:author="Richard Stefan" w:date="2016-09-16T10:42:00Z"/>
          <w:rFonts w:ascii="Courier New" w:hAnsi="Courier New" w:cs="Courier New"/>
          <w:lang w:val="en-US"/>
          <w:rPrChange w:id="1613" w:author="Richard Stefan" w:date="2016-09-16T10:43:00Z">
            <w:rPr>
              <w:ins w:id="1614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15" w:author="Richard Stefan" w:date="2016-09-16T10:42:00Z">
        <w:r w:rsidRPr="00C15C03">
          <w:rPr>
            <w:rFonts w:ascii="Courier New" w:hAnsi="Courier New" w:cs="Courier New"/>
            <w:lang w:val="en-US"/>
            <w:rPrChange w:id="1616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[airport_identifier] </w:t>
        </w:r>
        <w:del w:id="1617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618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61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620" w:author="Richard Stefan" w:date="2016-09-16T10:42:00Z">
        <w:r w:rsidRPr="00C15C03">
          <w:rPr>
            <w:rFonts w:ascii="Courier New" w:hAnsi="Courier New" w:cs="Courier New"/>
            <w:lang w:val="en-US"/>
            <w:rPrChange w:id="1621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 NOT NULL, </w:t>
        </w:r>
      </w:ins>
    </w:p>
    <w:p w14:paraId="09F72186" w14:textId="453F16B8" w:rsidR="00C15C03" w:rsidRPr="00C15C03" w:rsidRDefault="00C15C03" w:rsidP="00C15C03">
      <w:pPr>
        <w:spacing w:after="0" w:line="240" w:lineRule="auto"/>
        <w:rPr>
          <w:ins w:id="1622" w:author="Richard Stefan" w:date="2016-09-16T10:42:00Z"/>
          <w:rFonts w:ascii="Courier New" w:hAnsi="Courier New" w:cs="Courier New"/>
          <w:lang w:val="en-US"/>
          <w:rPrChange w:id="1623" w:author="Richard Stefan" w:date="2016-09-16T10:43:00Z">
            <w:rPr>
              <w:ins w:id="1624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25" w:author="Richard Stefan" w:date="2016-09-16T10:42:00Z">
        <w:r w:rsidRPr="00C15C03">
          <w:rPr>
            <w:rFonts w:ascii="Courier New" w:hAnsi="Courier New" w:cs="Courier New"/>
            <w:lang w:val="en-US"/>
            <w:rPrChange w:id="1626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[runway_identifier] </w:t>
        </w:r>
        <w:del w:id="1627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628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62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630" w:author="Richard Stefan" w:date="2016-09-16T10:42:00Z">
        <w:r w:rsidRPr="00C15C03">
          <w:rPr>
            <w:rFonts w:ascii="Courier New" w:hAnsi="Courier New" w:cs="Courier New"/>
            <w:lang w:val="en-US"/>
            <w:rPrChange w:id="1631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3) NOT NULL, </w:t>
        </w:r>
      </w:ins>
    </w:p>
    <w:p w14:paraId="68CDD8DC" w14:textId="3443B562" w:rsidR="00C15C03" w:rsidRPr="00C15C03" w:rsidRDefault="00C15C03" w:rsidP="00C15C03">
      <w:pPr>
        <w:spacing w:after="0" w:line="240" w:lineRule="auto"/>
        <w:rPr>
          <w:ins w:id="1632" w:author="Richard Stefan" w:date="2016-09-16T10:42:00Z"/>
          <w:rFonts w:ascii="Courier New" w:hAnsi="Courier New" w:cs="Courier New"/>
          <w:lang w:val="en-US"/>
          <w:rPrChange w:id="1633" w:author="Richard Stefan" w:date="2016-09-16T10:43:00Z">
            <w:rPr>
              <w:ins w:id="1634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35" w:author="Richard Stefan" w:date="2016-09-16T10:42:00Z">
        <w:r w:rsidRPr="00C15C03">
          <w:rPr>
            <w:rFonts w:ascii="Courier New" w:hAnsi="Courier New" w:cs="Courier New"/>
            <w:lang w:val="en-US"/>
            <w:rPrChange w:id="1636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[runway_latitude] </w:t>
        </w:r>
        <w:del w:id="1637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638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639" w:author="Richard Stefan [2]" w:date="2017-10-20T17:55:00Z">
        <w:r w:rsidR="00C56E20">
          <w:rPr>
            <w:rFonts w:ascii="Courier New" w:hAnsi="Courier New" w:cs="Courier New"/>
            <w:lang w:val="en-US"/>
          </w:rPr>
          <w:t>REAL(9)</w:t>
        </w:r>
      </w:ins>
      <w:ins w:id="1640" w:author="Richard Stefan" w:date="2016-09-16T10:42:00Z">
        <w:del w:id="1641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64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15C03">
          <w:rPr>
            <w:rFonts w:ascii="Courier New" w:hAnsi="Courier New" w:cs="Courier New"/>
            <w:lang w:val="en-US"/>
            <w:rPrChange w:id="1643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C055F31" w14:textId="66401639" w:rsidR="00C15C03" w:rsidRDefault="00C15C03" w:rsidP="00C15C03">
      <w:pPr>
        <w:spacing w:after="0" w:line="240" w:lineRule="auto"/>
        <w:rPr>
          <w:ins w:id="1644" w:author="Richard Stefan [2]" w:date="2017-10-20T17:56:00Z"/>
          <w:rFonts w:ascii="Courier New" w:hAnsi="Courier New" w:cs="Courier New"/>
          <w:lang w:val="en-US"/>
        </w:rPr>
      </w:pPr>
      <w:ins w:id="1645" w:author="Richard Stefan" w:date="2016-09-16T10:42:00Z">
        <w:r w:rsidRPr="00C15C03">
          <w:rPr>
            <w:rFonts w:ascii="Courier New" w:hAnsi="Courier New" w:cs="Courier New"/>
            <w:lang w:val="en-US"/>
            <w:rPrChange w:id="1646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[runway_longitude] </w:t>
        </w:r>
        <w:del w:id="1647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648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649" w:author="Richard Stefan [2]" w:date="2017-10-20T17:55:00Z">
        <w:r w:rsidR="00C56E20">
          <w:rPr>
            <w:rFonts w:ascii="Courier New" w:hAnsi="Courier New" w:cs="Courier New"/>
            <w:lang w:val="en-US"/>
          </w:rPr>
          <w:t>REAL(10)</w:t>
        </w:r>
      </w:ins>
      <w:ins w:id="1650" w:author="Richard Stefan" w:date="2016-09-16T10:42:00Z">
        <w:del w:id="1651" w:author="Richard Stefan [2]" w:date="2017-10-20T17:55:00Z">
          <w:r w:rsidRPr="00C15C03" w:rsidDel="00C56E20">
            <w:rPr>
              <w:rFonts w:ascii="Courier New" w:hAnsi="Courier New" w:cs="Courier New"/>
              <w:lang w:val="en-US"/>
              <w:rPrChange w:id="165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15C03">
          <w:rPr>
            <w:rFonts w:ascii="Courier New" w:hAnsi="Courier New" w:cs="Courier New"/>
            <w:lang w:val="en-US"/>
            <w:rPrChange w:id="1653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3A1890F" w14:textId="0776FD15" w:rsidR="00C56E20" w:rsidRPr="00C15C03" w:rsidRDefault="00C56E20" w:rsidP="00C15C03">
      <w:pPr>
        <w:spacing w:after="0" w:line="240" w:lineRule="auto"/>
        <w:rPr>
          <w:ins w:id="1654" w:author="Richard Stefan" w:date="2016-09-16T10:42:00Z"/>
          <w:rFonts w:ascii="Courier New" w:hAnsi="Courier New" w:cs="Courier New"/>
          <w:lang w:val="en-US"/>
          <w:rPrChange w:id="1655" w:author="Richard Stefan" w:date="2016-09-16T10:43:00Z">
            <w:rPr>
              <w:ins w:id="1656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57" w:author="Richard Stefan [2]" w:date="2017-10-20T17:56:00Z">
        <w:r>
          <w:rPr>
            <w:rFonts w:ascii="Courier New" w:hAnsi="Courier New" w:cs="Courier New"/>
            <w:lang w:val="en-US"/>
          </w:rPr>
          <w:tab/>
          <w:t>[runway_gradient] INT(</w:t>
        </w:r>
      </w:ins>
      <w:ins w:id="1658" w:author="Richard Stefan [2]" w:date="2017-10-20T18:02:00Z">
        <w:r w:rsidR="00C764A7">
          <w:rPr>
            <w:rFonts w:ascii="Courier New" w:hAnsi="Courier New" w:cs="Courier New"/>
            <w:lang w:val="en-US"/>
          </w:rPr>
          <w:t>5</w:t>
        </w:r>
      </w:ins>
      <w:ins w:id="1659" w:author="Richard Stefan [2]" w:date="2017-10-20T17:56:00Z">
        <w:r>
          <w:rPr>
            <w:rFonts w:ascii="Courier New" w:hAnsi="Courier New" w:cs="Courier New"/>
            <w:lang w:val="en-US"/>
          </w:rPr>
          <w:t>),</w:t>
        </w:r>
      </w:ins>
    </w:p>
    <w:p w14:paraId="3521AA87" w14:textId="46590102" w:rsidR="00C15C03" w:rsidRDefault="00C15C03" w:rsidP="00C15C03">
      <w:pPr>
        <w:spacing w:after="0" w:line="240" w:lineRule="auto"/>
        <w:rPr>
          <w:ins w:id="1660" w:author="Richard Stefan [2]" w:date="2017-10-20T18:03:00Z"/>
          <w:rFonts w:ascii="Courier New" w:hAnsi="Courier New" w:cs="Courier New"/>
          <w:lang w:val="en-US"/>
        </w:rPr>
      </w:pPr>
      <w:ins w:id="1661" w:author="Richard Stefan" w:date="2016-09-16T10:42:00Z">
        <w:r w:rsidRPr="00C15C03">
          <w:rPr>
            <w:rFonts w:ascii="Courier New" w:hAnsi="Courier New" w:cs="Courier New"/>
            <w:lang w:val="en-US"/>
            <w:rPrChange w:id="1662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[runway_magnetic_bearing] </w:t>
        </w:r>
        <w:del w:id="1663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664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665" w:author="Richard Stefan [2]" w:date="2017-10-20T16:30:00Z">
        <w:r w:rsidR="00C56E20">
          <w:rPr>
            <w:rFonts w:ascii="Courier New" w:hAnsi="Courier New" w:cs="Courier New"/>
            <w:lang w:val="en-US"/>
          </w:rPr>
          <w:t>REAL</w:t>
        </w:r>
        <w:r w:rsidR="0074348B">
          <w:rPr>
            <w:rFonts w:ascii="Courier New" w:hAnsi="Courier New" w:cs="Courier New"/>
            <w:lang w:val="en-US"/>
          </w:rPr>
          <w:t>(</w:t>
        </w:r>
      </w:ins>
      <w:ins w:id="1666" w:author="Richard Stefan" w:date="2016-09-16T10:42:00Z">
        <w:r w:rsidRPr="00C15C03">
          <w:rPr>
            <w:rFonts w:ascii="Courier New" w:hAnsi="Courier New" w:cs="Courier New"/>
            <w:lang w:val="en-US"/>
            <w:rPrChange w:id="1667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6)</w:t>
        </w:r>
        <w:del w:id="1668" w:author="Richard Stefan [2]" w:date="2017-10-20T17:56:00Z">
          <w:r w:rsidRPr="00C15C03" w:rsidDel="00C56E20">
            <w:rPr>
              <w:rFonts w:ascii="Courier New" w:hAnsi="Courier New" w:cs="Courier New"/>
              <w:lang w:val="en-US"/>
              <w:rPrChange w:id="1669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C15C03">
          <w:rPr>
            <w:rFonts w:ascii="Courier New" w:hAnsi="Courier New" w:cs="Courier New"/>
            <w:lang w:val="en-US"/>
            <w:rPrChange w:id="167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F887A7F" w14:textId="11781E6A" w:rsidR="00C764A7" w:rsidRPr="00C15C03" w:rsidRDefault="00C764A7" w:rsidP="00C15C03">
      <w:pPr>
        <w:spacing w:after="0" w:line="240" w:lineRule="auto"/>
        <w:rPr>
          <w:ins w:id="1671" w:author="Richard Stefan" w:date="2016-09-16T10:42:00Z"/>
          <w:rFonts w:ascii="Courier New" w:hAnsi="Courier New" w:cs="Courier New"/>
          <w:lang w:val="en-US"/>
          <w:rPrChange w:id="1672" w:author="Richard Stefan" w:date="2016-09-16T10:43:00Z">
            <w:rPr>
              <w:ins w:id="1673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74" w:author="Richard Stefan [2]" w:date="2017-10-20T18:03:00Z">
        <w:r>
          <w:rPr>
            <w:rFonts w:ascii="Courier New" w:hAnsi="Courier New" w:cs="Courier New"/>
            <w:lang w:val="en-US"/>
          </w:rPr>
          <w:tab/>
        </w:r>
      </w:ins>
      <w:ins w:id="1675" w:author="Richard Stefan [2]" w:date="2017-10-20T18:04:00Z">
        <w:r>
          <w:rPr>
            <w:rFonts w:ascii="Courier New" w:hAnsi="Courier New" w:cs="Courier New"/>
            <w:lang w:val="en-US"/>
          </w:rPr>
          <w:t>[runway_true_bearing] REAL(7),</w:t>
        </w:r>
      </w:ins>
    </w:p>
    <w:p w14:paraId="6797BAB5" w14:textId="05CA1884" w:rsidR="00C15C03" w:rsidRPr="00C15C03" w:rsidRDefault="00C15C03" w:rsidP="00C15C03">
      <w:pPr>
        <w:spacing w:after="0" w:line="240" w:lineRule="auto"/>
        <w:rPr>
          <w:ins w:id="1676" w:author="Richard Stefan" w:date="2016-09-16T10:42:00Z"/>
          <w:rFonts w:ascii="Courier New" w:hAnsi="Courier New" w:cs="Courier New"/>
          <w:lang w:val="en-US"/>
          <w:rPrChange w:id="1677" w:author="Richard Stefan" w:date="2016-09-16T10:43:00Z">
            <w:rPr>
              <w:ins w:id="167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79" w:author="Richard Stefan" w:date="2016-09-16T10:42:00Z">
        <w:r w:rsidRPr="00C15C03">
          <w:rPr>
            <w:rFonts w:ascii="Courier New" w:hAnsi="Courier New" w:cs="Courier New"/>
            <w:lang w:val="en-US"/>
            <w:rPrChange w:id="168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[landing_threshold_elevation] </w:t>
        </w:r>
      </w:ins>
      <w:ins w:id="1681" w:author="Richard Stefan [2]" w:date="2017-10-20T18:04:00Z">
        <w:r w:rsidR="00C764A7">
          <w:rPr>
            <w:rFonts w:ascii="Courier New" w:hAnsi="Courier New" w:cs="Courier New"/>
            <w:lang w:val="en-US"/>
          </w:rPr>
          <w:t>INT(5)</w:t>
        </w:r>
      </w:ins>
      <w:ins w:id="1682" w:author="Richard Stefan" w:date="2016-09-16T10:42:00Z">
        <w:del w:id="1683" w:author="Richard Stefan [2]" w:date="2017-10-20T18:03:00Z">
          <w:r w:rsidRPr="00C15C03" w:rsidDel="00C764A7">
            <w:rPr>
              <w:rFonts w:ascii="Courier New" w:hAnsi="Courier New" w:cs="Courier New"/>
              <w:lang w:val="en-US"/>
              <w:rPrChange w:id="1684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  <w:r w:rsidRPr="00C15C03">
          <w:rPr>
            <w:rFonts w:ascii="Courier New" w:hAnsi="Courier New" w:cs="Courier New"/>
            <w:lang w:val="en-US"/>
            <w:rPrChange w:id="168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2E29E66" w14:textId="3AFC3716" w:rsidR="00C15C03" w:rsidRPr="00C15C03" w:rsidRDefault="00C15C03" w:rsidP="00C15C03">
      <w:pPr>
        <w:spacing w:after="0" w:line="240" w:lineRule="auto"/>
        <w:rPr>
          <w:ins w:id="1686" w:author="Richard Stefan" w:date="2016-09-16T10:42:00Z"/>
          <w:rFonts w:ascii="Courier New" w:hAnsi="Courier New" w:cs="Courier New"/>
          <w:lang w:val="en-US"/>
          <w:rPrChange w:id="1687" w:author="Richard Stefan" w:date="2016-09-16T10:43:00Z">
            <w:rPr>
              <w:ins w:id="168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89" w:author="Richard Stefan" w:date="2016-09-16T10:42:00Z">
        <w:r w:rsidRPr="00C15C03">
          <w:rPr>
            <w:rFonts w:ascii="Courier New" w:hAnsi="Courier New" w:cs="Courier New"/>
            <w:lang w:val="en-US"/>
            <w:rPrChange w:id="169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[displaced_threshold_distance] </w:t>
        </w:r>
        <w:del w:id="1691" w:author="Richard Stefan [2]" w:date="2017-10-20T18:03:00Z">
          <w:r w:rsidRPr="00C15C03" w:rsidDel="00C764A7">
            <w:rPr>
              <w:rFonts w:ascii="Courier New" w:hAnsi="Courier New" w:cs="Courier New"/>
              <w:lang w:val="en-US"/>
              <w:rPrChange w:id="169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693" w:author="Richard Stefan [2]" w:date="2017-10-20T18:04:00Z">
        <w:r w:rsidR="00C764A7">
          <w:rPr>
            <w:rFonts w:ascii="Courier New" w:hAnsi="Courier New" w:cs="Courier New"/>
            <w:lang w:val="en-US"/>
          </w:rPr>
          <w:t>INT(4)</w:t>
        </w:r>
      </w:ins>
      <w:ins w:id="1694" w:author="Richard Stefan" w:date="2016-09-16T10:42:00Z">
        <w:r w:rsidRPr="00C15C03">
          <w:rPr>
            <w:rFonts w:ascii="Courier New" w:hAnsi="Courier New" w:cs="Courier New"/>
            <w:lang w:val="en-US"/>
            <w:rPrChange w:id="169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AE3976F" w14:textId="705DC6D1" w:rsidR="00C15C03" w:rsidRPr="00C15C03" w:rsidRDefault="00C15C03" w:rsidP="00C15C03">
      <w:pPr>
        <w:spacing w:after="0" w:line="240" w:lineRule="auto"/>
        <w:rPr>
          <w:ins w:id="1696" w:author="Richard Stefan" w:date="2016-09-16T10:42:00Z"/>
          <w:rFonts w:ascii="Courier New" w:hAnsi="Courier New" w:cs="Courier New"/>
          <w:lang w:val="en-US"/>
          <w:rPrChange w:id="1697" w:author="Richard Stefan" w:date="2016-09-16T10:43:00Z">
            <w:rPr>
              <w:ins w:id="169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699" w:author="Richard Stefan" w:date="2016-09-16T10:42:00Z">
        <w:r w:rsidRPr="00C15C03">
          <w:rPr>
            <w:rFonts w:ascii="Courier New" w:hAnsi="Courier New" w:cs="Courier New"/>
            <w:lang w:val="en-US"/>
            <w:rPrChange w:id="170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[threshold_crossing_height] </w:t>
        </w:r>
        <w:del w:id="1701" w:author="Richard Stefan [2]" w:date="2017-10-20T18:04:00Z">
          <w:r w:rsidRPr="00C15C03" w:rsidDel="00C764A7">
            <w:rPr>
              <w:rFonts w:ascii="Courier New" w:hAnsi="Courier New" w:cs="Courier New"/>
              <w:lang w:val="en-US"/>
              <w:rPrChange w:id="170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703" w:author="Richard Stefan [2]" w:date="2017-10-20T18:04:00Z">
        <w:r w:rsidR="00C764A7">
          <w:rPr>
            <w:rFonts w:ascii="Courier New" w:hAnsi="Courier New" w:cs="Courier New"/>
            <w:lang w:val="en-US"/>
          </w:rPr>
          <w:t>INT(2)</w:t>
        </w:r>
      </w:ins>
      <w:ins w:id="1704" w:author="Richard Stefan" w:date="2016-09-16T10:42:00Z">
        <w:r w:rsidRPr="00C15C03">
          <w:rPr>
            <w:rFonts w:ascii="Courier New" w:hAnsi="Courier New" w:cs="Courier New"/>
            <w:lang w:val="en-US"/>
            <w:rPrChange w:id="170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83531C6" w14:textId="0FFC8232" w:rsidR="00C15C03" w:rsidRPr="00C15C03" w:rsidRDefault="00C15C03" w:rsidP="00C15C03">
      <w:pPr>
        <w:spacing w:after="0" w:line="240" w:lineRule="auto"/>
        <w:rPr>
          <w:ins w:id="1706" w:author="Richard Stefan" w:date="2016-09-16T10:42:00Z"/>
          <w:rFonts w:ascii="Courier New" w:hAnsi="Courier New" w:cs="Courier New"/>
          <w:lang w:val="en-US"/>
          <w:rPrChange w:id="1707" w:author="Richard Stefan" w:date="2016-09-16T10:43:00Z">
            <w:rPr>
              <w:ins w:id="170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709" w:author="Richard Stefan" w:date="2016-09-16T10:42:00Z">
        <w:r w:rsidRPr="00C15C03">
          <w:rPr>
            <w:rFonts w:ascii="Courier New" w:hAnsi="Courier New" w:cs="Courier New"/>
            <w:lang w:val="en-US"/>
            <w:rPrChange w:id="171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[runway_length] </w:t>
        </w:r>
        <w:del w:id="1711" w:author="Richard Stefan [2]" w:date="2017-10-20T18:05:00Z">
          <w:r w:rsidRPr="00C15C03" w:rsidDel="00C764A7">
            <w:rPr>
              <w:rFonts w:ascii="Courier New" w:hAnsi="Courier New" w:cs="Courier New"/>
              <w:lang w:val="en-US"/>
              <w:rPrChange w:id="171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713" w:author="Richard Stefan [2]" w:date="2017-10-20T18:05:00Z">
        <w:r w:rsidR="00C764A7">
          <w:rPr>
            <w:rFonts w:ascii="Courier New" w:hAnsi="Courier New" w:cs="Courier New"/>
            <w:lang w:val="en-US"/>
          </w:rPr>
          <w:t>INT(5)</w:t>
        </w:r>
      </w:ins>
      <w:ins w:id="1714" w:author="Richard Stefan" w:date="2016-09-16T10:42:00Z">
        <w:r w:rsidRPr="00C15C03">
          <w:rPr>
            <w:rFonts w:ascii="Courier New" w:hAnsi="Courier New" w:cs="Courier New"/>
            <w:lang w:val="en-US"/>
            <w:rPrChange w:id="171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BC35877" w14:textId="74B11398" w:rsidR="00C15C03" w:rsidRPr="00C15C03" w:rsidRDefault="00C15C03" w:rsidP="00C15C03">
      <w:pPr>
        <w:spacing w:after="0" w:line="240" w:lineRule="auto"/>
        <w:rPr>
          <w:ins w:id="1716" w:author="Richard Stefan" w:date="2016-09-16T10:42:00Z"/>
          <w:rFonts w:ascii="Courier New" w:hAnsi="Courier New" w:cs="Courier New"/>
          <w:lang w:val="en-US"/>
          <w:rPrChange w:id="1717" w:author="Richard Stefan" w:date="2016-09-16T10:43:00Z">
            <w:rPr>
              <w:ins w:id="171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719" w:author="Richard Stefan" w:date="2016-09-16T10:42:00Z">
        <w:r w:rsidRPr="00C15C03">
          <w:rPr>
            <w:rFonts w:ascii="Courier New" w:hAnsi="Courier New" w:cs="Courier New"/>
            <w:lang w:val="en-US"/>
            <w:rPrChange w:id="172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[runway_width] </w:t>
        </w:r>
        <w:del w:id="1721" w:author="Richard Stefan [2]" w:date="2017-10-20T18:05:00Z">
          <w:r w:rsidRPr="00C15C03" w:rsidDel="00DD1F38">
            <w:rPr>
              <w:rFonts w:ascii="Courier New" w:hAnsi="Courier New" w:cs="Courier New"/>
              <w:lang w:val="en-US"/>
              <w:rPrChange w:id="172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723" w:author="Richard Stefan [2]" w:date="2017-10-20T18:05:00Z">
        <w:r w:rsidR="00DD1F38">
          <w:rPr>
            <w:rFonts w:ascii="Courier New" w:hAnsi="Courier New" w:cs="Courier New"/>
            <w:lang w:val="en-US"/>
          </w:rPr>
          <w:t>INT(3)</w:t>
        </w:r>
      </w:ins>
      <w:ins w:id="1724" w:author="Richard Stefan" w:date="2016-09-16T10:42:00Z">
        <w:r w:rsidRPr="00C15C03">
          <w:rPr>
            <w:rFonts w:ascii="Courier New" w:hAnsi="Courier New" w:cs="Courier New"/>
            <w:lang w:val="en-US"/>
            <w:rPrChange w:id="172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0259768" w14:textId="568D3742" w:rsidR="00C15C03" w:rsidRPr="00C15C03" w:rsidRDefault="00C15C03" w:rsidP="00C15C03">
      <w:pPr>
        <w:spacing w:after="0" w:line="240" w:lineRule="auto"/>
        <w:rPr>
          <w:ins w:id="1726" w:author="Richard Stefan" w:date="2016-09-16T10:42:00Z"/>
          <w:rFonts w:ascii="Courier New" w:hAnsi="Courier New" w:cs="Courier New"/>
          <w:lang w:val="en-US"/>
          <w:rPrChange w:id="1727" w:author="Richard Stefan" w:date="2016-09-16T10:43:00Z">
            <w:rPr>
              <w:ins w:id="172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729" w:author="Richard Stefan" w:date="2016-09-16T10:42:00Z">
        <w:r w:rsidRPr="00C15C03">
          <w:rPr>
            <w:rFonts w:ascii="Courier New" w:hAnsi="Courier New" w:cs="Courier New"/>
            <w:lang w:val="en-US"/>
            <w:rPrChange w:id="173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[llz_identifier] </w:t>
        </w:r>
        <w:del w:id="1731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73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73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734" w:author="Richard Stefan" w:date="2016-09-16T10:42:00Z">
        <w:r w:rsidRPr="00C15C03">
          <w:rPr>
            <w:rFonts w:ascii="Courier New" w:hAnsi="Courier New" w:cs="Courier New"/>
            <w:lang w:val="en-US"/>
            <w:rPrChange w:id="173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4), </w:t>
        </w:r>
      </w:ins>
    </w:p>
    <w:p w14:paraId="1D2E6A3E" w14:textId="028DD4B1" w:rsidR="00C15C03" w:rsidRPr="00C15C03" w:rsidRDefault="00C15C03" w:rsidP="00C15C03">
      <w:pPr>
        <w:spacing w:after="0" w:line="240" w:lineRule="auto"/>
        <w:rPr>
          <w:ins w:id="1736" w:author="Richard Stefan" w:date="2016-09-16T10:42:00Z"/>
          <w:rFonts w:ascii="Courier New" w:hAnsi="Courier New" w:cs="Courier New"/>
          <w:lang w:val="en-US"/>
          <w:rPrChange w:id="1737" w:author="Richard Stefan" w:date="2016-09-16T10:43:00Z">
            <w:rPr>
              <w:ins w:id="1738" w:author="Richard Stefan" w:date="2016-09-16T10:42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739" w:author="Richard Stefan" w:date="2016-09-16T10:42:00Z">
        <w:r w:rsidRPr="00C15C03">
          <w:rPr>
            <w:rFonts w:ascii="Courier New" w:hAnsi="Courier New" w:cs="Courier New"/>
            <w:lang w:val="en-US"/>
            <w:rPrChange w:id="174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[llz_mls_gls_category] </w:t>
        </w:r>
        <w:del w:id="1741" w:author="Richard Stefan [2]" w:date="2017-10-20T16:30:00Z">
          <w:r w:rsidRPr="00C15C03" w:rsidDel="0074348B">
            <w:rPr>
              <w:rFonts w:ascii="Courier New" w:hAnsi="Courier New" w:cs="Courier New"/>
              <w:lang w:val="en-US"/>
              <w:rPrChange w:id="1742" w:author="Richard Stefan" w:date="2016-09-16T10:4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174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1744" w:author="Richard Stefan" w:date="2016-09-16T10:42:00Z">
        <w:r w:rsidRPr="00C15C03">
          <w:rPr>
            <w:rFonts w:ascii="Courier New" w:hAnsi="Courier New" w:cs="Courier New"/>
            <w:lang w:val="en-US"/>
            <w:rPrChange w:id="1745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1)</w:t>
        </w:r>
      </w:ins>
    </w:p>
    <w:p w14:paraId="7BA935C1" w14:textId="18AE90DC" w:rsidR="00C15C03" w:rsidRPr="00C15C03" w:rsidRDefault="00C15C03" w:rsidP="00C15C03">
      <w:pPr>
        <w:spacing w:after="0" w:line="240" w:lineRule="auto"/>
        <w:rPr>
          <w:ins w:id="1746" w:author="Richard Stefan" w:date="2016-09-16T10:41:00Z"/>
          <w:rFonts w:ascii="Courier New" w:hAnsi="Courier New" w:cs="Courier New"/>
          <w:lang w:val="en-US"/>
          <w:rPrChange w:id="1747" w:author="Richard Stefan" w:date="2016-09-16T10:43:00Z">
            <w:rPr>
              <w:ins w:id="1748" w:author="Richard Stefan" w:date="2016-09-16T10:41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749" w:author="Richard Stefan" w:date="2016-09-16T10:42:00Z">
        <w:r w:rsidRPr="00C15C03">
          <w:rPr>
            <w:rFonts w:ascii="Courier New" w:hAnsi="Courier New" w:cs="Courier New"/>
            <w:lang w:val="en-US"/>
            <w:rPrChange w:id="1750" w:author="Richard Stefan" w:date="2016-09-16T10:4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7FA6CCDC" w14:textId="79E730E2" w:rsidR="00D91D05" w:rsidRPr="00F52A14" w:rsidRDefault="00D91D05" w:rsidP="00D91D05">
      <w:pPr>
        <w:spacing w:after="0" w:line="240" w:lineRule="auto"/>
        <w:rPr>
          <w:ins w:id="1751" w:author="Richard Stefan" w:date="2016-09-16T11:44:00Z"/>
          <w:rFonts w:ascii="Courier New" w:hAnsi="Courier New" w:cs="Courier New"/>
          <w:lang w:val="en-US"/>
        </w:rPr>
      </w:pPr>
      <w:ins w:id="1752" w:author="Richard Stefan" w:date="2016-09-16T11:44:00Z">
        <w:r>
          <w:rPr>
            <w:rFonts w:ascii="Courier New" w:hAnsi="Courier New" w:cs="Courier New"/>
            <w:lang w:val="en-US"/>
          </w:rPr>
          <w:t>CREATE UNIQUE INDEX [pk_pg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3D0E110D" w14:textId="42771BD5" w:rsidR="00D91D05" w:rsidRDefault="00D91D05" w:rsidP="00D91D05">
      <w:pPr>
        <w:spacing w:after="0" w:line="240" w:lineRule="auto"/>
        <w:rPr>
          <w:ins w:id="1753" w:author="Richard Stefan" w:date="2016-09-16T11:44:00Z"/>
          <w:rFonts w:ascii="Courier New" w:hAnsi="Courier New" w:cs="Courier New"/>
          <w:lang w:val="en-US"/>
        </w:rPr>
      </w:pPr>
      <w:ins w:id="1754" w:author="Richard Stefan" w:date="2016-09-16T11:44:00Z">
        <w:r>
          <w:rPr>
            <w:rFonts w:ascii="Courier New" w:hAnsi="Courier New" w:cs="Courier New"/>
            <w:lang w:val="en-US"/>
          </w:rPr>
          <w:tab/>
          <w:t xml:space="preserve">ON </w:t>
        </w:r>
        <w:r w:rsidRPr="00D87022">
          <w:rPr>
            <w:rFonts w:ascii="Courier New" w:hAnsi="Courier New" w:cs="Courier New"/>
            <w:lang w:val="en-US"/>
          </w:rPr>
          <w:t>[tbl_</w:t>
        </w:r>
        <w:del w:id="1755" w:author="Richard Stefan [2]" w:date="2017-10-20T20:49:00Z">
          <w:r w:rsidRPr="00D87022" w:rsidDel="00285ABA">
            <w:rPr>
              <w:rFonts w:ascii="Courier New" w:hAnsi="Courier New" w:cs="Courier New"/>
              <w:lang w:val="en-US"/>
            </w:rPr>
            <w:delText>pg_</w:delText>
          </w:r>
        </w:del>
        <w:r w:rsidRPr="00D87022">
          <w:rPr>
            <w:rFonts w:ascii="Courier New" w:hAnsi="Courier New" w:cs="Courier New"/>
            <w:lang w:val="en-US"/>
          </w:rPr>
          <w:t>runways</w:t>
        </w:r>
        <w:del w:id="1756" w:author="Richard Stefan [2]" w:date="2017-10-20T20:49:00Z">
          <w:r w:rsidRPr="00D87022" w:rsidDel="00285ABA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</w:t>
        </w:r>
      </w:ins>
    </w:p>
    <w:p w14:paraId="5FB106BF" w14:textId="3B9CA18C" w:rsidR="00D91D05" w:rsidRPr="00D87022" w:rsidRDefault="00D91D05" w:rsidP="00D91D05">
      <w:pPr>
        <w:spacing w:after="0" w:line="240" w:lineRule="auto"/>
        <w:ind w:left="708"/>
        <w:rPr>
          <w:ins w:id="1757" w:author="Richard Stefan" w:date="2016-09-16T11:44:00Z"/>
          <w:rFonts w:ascii="Courier New" w:hAnsi="Courier New" w:cs="Courier New"/>
          <w:lang w:val="en-US"/>
        </w:rPr>
      </w:pPr>
      <w:ins w:id="1758" w:author="Richard Stefan" w:date="2016-09-16T11:44:00Z">
        <w:r>
          <w:rPr>
            <w:rFonts w:ascii="Courier New" w:hAnsi="Courier New" w:cs="Courier New"/>
            <w:lang w:val="en-US"/>
          </w:rPr>
          <w:t>(</w:t>
        </w:r>
        <w:del w:id="1759" w:author="Richard Stefan [2]" w:date="2017-10-20T17:55:00Z">
          <w:r w:rsidRPr="00D87022" w:rsidDel="00C56E20">
            <w:rPr>
              <w:rFonts w:ascii="Courier New" w:hAnsi="Courier New" w:cs="Courier New"/>
              <w:szCs w:val="72"/>
              <w:lang w:val="en-US"/>
            </w:rPr>
            <w:delText>[record_type</w:delText>
          </w:r>
          <w:r w:rsidDel="00C56E20">
            <w:rPr>
              <w:rFonts w:ascii="Courier New" w:hAnsi="Courier New" w:cs="Courier New"/>
              <w:szCs w:val="72"/>
              <w:lang w:val="en-US"/>
            </w:rPr>
            <w:delText>],</w:delText>
          </w:r>
        </w:del>
        <w:r>
          <w:rPr>
            <w:rFonts w:ascii="Courier New" w:hAnsi="Courier New" w:cs="Courier New"/>
            <w:szCs w:val="72"/>
            <w:lang w:val="en-US"/>
          </w:rPr>
          <w:t>[airport_identifier]</w:t>
        </w:r>
      </w:ins>
      <w:ins w:id="1760" w:author="Richard Stefan" w:date="2016-09-16T11:45:00Z">
        <w:r>
          <w:rPr>
            <w:rFonts w:ascii="Courier New" w:hAnsi="Courier New" w:cs="Courier New"/>
            <w:szCs w:val="72"/>
            <w:lang w:val="en-US"/>
          </w:rPr>
          <w:t>,[runway_identifier]</w:t>
        </w:r>
      </w:ins>
      <w:ins w:id="1761" w:author="Richard Stefan" w:date="2016-09-16T11:44:00Z">
        <w:r w:rsidRPr="00F52A14">
          <w:rPr>
            <w:rFonts w:ascii="Courier New" w:hAnsi="Courier New" w:cs="Courier New"/>
            <w:lang w:val="en-US"/>
          </w:rPr>
          <w:t>)</w:t>
        </w:r>
      </w:ins>
    </w:p>
    <w:p w14:paraId="48F8E228" w14:textId="77777777" w:rsidR="00C15C03" w:rsidRDefault="00C15C03" w:rsidP="00D12266">
      <w:pPr>
        <w:spacing w:after="0" w:line="240" w:lineRule="auto"/>
        <w:rPr>
          <w:ins w:id="1762" w:author="Richard Stefan" w:date="2016-09-16T10:41:00Z"/>
          <w:rFonts w:ascii="Segoe UI Light" w:hAnsi="Segoe UI Light" w:cs="Segoe UI Light"/>
          <w:sz w:val="24"/>
          <w:szCs w:val="72"/>
          <w:lang w:val="en-US"/>
        </w:rPr>
      </w:pPr>
    </w:p>
    <w:p w14:paraId="6618CE6D" w14:textId="765138F0" w:rsidR="00D12266" w:rsidRDefault="00C15C03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763" w:author="Richard Stefan" w:date="2016-09-16T10:40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D12266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60B42248" w14:textId="01C6BD67" w:rsidR="00D12266" w:rsidRDefault="00D12266" w:rsidP="00D12266">
      <w:pPr>
        <w:spacing w:after="0" w:line="240" w:lineRule="auto"/>
        <w:rPr>
          <w:rFonts w:ascii="Courier New" w:hAnsi="Courier New" w:cs="Courier New"/>
          <w:lang w:val="en-US"/>
        </w:rPr>
      </w:pPr>
      <w:del w:id="1764" w:author="Richard Stefan [2]" w:date="2017-10-20T17:55:00Z">
        <w:r w:rsidDel="00C56E20">
          <w:rPr>
            <w:rFonts w:ascii="Courier New" w:hAnsi="Courier New" w:cs="Courier New"/>
            <w:lang w:val="en-US"/>
          </w:rPr>
          <w:delText>PG|</w:delText>
        </w:r>
      </w:del>
      <w:r>
        <w:rPr>
          <w:rFonts w:ascii="Courier New" w:hAnsi="Courier New" w:cs="Courier New"/>
          <w:lang w:val="en-US"/>
        </w:rPr>
        <w:t>Area Code|ICAO Code|Airport Identifier|Runway Identifier|Runway Latitude|Runway Longitude|</w:t>
      </w:r>
      <w:ins w:id="1765" w:author="Richard Stefan [2]" w:date="2017-10-20T18:10:00Z">
        <w:r w:rsidR="00C32A2A">
          <w:rPr>
            <w:rFonts w:ascii="Courier New" w:hAnsi="Courier New" w:cs="Courier New"/>
            <w:lang w:val="en-US"/>
          </w:rPr>
          <w:t>Runway Gradient|</w:t>
        </w:r>
      </w:ins>
      <w:del w:id="1766" w:author="Richard Stefan [2]" w:date="2017-10-20T18:10:00Z">
        <w:r w:rsidDel="00C32A2A">
          <w:rPr>
            <w:rFonts w:ascii="Courier New" w:hAnsi="Courier New" w:cs="Courier New"/>
            <w:lang w:val="en-US"/>
          </w:rPr>
          <w:delText xml:space="preserve"> </w:delText>
        </w:r>
      </w:del>
      <w:r>
        <w:rPr>
          <w:rFonts w:ascii="Courier New" w:hAnsi="Courier New" w:cs="Courier New"/>
          <w:lang w:val="en-US"/>
        </w:rPr>
        <w:t>Runway Magnetic Bearing|</w:t>
      </w:r>
      <w:ins w:id="1767" w:author="Richard Stefan [2]" w:date="2017-10-20T18:10:00Z">
        <w:r w:rsidR="00C32A2A">
          <w:rPr>
            <w:rFonts w:ascii="Courier New" w:hAnsi="Courier New" w:cs="Courier New"/>
            <w:lang w:val="en-US"/>
          </w:rPr>
          <w:t>Runway True Bearing|</w:t>
        </w:r>
      </w:ins>
      <w:r>
        <w:rPr>
          <w:rFonts w:ascii="Courier New" w:hAnsi="Courier New" w:cs="Courier New"/>
          <w:lang w:val="en-US"/>
        </w:rPr>
        <w:t>Landing Threshold Elevation|</w:t>
      </w:r>
      <w:r w:rsidR="0081742E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Displaced Threshold Distance|Threshold Crossing Height|</w:t>
      </w:r>
      <w:r w:rsidR="0081742E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Runway Length|Runway Width|LLZ Identifier|LLZ Category/Class</w:t>
      </w:r>
    </w:p>
    <w:p w14:paraId="79941991" w14:textId="5C9E783C" w:rsidR="00D12266" w:rsidDel="00AD0802" w:rsidRDefault="00D12266" w:rsidP="00D12266">
      <w:pPr>
        <w:spacing w:after="0" w:line="240" w:lineRule="auto"/>
        <w:rPr>
          <w:del w:id="1768" w:author="Richard Stefan" w:date="2016-09-16T10:48:00Z"/>
          <w:rFonts w:ascii="Courier New" w:hAnsi="Courier New" w:cs="Courier New"/>
          <w:vanish/>
          <w:lang w:val="en-US"/>
        </w:rPr>
      </w:pPr>
      <w:del w:id="1769" w:author="Richard Stefan" w:date="2016-09-16T10:48:00Z">
        <w:r w:rsidDel="00AD0802">
          <w:rPr>
            <w:rFonts w:ascii="Courier New" w:hAnsi="Courier New" w:cs="Courier New"/>
            <w:vanish/>
            <w:lang w:val="en-US"/>
          </w:rPr>
          <w:delText>eight</w:delText>
        </w:r>
      </w:del>
    </w:p>
    <w:p w14:paraId="41A5C1B8" w14:textId="04A1BB56" w:rsidR="00D12266" w:rsidRPr="00D12266" w:rsidDel="00AD0802" w:rsidRDefault="00D12266" w:rsidP="00D12266">
      <w:pPr>
        <w:spacing w:after="0" w:line="240" w:lineRule="auto"/>
        <w:rPr>
          <w:del w:id="1770" w:author="Richard Stefan" w:date="2016-09-16T10:48:00Z"/>
          <w:rFonts w:ascii="Courier New" w:hAnsi="Courier New" w:cs="Courier New"/>
          <w:vanish/>
          <w:lang w:val="en-US"/>
        </w:rPr>
      </w:pPr>
    </w:p>
    <w:p w14:paraId="0F057502" w14:textId="3D55877F" w:rsidR="00D12266" w:rsidRPr="00D36708" w:rsidRDefault="00D12266" w:rsidP="00D12266">
      <w:pPr>
        <w:spacing w:after="0" w:line="240" w:lineRule="auto"/>
        <w:rPr>
          <w:rFonts w:ascii="Courier New" w:hAnsi="Courier New" w:cs="Courier New"/>
          <w:lang w:val="en-US"/>
        </w:rPr>
      </w:pPr>
      <w:del w:id="1771" w:author="Richard Stefan" w:date="2016-09-16T10:48:00Z">
        <w:r w:rsidRPr="00D36708" w:rsidDel="00AD0802">
          <w:rPr>
            <w:rFonts w:ascii="Courier New" w:hAnsi="Courier New" w:cs="Courier New"/>
            <w:lang w:val="en-US"/>
          </w:rPr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D12266" w:rsidRPr="00414133" w14:paraId="4C4ACDD7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673F0" w14:textId="77777777" w:rsidR="00D12266" w:rsidRPr="00123CA5" w:rsidRDefault="00D12266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AB073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2C0F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6EDB9" w14:textId="77777777" w:rsidR="00D12266" w:rsidRPr="00123CA5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D12266" w:rsidRPr="00414133" w:rsidDel="00C56E20" w14:paraId="46F46D70" w14:textId="33850A90" w:rsidTr="00D12266">
        <w:trPr>
          <w:del w:id="1772" w:author="Richard Stefan [2]" w:date="2017-10-20T17:55:00Z"/>
        </w:trPr>
        <w:tc>
          <w:tcPr>
            <w:tcW w:w="4678" w:type="dxa"/>
            <w:tcBorders>
              <w:top w:val="single" w:sz="4" w:space="0" w:color="auto"/>
            </w:tcBorders>
          </w:tcPr>
          <w:p w14:paraId="6CC77FDA" w14:textId="6D8CB2FA" w:rsidR="00D12266" w:rsidRPr="00123CA5" w:rsidDel="00C56E20" w:rsidRDefault="00D12266" w:rsidP="00D12266">
            <w:pPr>
              <w:rPr>
                <w:del w:id="1773" w:author="Richard Stefan [2]" w:date="2017-10-20T17:55:00Z"/>
                <w:rFonts w:ascii="Courier New" w:hAnsi="Courier New" w:cs="Courier New"/>
                <w:szCs w:val="72"/>
                <w:lang w:val="en-US"/>
              </w:rPr>
            </w:pPr>
            <w:del w:id="1774" w:author="Richard Stefan [2]" w:date="2017-10-20T17:55:00Z">
              <w:r w:rsidDel="00C56E20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C80CABA" w14:textId="49BB1D5A" w:rsidR="00D12266" w:rsidDel="00C56E20" w:rsidRDefault="00D12266" w:rsidP="00D12266">
            <w:pPr>
              <w:jc w:val="center"/>
              <w:rPr>
                <w:del w:id="1775" w:author="Richard Stefan [2]" w:date="2017-10-20T17:5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776" w:author="Richard Stefan [2]" w:date="2017-10-20T17:55:00Z">
              <w:r w:rsidDel="00C56E2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EE1737" w14:textId="2A61DB57" w:rsidR="00D12266" w:rsidDel="00C56E20" w:rsidRDefault="00D12266" w:rsidP="00D12266">
            <w:pPr>
              <w:jc w:val="center"/>
              <w:rPr>
                <w:del w:id="1777" w:author="Richard Stefan [2]" w:date="2017-10-20T17:5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778" w:author="Richard Stefan [2]" w:date="2017-10-20T17:55:00Z">
              <w:r w:rsidDel="00C56E2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FFD640F" w14:textId="072863B0" w:rsidR="00D12266" w:rsidDel="00C56E20" w:rsidRDefault="00D12266" w:rsidP="00D12266">
            <w:pPr>
              <w:jc w:val="center"/>
              <w:rPr>
                <w:del w:id="1779" w:author="Richard Stefan [2]" w:date="2017-10-20T17:5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780" w:author="Richard Stefan [2]" w:date="2017-10-20T17:55:00Z">
              <w:r w:rsidDel="00C56E20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D12266" w:rsidRPr="00414133" w14:paraId="3100005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7414C" w14:textId="77777777" w:rsidR="00D12266" w:rsidRDefault="00D12266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30D1C1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EBCE74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5BFCDA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D12266" w:rsidRPr="00414133" w14:paraId="12F80E3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1954C7" w14:textId="77777777" w:rsidR="00D12266" w:rsidRDefault="00D12266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D65453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6DBB8E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C13AC2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D12266" w:rsidRPr="00414133" w14:paraId="6C734A28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1459FAE" w14:textId="77777777" w:rsidR="00D12266" w:rsidRDefault="00D12266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0BB84A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A9E62C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EFE00D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A1238" w:rsidRPr="00414133" w14:paraId="78ED314D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F0CF0E" w14:textId="77777777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43FC91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3D0E28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54F95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1A1238" w:rsidRPr="00414133" w14:paraId="7048664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893C80" w14:textId="77777777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E2D92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B0D70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34F93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A1238" w:rsidRPr="00414133" w14:paraId="26A07A68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888258" w14:textId="77777777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FD27A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E65E7F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C4168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C56E20" w:rsidRPr="00414133" w14:paraId="79E00904" w14:textId="77777777" w:rsidTr="00D12266">
        <w:trPr>
          <w:ins w:id="1781" w:author="Richard Stefan [2]" w:date="2017-10-20T18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1FFF80" w14:textId="698DD84E" w:rsidR="00C56E20" w:rsidRDefault="00C56E20" w:rsidP="00D12266">
            <w:pPr>
              <w:rPr>
                <w:ins w:id="1782" w:author="Richard Stefan [2]" w:date="2017-10-20T18:00:00Z"/>
                <w:rFonts w:ascii="Courier New" w:hAnsi="Courier New" w:cs="Courier New"/>
                <w:szCs w:val="72"/>
                <w:lang w:val="en-US"/>
              </w:rPr>
            </w:pPr>
            <w:ins w:id="1783" w:author="Richard Stefan [2]" w:date="2017-10-20T18:00:00Z">
              <w:r>
                <w:rPr>
                  <w:rFonts w:ascii="Courier New" w:hAnsi="Courier New" w:cs="Courier New"/>
                  <w:szCs w:val="72"/>
                  <w:lang w:val="en-US"/>
                </w:rPr>
                <w:t>Runway Gradient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999E4D" w14:textId="14E6AE52" w:rsidR="00C56E20" w:rsidRDefault="00C56E20" w:rsidP="00D12266">
            <w:pPr>
              <w:jc w:val="center"/>
              <w:rPr>
                <w:ins w:id="1784" w:author="Richard Stefan [2]" w:date="2017-10-20T18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785" w:author="Richard Stefan [2]" w:date="2017-10-20T18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5AD0C9" w14:textId="15AC1ECF" w:rsidR="00C56E20" w:rsidRDefault="00C56E20" w:rsidP="00D12266">
            <w:pPr>
              <w:jc w:val="center"/>
              <w:rPr>
                <w:ins w:id="1786" w:author="Richard Stefan [2]" w:date="2017-10-20T18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787" w:author="Richard Stefan [2]" w:date="2017-10-20T18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085635" w14:textId="5A0558FE" w:rsidR="00C56E20" w:rsidRDefault="00C56E20" w:rsidP="00D12266">
            <w:pPr>
              <w:jc w:val="center"/>
              <w:rPr>
                <w:ins w:id="1788" w:author="Richard Stefan [2]" w:date="2017-10-20T18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789" w:author="Richard Stefan [2]" w:date="2017-10-20T18:0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5.212</w:t>
              </w:r>
            </w:ins>
          </w:p>
        </w:tc>
      </w:tr>
      <w:tr w:rsidR="00C32A2A" w:rsidRPr="00414133" w14:paraId="10D303B8" w14:textId="77777777" w:rsidTr="00D12266">
        <w:trPr>
          <w:ins w:id="1790" w:author="Richard Stefan [2]" w:date="2017-10-20T18:0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A96432" w14:textId="346268DF" w:rsidR="00C32A2A" w:rsidRDefault="00C32A2A" w:rsidP="00D12266">
            <w:pPr>
              <w:rPr>
                <w:ins w:id="1791" w:author="Richard Stefan [2]" w:date="2017-10-20T18:05:00Z"/>
                <w:rFonts w:ascii="Courier New" w:hAnsi="Courier New" w:cs="Courier New"/>
                <w:szCs w:val="72"/>
                <w:lang w:val="en-US"/>
              </w:rPr>
            </w:pPr>
            <w:ins w:id="1792" w:author="Richard Stefan [2]" w:date="2017-10-20T18:05:00Z">
              <w:r>
                <w:rPr>
                  <w:rFonts w:ascii="Courier New" w:hAnsi="Courier New" w:cs="Courier New"/>
                  <w:szCs w:val="72"/>
                  <w:lang w:val="en-US"/>
                </w:rPr>
                <w:t xml:space="preserve">Runway </w:t>
              </w:r>
            </w:ins>
            <w:ins w:id="1793" w:author="Richard Stefan [2]" w:date="2017-10-20T18:07:00Z">
              <w:r>
                <w:rPr>
                  <w:rFonts w:ascii="Courier New" w:hAnsi="Courier New" w:cs="Courier New"/>
                  <w:szCs w:val="72"/>
                  <w:lang w:val="en-US"/>
                </w:rPr>
                <w:t xml:space="preserve">Magnetic </w:t>
              </w:r>
            </w:ins>
            <w:ins w:id="1794" w:author="Richard Stefan [2]" w:date="2017-10-20T18:05:00Z">
              <w:r>
                <w:rPr>
                  <w:rFonts w:ascii="Courier New" w:hAnsi="Courier New" w:cs="Courier New"/>
                  <w:szCs w:val="72"/>
                  <w:lang w:val="en-US"/>
                </w:rPr>
                <w:t>Bearing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75CF98" w14:textId="5B5DEF19" w:rsidR="00C32A2A" w:rsidRDefault="00C32A2A" w:rsidP="00D12266">
            <w:pPr>
              <w:jc w:val="center"/>
              <w:rPr>
                <w:ins w:id="1795" w:author="Richard Stefan [2]" w:date="2017-10-20T18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796" w:author="Richard Stefan [2]" w:date="2017-10-20T18:0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A9D6C1" w14:textId="39588317" w:rsidR="00C32A2A" w:rsidRDefault="00C32A2A" w:rsidP="00D12266">
            <w:pPr>
              <w:jc w:val="center"/>
              <w:rPr>
                <w:ins w:id="1797" w:author="Richard Stefan [2]" w:date="2017-10-20T18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798" w:author="Richard Stefan [2]" w:date="2017-10-20T18:0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6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A09078" w14:textId="7C500B7B" w:rsidR="00C32A2A" w:rsidRDefault="00C32A2A" w:rsidP="00D12266">
            <w:pPr>
              <w:jc w:val="center"/>
              <w:rPr>
                <w:ins w:id="1799" w:author="Richard Stefan [2]" w:date="2017-10-20T18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800" w:author="Richard Stefan [2]" w:date="2017-10-20T18:0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5.58</w:t>
              </w:r>
            </w:ins>
          </w:p>
        </w:tc>
      </w:tr>
      <w:tr w:rsidR="001A1238" w:rsidRPr="00414133" w14:paraId="799E414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84A0F3" w14:textId="4E1AD7C1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 xml:space="preserve">Runway </w:t>
            </w:r>
            <w:del w:id="1801" w:author="Richard Stefan [2]" w:date="2017-10-20T18:07:00Z">
              <w:r w:rsidDel="00C32A2A">
                <w:rPr>
                  <w:rFonts w:ascii="Courier New" w:hAnsi="Courier New" w:cs="Courier New"/>
                  <w:szCs w:val="72"/>
                  <w:lang w:val="en-US"/>
                </w:rPr>
                <w:delText xml:space="preserve">Magnetic </w:delText>
              </w:r>
            </w:del>
            <w:ins w:id="1802" w:author="Richard Stefan [2]" w:date="2017-10-20T18:07:00Z">
              <w:r w:rsidR="00C32A2A">
                <w:rPr>
                  <w:rFonts w:ascii="Courier New" w:hAnsi="Courier New" w:cs="Courier New"/>
                  <w:szCs w:val="72"/>
                  <w:lang w:val="en-US"/>
                </w:rPr>
                <w:t xml:space="preserve">True </w:t>
              </w:r>
            </w:ins>
            <w:r>
              <w:rPr>
                <w:rFonts w:ascii="Courier New" w:hAnsi="Courier New" w:cs="Courier New"/>
                <w:szCs w:val="72"/>
                <w:lang w:val="en-US"/>
              </w:rPr>
              <w:t>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1F7AD1" w14:textId="580342C3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1803" w:author="Richard Stefan [2]" w:date="2017-10-20T18:06:00Z">
              <w:r w:rsidDel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  <w:ins w:id="1804" w:author="Richard Stefan [2]" w:date="2017-10-20T18:06:00Z">
              <w:r w:rsidR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B79D88" w14:textId="13A9D51C" w:rsidR="001A1238" w:rsidRDefault="00C32A2A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1805" w:author="Richard Stefan [2]" w:date="2017-10-20T18:0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7</w:t>
              </w:r>
            </w:ins>
            <w:del w:id="1806" w:author="Richard Stefan [2]" w:date="2017-10-20T18:07:00Z">
              <w:r w:rsidR="001A1238" w:rsidDel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6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23631E" w14:textId="06FC99C4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del w:id="1807" w:author="Richard Stefan [2]" w:date="2017-10-20T18:07:00Z">
              <w:r w:rsidDel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58</w:delText>
              </w:r>
            </w:del>
            <w:ins w:id="1808" w:author="Richard Stefan [2]" w:date="2017-10-20T18:07:00Z">
              <w:r w:rsidR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ins w:id="1809" w:author="Richard Stefan [2]" w:date="2017-10-20T18:08:00Z">
              <w:r w:rsidR="00C32A2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</w:tr>
      <w:tr w:rsidR="001A1238" w:rsidRPr="00414133" w14:paraId="5524725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73B104B" w14:textId="77777777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Landing Threshold 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ECDC72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D1DB06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C7EAD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5.68</w:t>
            </w:r>
          </w:p>
        </w:tc>
      </w:tr>
      <w:tr w:rsidR="001A1238" w:rsidRPr="00414133" w14:paraId="38D0BEA3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423B21" w14:textId="77777777" w:rsidR="001A1238" w:rsidRDefault="001A123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Displaced Threshold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E3598C" w14:textId="77777777" w:rsidR="001A1238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EF33BD" w14:textId="77777777" w:rsidR="001A1238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A0B872" w14:textId="77777777" w:rsidR="001A1238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5.69</w:t>
            </w:r>
          </w:p>
        </w:tc>
      </w:tr>
      <w:tr w:rsidR="00A80BAF" w:rsidRPr="00414133" w14:paraId="3238F9D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2E4929" w14:textId="77777777" w:rsidR="00A80BAF" w:rsidRDefault="00A80BAF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Threshold Crossing 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B96A7B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36E08D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516268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5.67</w:t>
            </w:r>
          </w:p>
        </w:tc>
      </w:tr>
      <w:tr w:rsidR="00A80BAF" w:rsidRPr="00414133" w14:paraId="7C037BF1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D465B9" w14:textId="77777777" w:rsidR="00A80BAF" w:rsidRDefault="00A80BAF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Length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4F36C9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F588ED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929FA7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5.57</w:t>
            </w:r>
          </w:p>
        </w:tc>
      </w:tr>
      <w:tr w:rsidR="00A80BAF" w:rsidRPr="00414133" w14:paraId="30DE2DE7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B6C82F" w14:textId="77777777" w:rsidR="00A80BAF" w:rsidRDefault="00A80BAF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Width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2A81D2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C351D2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26BAEE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5.109</w:t>
            </w:r>
          </w:p>
        </w:tc>
      </w:tr>
      <w:tr w:rsidR="00A80BAF" w:rsidRPr="00414133" w14:paraId="7E8459B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93D0E8" w14:textId="77777777" w:rsidR="00A80BAF" w:rsidRDefault="00A80BAF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C233E3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4D82F9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0A67FDF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A80BAF" w:rsidRPr="00414133" w14:paraId="3A2D1CB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71A050" w14:textId="77777777" w:rsidR="00A80BAF" w:rsidRDefault="004411BE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ILS/MLS/GLS 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1FDBC7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3F3C68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FD36D4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5.80</w:t>
            </w:r>
          </w:p>
        </w:tc>
      </w:tr>
    </w:tbl>
    <w:p w14:paraId="32C76ACB" w14:textId="4029E2D8" w:rsidR="005A4615" w:rsidDel="00C32A2A" w:rsidRDefault="005A4615">
      <w:pPr>
        <w:rPr>
          <w:ins w:id="1810" w:author="Richard Stefan" w:date="2016-09-16T11:45:00Z"/>
          <w:del w:id="1811" w:author="Richard Stefan [2]" w:date="2017-10-20T18:10:00Z"/>
          <w:lang w:val="en-US"/>
        </w:rPr>
      </w:pPr>
      <w:ins w:id="1812" w:author="Richard Stefan" w:date="2016-09-16T11:45:00Z">
        <w:del w:id="1813" w:author="Richard Stefan [2]" w:date="2017-10-20T18:10:00Z">
          <w:r w:rsidDel="00C32A2A">
            <w:rPr>
              <w:lang w:val="en-US"/>
            </w:rPr>
            <w:lastRenderedPageBreak/>
            <w:br w:type="page"/>
          </w:r>
        </w:del>
      </w:ins>
    </w:p>
    <w:p w14:paraId="3C1B9DA2" w14:textId="15A725DF" w:rsidR="00D12266" w:rsidDel="005A4615" w:rsidRDefault="00D12266">
      <w:pPr>
        <w:rPr>
          <w:del w:id="1814" w:author="Richard Stefan" w:date="2016-09-16T11:45:00Z"/>
          <w:lang w:val="en-US"/>
        </w:rPr>
      </w:pPr>
    </w:p>
    <w:p w14:paraId="4BAC90BA" w14:textId="51C6D5DF" w:rsidR="00D12266" w:rsidRPr="00166C90" w:rsidRDefault="00D12266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36391CE4" w14:textId="715FBB36" w:rsidR="00D12266" w:rsidRPr="00FF5E9E" w:rsidRDefault="00D12266" w:rsidP="00C32A2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1815" w:author="Richard Stefan [2]" w:date="2017-10-20T20:50:00Z">
        <w:r w:rsidDel="00285ABA">
          <w:rPr>
            <w:rFonts w:ascii="Courier New" w:hAnsi="Courier New" w:cs="Courier New"/>
            <w:lang w:val="en-US"/>
          </w:rPr>
          <w:delText>PG|</w:delText>
        </w:r>
      </w:del>
      <w:r>
        <w:rPr>
          <w:rFonts w:ascii="Courier New" w:hAnsi="Courier New" w:cs="Courier New"/>
          <w:lang w:val="en-US"/>
        </w:rPr>
        <w:t>EUR|LO|LOWW|</w:t>
      </w:r>
      <w:r w:rsidR="00107399">
        <w:rPr>
          <w:rFonts w:ascii="Courier New" w:hAnsi="Courier New" w:cs="Courier New"/>
          <w:lang w:val="en-US"/>
        </w:rPr>
        <w:t>29|</w:t>
      </w:r>
      <w:r w:rsidR="00107399" w:rsidRPr="00107399">
        <w:rPr>
          <w:rFonts w:ascii="Courier New" w:hAnsi="Courier New" w:cs="Courier New"/>
          <w:lang w:val="en-US"/>
        </w:rPr>
        <w:t>48.10904722</w:t>
      </w:r>
      <w:r w:rsidR="00107399">
        <w:rPr>
          <w:rFonts w:ascii="Courier New" w:hAnsi="Courier New" w:cs="Courier New"/>
          <w:lang w:val="en-US"/>
        </w:rPr>
        <w:t>|</w:t>
      </w:r>
      <w:r w:rsidR="00107399" w:rsidRPr="00107399">
        <w:rPr>
          <w:rFonts w:ascii="Courier New" w:hAnsi="Courier New" w:cs="Courier New"/>
          <w:lang w:val="en-US"/>
        </w:rPr>
        <w:t>16.57563056</w:t>
      </w:r>
      <w:r w:rsidR="00107399">
        <w:rPr>
          <w:rFonts w:ascii="Courier New" w:hAnsi="Courier New" w:cs="Courier New"/>
          <w:lang w:val="en-US"/>
        </w:rPr>
        <w:t>|</w:t>
      </w:r>
      <w:ins w:id="1816" w:author="Richard Stefan [2]" w:date="2017-10-20T18:12:00Z">
        <w:r w:rsidR="00C32A2A">
          <w:rPr>
            <w:rFonts w:ascii="Courier New" w:hAnsi="Courier New" w:cs="Courier New"/>
            <w:lang w:val="en-US"/>
          </w:rPr>
          <w:t>-</w:t>
        </w:r>
      </w:ins>
      <w:ins w:id="1817" w:author="Richard Stefan [2]" w:date="2017-10-20T18:17:00Z">
        <w:r w:rsidR="00A84C2C">
          <w:rPr>
            <w:rFonts w:ascii="Courier New" w:hAnsi="Courier New" w:cs="Courier New"/>
            <w:lang w:val="en-US"/>
          </w:rPr>
          <w:t>0.</w:t>
        </w:r>
      </w:ins>
      <w:ins w:id="1818" w:author="Richard Stefan [2]" w:date="2017-10-20T18:12:00Z">
        <w:r w:rsidR="00C32A2A">
          <w:rPr>
            <w:rFonts w:ascii="Courier New" w:hAnsi="Courier New" w:cs="Courier New"/>
            <w:lang w:val="en-US"/>
          </w:rPr>
          <w:t>218|</w:t>
        </w:r>
      </w:ins>
      <w:r w:rsidR="00107399">
        <w:rPr>
          <w:rFonts w:ascii="Courier New" w:hAnsi="Courier New" w:cs="Courier New"/>
          <w:lang w:val="en-US"/>
        </w:rPr>
        <w:t>292.0</w:t>
      </w:r>
      <w:ins w:id="1819" w:author="Richard Stefan [2]" w:date="2017-10-20T18:11:00Z">
        <w:r w:rsidR="00C32A2A">
          <w:rPr>
            <w:rFonts w:ascii="Courier New" w:hAnsi="Courier New" w:cs="Courier New"/>
            <w:lang w:val="en-US"/>
          </w:rPr>
          <w:t>|</w:t>
        </w:r>
      </w:ins>
      <w:ins w:id="1820" w:author="Richard Stefan [2]" w:date="2017-10-20T18:12:00Z">
        <w:r w:rsidR="00C32A2A">
          <w:rPr>
            <w:lang w:val="en-US"/>
          </w:rPr>
          <w:br/>
        </w:r>
        <w:r w:rsidR="00C32A2A" w:rsidRPr="00C32A2A">
          <w:rPr>
            <w:rFonts w:ascii="Courier New" w:hAnsi="Courier New" w:cs="Courier New"/>
            <w:lang w:val="en-US"/>
          </w:rPr>
          <w:t>296.019</w:t>
        </w:r>
        <w:r w:rsidR="00C32A2A">
          <w:rPr>
            <w:rFonts w:ascii="Courier New" w:hAnsi="Courier New" w:cs="Courier New"/>
            <w:lang w:val="en-US"/>
          </w:rPr>
          <w:t>|</w:t>
        </w:r>
      </w:ins>
      <w:del w:id="1821" w:author="Richard Stefan [2]" w:date="2017-10-20T18:12:00Z">
        <w:r w:rsidR="00107399" w:rsidDel="00C32A2A">
          <w:rPr>
            <w:rFonts w:ascii="Courier New" w:hAnsi="Courier New" w:cs="Courier New"/>
            <w:lang w:val="en-US"/>
          </w:rPr>
          <w:delText>|</w:delText>
        </w:r>
      </w:del>
      <w:r w:rsidR="002728FF">
        <w:rPr>
          <w:rFonts w:ascii="Courier New" w:hAnsi="Courier New" w:cs="Courier New"/>
          <w:lang w:val="en-US"/>
        </w:rPr>
        <w:t>600|</w:t>
      </w:r>
      <w:r w:rsidR="00107399">
        <w:rPr>
          <w:rFonts w:ascii="Courier New" w:hAnsi="Courier New" w:cs="Courier New"/>
          <w:lang w:val="en-US"/>
        </w:rPr>
        <w:t>|52|11483|148|OEX|3</w:t>
      </w:r>
    </w:p>
    <w:p w14:paraId="48163131" w14:textId="77777777" w:rsidR="00D12266" w:rsidRPr="00BF0270" w:rsidRDefault="00D12266" w:rsidP="00D12266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F02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166A00E4" w14:textId="77777777" w:rsidR="00D12266" w:rsidRDefault="00D12266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BB0E75E" w14:textId="5C85EDA2" w:rsidR="00D12266" w:rsidDel="00285ABA" w:rsidRDefault="00D12266" w:rsidP="00D12266">
      <w:pPr>
        <w:pStyle w:val="ListParagraph"/>
        <w:numPr>
          <w:ilvl w:val="0"/>
          <w:numId w:val="11"/>
        </w:numPr>
        <w:spacing w:after="0" w:line="240" w:lineRule="auto"/>
        <w:rPr>
          <w:del w:id="1822" w:author="Richard Stefan [2]" w:date="2017-10-20T20:50:00Z"/>
          <w:rFonts w:ascii="Segoe UI Light" w:hAnsi="Segoe UI Light" w:cs="Segoe UI Light"/>
          <w:sz w:val="24"/>
          <w:szCs w:val="72"/>
          <w:lang w:val="en-US"/>
        </w:rPr>
      </w:pPr>
      <w:del w:id="1823" w:author="Richard Stefan [2]" w:date="2017-10-20T20:50:00Z">
        <w:r w:rsidRPr="00AA254B" w:rsidDel="00285ABA">
          <w:rPr>
            <w:rFonts w:ascii="Courier New" w:hAnsi="Courier New" w:cs="Courier New"/>
            <w:lang w:val="en-US"/>
          </w:rPr>
          <w:delText>Record Type</w:delText>
        </w:r>
        <w:r w:rsidDel="00285ABA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“PG“ without the quotation marks</w:delText>
        </w:r>
      </w:del>
    </w:p>
    <w:p w14:paraId="4CA8F85C" w14:textId="77777777" w:rsidR="00D12266" w:rsidRDefault="00D12266" w:rsidP="00D1226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</w:t>
      </w:r>
      <w:r w:rsidR="0081742E">
        <w:rPr>
          <w:rFonts w:ascii="Segoe UI Light" w:hAnsi="Segoe UI Light" w:cs="Segoe UI Light"/>
          <w:sz w:val="24"/>
          <w:szCs w:val="72"/>
          <w:lang w:val="en-US"/>
        </w:rPr>
        <w:t>runway</w:t>
      </w:r>
    </w:p>
    <w:p w14:paraId="094CBAF7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ICAO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81742E"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81742E">
        <w:rPr>
          <w:rFonts w:ascii="Segoe UI Light" w:hAnsi="Segoe UI Light" w:cs="Segoe UI Light"/>
          <w:sz w:val="24"/>
          <w:szCs w:val="72"/>
          <w:lang w:val="en-US"/>
        </w:rPr>
        <w:t>runway</w:t>
      </w:r>
    </w:p>
    <w:p w14:paraId="5FAD4B87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81742E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163763EB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B01897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6600FB18" w14:textId="520AE413" w:rsidR="006276E8" w:rsidRDefault="006276E8" w:rsidP="007810E4">
      <w:pPr>
        <w:pStyle w:val="ListParagraph"/>
        <w:numPr>
          <w:ilvl w:val="0"/>
          <w:numId w:val="11"/>
        </w:numPr>
        <w:spacing w:after="0" w:line="240" w:lineRule="auto"/>
        <w:rPr>
          <w:ins w:id="1824" w:author="Richard Stefan [2]" w:date="2017-10-20T18:12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7810E4">
        <w:rPr>
          <w:rFonts w:ascii="Segoe UI Light" w:hAnsi="Segoe UI Light" w:cs="Segoe UI Light"/>
          <w:sz w:val="24"/>
          <w:szCs w:val="72"/>
          <w:lang w:val="en-US"/>
        </w:rPr>
        <w:t xml:space="preserve"> runway latitude in degrees decimal floating point (N positive, S negative)</w:t>
      </w:r>
    </w:p>
    <w:p w14:paraId="06DC8758" w14:textId="3207AAB4" w:rsidR="00C32A2A" w:rsidRPr="007810E4" w:rsidRDefault="00C32A2A" w:rsidP="0078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825" w:author="Richard Stefan [2]" w:date="2017-10-20T18:12:00Z">
        <w:r w:rsidRPr="00C32A2A">
          <w:rPr>
            <w:rFonts w:ascii="Courier New" w:hAnsi="Courier New" w:cs="Courier New"/>
            <w:szCs w:val="72"/>
            <w:lang w:val="en-US"/>
            <w:rPrChange w:id="1826" w:author="Richard Stefan [2]" w:date="2017-10-20T18:12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Runway Gradient :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ins w:id="1827" w:author="Richard Stefan [2]" w:date="2017-10-20T18:15:00Z">
        <w:r w:rsidR="007D2EFE">
          <w:rPr>
            <w:rFonts w:ascii="Segoe UI Light" w:hAnsi="Segoe UI Light" w:cs="Segoe UI Light"/>
            <w:sz w:val="24"/>
            <w:szCs w:val="72"/>
            <w:lang w:val="en-US"/>
          </w:rPr>
          <w:t xml:space="preserve">overall gradient in percent </w:t>
        </w:r>
      </w:ins>
      <w:ins w:id="1828" w:author="Richard Stefan [2]" w:date="2017-10-20T18:16:00Z">
        <w:r w:rsidR="007D2EFE">
          <w:rPr>
            <w:rFonts w:ascii="Segoe UI Light" w:hAnsi="Segoe UI Light" w:cs="Segoe UI Light"/>
            <w:sz w:val="24"/>
            <w:szCs w:val="72"/>
            <w:lang w:val="en-US"/>
          </w:rPr>
          <w:t>(positive is upward, negative is downward)</w:t>
        </w:r>
      </w:ins>
    </w:p>
    <w:p w14:paraId="4EADC7EC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7810E4">
        <w:rPr>
          <w:rFonts w:ascii="Segoe UI Light" w:hAnsi="Segoe UI Light" w:cs="Segoe UI Light"/>
          <w:sz w:val="24"/>
          <w:szCs w:val="72"/>
          <w:lang w:val="en-US"/>
        </w:rPr>
        <w:t xml:space="preserve">runway </w:t>
      </w:r>
      <w:r w:rsidR="007810E4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7BDB7A67" w14:textId="6B2C9873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ins w:id="1829" w:author="Richard Stefan [2]" w:date="2017-10-20T18:17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Magnetic Bearing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460F1C">
        <w:rPr>
          <w:rFonts w:ascii="Segoe UI Light" w:hAnsi="Segoe UI Light" w:cs="Segoe UI Light"/>
          <w:sz w:val="24"/>
          <w:szCs w:val="72"/>
          <w:lang w:val="en-US"/>
        </w:rPr>
        <w:t>magnetic bearing of the runway identifier</w:t>
      </w:r>
    </w:p>
    <w:p w14:paraId="28E1648C" w14:textId="0ED84399" w:rsidR="007D2EFE" w:rsidRDefault="007D2EFE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1830" w:author="Richard Stefan [2]" w:date="2017-10-20T18:17:00Z">
        <w:r w:rsidRPr="007D2EFE">
          <w:rPr>
            <w:rFonts w:ascii="Courier New" w:hAnsi="Courier New" w:cs="Courier New"/>
            <w:szCs w:val="72"/>
            <w:lang w:val="en-US"/>
            <w:rPrChange w:id="1831" w:author="Richard Stefan [2]" w:date="2017-10-20T18:1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Runway True Bearing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rue bearing of the runway identifier</w:t>
        </w:r>
      </w:ins>
    </w:p>
    <w:p w14:paraId="2DF3C12C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Landing Threshold Elevation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460F1C">
        <w:rPr>
          <w:rFonts w:ascii="Segoe UI Light" w:hAnsi="Segoe UI Light" w:cs="Segoe UI Light"/>
          <w:sz w:val="24"/>
          <w:szCs w:val="72"/>
          <w:lang w:val="en-US"/>
        </w:rPr>
        <w:t>elevation of the landing threshold in feet</w:t>
      </w:r>
    </w:p>
    <w:p w14:paraId="7B468348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Displaced Threshold Distance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7251">
        <w:rPr>
          <w:rFonts w:ascii="Segoe UI Light" w:hAnsi="Segoe UI Light" w:cs="Segoe UI Light"/>
          <w:sz w:val="24"/>
          <w:szCs w:val="72"/>
          <w:lang w:val="en-US"/>
        </w:rPr>
        <w:t>distance from the extremity of a runway to a threshold in feet</w:t>
      </w:r>
    </w:p>
    <w:p w14:paraId="5B275A3D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Threshold Crossing Height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7251">
        <w:rPr>
          <w:rFonts w:ascii="Segoe UI Light" w:hAnsi="Segoe UI Light" w:cs="Segoe UI Light"/>
          <w:sz w:val="24"/>
          <w:szCs w:val="72"/>
          <w:lang w:val="en-US"/>
        </w:rPr>
        <w:t xml:space="preserve">height above the landing threshold on a normal </w:t>
      </w:r>
      <w:r w:rsidR="00F22653">
        <w:rPr>
          <w:rFonts w:ascii="Segoe UI Light" w:hAnsi="Segoe UI Light" w:cs="Segoe UI Light"/>
          <w:sz w:val="24"/>
          <w:szCs w:val="72"/>
          <w:lang w:val="en-US"/>
        </w:rPr>
        <w:t>glide path</w:t>
      </w:r>
    </w:p>
    <w:p w14:paraId="0FBDC462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Length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7251">
        <w:rPr>
          <w:rFonts w:ascii="Segoe UI Light" w:hAnsi="Segoe UI Light" w:cs="Segoe UI Light"/>
          <w:sz w:val="24"/>
          <w:szCs w:val="72"/>
          <w:lang w:val="en-US"/>
        </w:rPr>
        <w:t>runway length in feet</w:t>
      </w:r>
    </w:p>
    <w:p w14:paraId="7E239E7E" w14:textId="77777777" w:rsidR="006276E8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Width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7251">
        <w:rPr>
          <w:rFonts w:ascii="Segoe UI Light" w:hAnsi="Segoe UI Light" w:cs="Segoe UI Light"/>
          <w:sz w:val="24"/>
          <w:szCs w:val="72"/>
          <w:lang w:val="en-US"/>
        </w:rPr>
        <w:t>runway width in feet</w:t>
      </w:r>
    </w:p>
    <w:p w14:paraId="37843F23" w14:textId="77777777" w:rsidR="006276E8" w:rsidRPr="009444B1" w:rsidRDefault="006276E8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9444B1">
        <w:rPr>
          <w:rFonts w:ascii="Courier New" w:hAnsi="Courier New" w:cs="Courier New"/>
          <w:szCs w:val="72"/>
          <w:lang w:val="fr-FR"/>
        </w:rPr>
        <w:t xml:space="preserve">LLZ Identifier </w:t>
      </w:r>
      <w:r w:rsidRPr="009444B1">
        <w:rPr>
          <w:rFonts w:ascii="Segoe UI Light" w:hAnsi="Segoe UI Light" w:cs="Segoe UI Light"/>
          <w:sz w:val="24"/>
          <w:szCs w:val="72"/>
          <w:lang w:val="fr-FR"/>
        </w:rPr>
        <w:t xml:space="preserve">: </w:t>
      </w:r>
      <w:r w:rsidR="00297251" w:rsidRPr="009444B1">
        <w:rPr>
          <w:rFonts w:ascii="Segoe UI Light" w:hAnsi="Segoe UI Light" w:cs="Segoe UI Light"/>
          <w:sz w:val="24"/>
          <w:szCs w:val="72"/>
          <w:lang w:val="fr-FR"/>
        </w:rPr>
        <w:t>ILS/MLS/GLS facility</w:t>
      </w:r>
    </w:p>
    <w:p w14:paraId="6776E2D3" w14:textId="5A502C64" w:rsidR="006276E8" w:rsidRPr="001F0735" w:rsidRDefault="004411BE" w:rsidP="006276E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F0735">
        <w:rPr>
          <w:rFonts w:ascii="Courier New" w:hAnsi="Courier New" w:cs="Courier New"/>
          <w:szCs w:val="72"/>
          <w:lang w:val="en-US"/>
        </w:rPr>
        <w:t xml:space="preserve">ILS/MLS/GLS Category </w:t>
      </w:r>
      <w:r w:rsidR="006276E8" w:rsidRPr="001F073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7251" w:rsidRPr="001F0735">
        <w:rPr>
          <w:rFonts w:ascii="Segoe UI Light" w:hAnsi="Segoe UI Light" w:cs="Segoe UI Light"/>
          <w:sz w:val="24"/>
          <w:szCs w:val="72"/>
          <w:lang w:val="en-US"/>
        </w:rPr>
        <w:t>ILS/MLS/GLS performance categories</w:t>
      </w:r>
      <w:r w:rsidR="00F22653" w:rsidRPr="001F0735">
        <w:rPr>
          <w:rFonts w:ascii="Segoe UI Light" w:hAnsi="Segoe UI Light" w:cs="Segoe UI Light"/>
          <w:sz w:val="24"/>
          <w:szCs w:val="72"/>
          <w:lang w:val="en-US"/>
        </w:rPr>
        <w:t xml:space="preserve"> (see appendix</w:t>
      </w:r>
      <w:r w:rsidR="001F0735" w:rsidRPr="001F0735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F073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F0735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_Ref461705532 \r \h </w:instrText>
      </w:r>
      <w:r w:rsidR="001F0735">
        <w:rPr>
          <w:rFonts w:ascii="Segoe UI Light" w:hAnsi="Segoe UI Light" w:cs="Segoe UI Light"/>
          <w:sz w:val="24"/>
          <w:szCs w:val="72"/>
          <w:lang w:val="en-US"/>
        </w:rPr>
      </w:r>
      <w:r w:rsidR="001F073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1F073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F74EC"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6E8B2EF" w14:textId="77777777" w:rsidR="006276E8" w:rsidRPr="001F0735" w:rsidRDefault="006276E8" w:rsidP="006276E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8256573" w14:textId="77777777" w:rsidR="009113F4" w:rsidRPr="001F0735" w:rsidRDefault="009113F4">
      <w:pPr>
        <w:rPr>
          <w:rFonts w:ascii="Segoe UI Light" w:hAnsi="Segoe UI Light" w:cs="Segoe UI Light"/>
          <w:sz w:val="24"/>
          <w:szCs w:val="72"/>
          <w:lang w:val="en-US"/>
        </w:rPr>
      </w:pPr>
      <w:r w:rsidRPr="001F0735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DB1B277" w14:textId="2776B699" w:rsidR="000E10C9" w:rsidRPr="00AC46C6" w:rsidRDefault="00F9752E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1832" w:name="_Localizer/Glideslopes"/>
      <w:bookmarkStart w:id="1833" w:name="_Toc139626218"/>
      <w:bookmarkEnd w:id="1832"/>
      <w:r>
        <w:rPr>
          <w:rFonts w:ascii="Segoe UI Light" w:hAnsi="Segoe UI Light" w:cs="Segoe UI Light"/>
          <w:b/>
          <w:sz w:val="28"/>
          <w:szCs w:val="28"/>
        </w:rPr>
        <w:lastRenderedPageBreak/>
        <w:t>L</w:t>
      </w:r>
      <w:r w:rsidR="009113F4" w:rsidRPr="00AC46C6">
        <w:rPr>
          <w:rFonts w:ascii="Segoe UI Light" w:hAnsi="Segoe UI Light" w:cs="Segoe UI Light"/>
          <w:b/>
          <w:sz w:val="28"/>
          <w:szCs w:val="28"/>
        </w:rPr>
        <w:t>ocalizer</w:t>
      </w:r>
      <w:r>
        <w:rPr>
          <w:rFonts w:ascii="Segoe UI Light" w:hAnsi="Segoe UI Light" w:cs="Segoe UI Light"/>
          <w:b/>
          <w:sz w:val="28"/>
          <w:szCs w:val="28"/>
        </w:rPr>
        <w:t>/</w:t>
      </w:r>
      <w:r w:rsidR="009113F4" w:rsidRPr="00AC46C6">
        <w:rPr>
          <w:rFonts w:ascii="Segoe UI Light" w:hAnsi="Segoe UI Light" w:cs="Segoe UI Light"/>
          <w:b/>
          <w:sz w:val="28"/>
          <w:szCs w:val="28"/>
        </w:rPr>
        <w:t>Glideslopes</w:t>
      </w:r>
      <w:bookmarkEnd w:id="1833"/>
    </w:p>
    <w:p w14:paraId="4317A86F" w14:textId="310BDA10" w:rsidR="00AD0802" w:rsidRDefault="00AD0802" w:rsidP="009113F4">
      <w:pPr>
        <w:spacing w:after="0" w:line="240" w:lineRule="auto"/>
        <w:rPr>
          <w:ins w:id="1834" w:author="Richard Stefan" w:date="2016-09-16T10:44:00Z"/>
          <w:rFonts w:ascii="Segoe UI Light" w:hAnsi="Segoe UI Light" w:cs="Segoe UI Light"/>
          <w:sz w:val="24"/>
          <w:szCs w:val="72"/>
          <w:lang w:val="en-US"/>
        </w:rPr>
      </w:pPr>
      <w:ins w:id="1835" w:author="Richard Stefan" w:date="2016-09-16T10:44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303ABC0F" w14:textId="085681A8" w:rsidR="00AD0802" w:rsidRPr="00AD0802" w:rsidRDefault="00AD0802" w:rsidP="00AD0802">
      <w:pPr>
        <w:spacing w:after="0" w:line="240" w:lineRule="auto"/>
        <w:rPr>
          <w:ins w:id="1836" w:author="Richard Stefan" w:date="2016-09-16T10:47:00Z"/>
          <w:rFonts w:ascii="Courier New" w:hAnsi="Courier New" w:cs="Courier New"/>
          <w:lang w:val="en-US"/>
          <w:rPrChange w:id="1837" w:author="Richard Stefan" w:date="2016-09-16T10:47:00Z">
            <w:rPr>
              <w:ins w:id="1838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39" w:author="Richard Stefan" w:date="2016-09-16T10:47:00Z">
        <w:r w:rsidRPr="00AD0802">
          <w:rPr>
            <w:rFonts w:ascii="Courier New" w:hAnsi="Courier New" w:cs="Courier New"/>
            <w:lang w:val="en-US"/>
            <w:rPrChange w:id="1840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</w:t>
        </w:r>
      </w:ins>
      <w:ins w:id="1841" w:author="Richard Stefan [2]" w:date="2017-10-20T18:18:00Z">
        <w:r w:rsidR="00E50513">
          <w:rPr>
            <w:rFonts w:ascii="Courier New" w:hAnsi="Courier New" w:cs="Courier New"/>
            <w:lang w:val="en-US"/>
          </w:rPr>
          <w:t>_</w:t>
        </w:r>
      </w:ins>
      <w:ins w:id="1842" w:author="Richard Stefan" w:date="2016-09-16T10:47:00Z">
        <w:del w:id="1843" w:author="Richard Stefan [2]" w:date="2017-10-20T18:18:00Z">
          <w:r w:rsidRPr="00AD0802" w:rsidDel="00E50513">
            <w:rPr>
              <w:rFonts w:ascii="Courier New" w:hAnsi="Courier New" w:cs="Courier New"/>
              <w:lang w:val="en-US"/>
              <w:rPrChange w:id="1844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_pi_</w:delText>
          </w:r>
        </w:del>
        <w:r w:rsidRPr="00AD0802">
          <w:rPr>
            <w:rFonts w:ascii="Courier New" w:hAnsi="Courier New" w:cs="Courier New"/>
            <w:lang w:val="en-US"/>
            <w:rPrChange w:id="1845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localizers_glideslopes</w:t>
        </w:r>
        <w:del w:id="1846" w:author="Richard Stefan [2]" w:date="2017-10-20T18:19:00Z">
          <w:r w:rsidRPr="00AD0802" w:rsidDel="00E50513">
            <w:rPr>
              <w:rFonts w:ascii="Courier New" w:hAnsi="Courier New" w:cs="Courier New"/>
              <w:lang w:val="en-US"/>
              <w:rPrChange w:id="1847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AD0802">
          <w:rPr>
            <w:rFonts w:ascii="Courier New" w:hAnsi="Courier New" w:cs="Courier New"/>
            <w:lang w:val="en-US"/>
            <w:rPrChange w:id="1848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584D50D5" w14:textId="7DB27969" w:rsidR="00AD0802" w:rsidRPr="00AD0802" w:rsidDel="00E50513" w:rsidRDefault="00AD0802" w:rsidP="00AD0802">
      <w:pPr>
        <w:spacing w:after="0" w:line="240" w:lineRule="auto"/>
        <w:rPr>
          <w:ins w:id="1849" w:author="Richard Stefan" w:date="2016-09-16T10:47:00Z"/>
          <w:del w:id="1850" w:author="Richard Stefan [2]" w:date="2017-10-20T18:19:00Z"/>
          <w:rFonts w:ascii="Courier New" w:hAnsi="Courier New" w:cs="Courier New"/>
          <w:lang w:val="en-US"/>
          <w:rPrChange w:id="1851" w:author="Richard Stefan" w:date="2016-09-16T10:47:00Z">
            <w:rPr>
              <w:ins w:id="1852" w:author="Richard Stefan" w:date="2016-09-16T10:47:00Z"/>
              <w:del w:id="1853" w:author="Richard Stefan [2]" w:date="2017-10-20T18:1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54" w:author="Richard Stefan" w:date="2016-09-16T10:47:00Z">
        <w:del w:id="1855" w:author="Richard Stefan [2]" w:date="2017-10-20T18:19:00Z">
          <w:r w:rsidRPr="00AD0802" w:rsidDel="00E50513">
            <w:rPr>
              <w:rFonts w:ascii="Courier New" w:hAnsi="Courier New" w:cs="Courier New"/>
              <w:lang w:val="en-US"/>
              <w:rPrChange w:id="1856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text NOT NULL DEFAULT 'PI', </w:delText>
          </w:r>
        </w:del>
      </w:ins>
    </w:p>
    <w:p w14:paraId="2922DCDD" w14:textId="0F6705FF" w:rsidR="00AD0802" w:rsidRPr="00AD0802" w:rsidRDefault="00AD0802" w:rsidP="00AD0802">
      <w:pPr>
        <w:spacing w:after="0" w:line="240" w:lineRule="auto"/>
        <w:rPr>
          <w:ins w:id="1857" w:author="Richard Stefan" w:date="2016-09-16T10:47:00Z"/>
          <w:rFonts w:ascii="Courier New" w:hAnsi="Courier New" w:cs="Courier New"/>
          <w:lang w:val="en-US"/>
          <w:rPrChange w:id="1858" w:author="Richard Stefan" w:date="2016-09-16T10:47:00Z">
            <w:rPr>
              <w:ins w:id="1859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60" w:author="Richard Stefan" w:date="2016-09-16T10:47:00Z">
        <w:r w:rsidRPr="00AD0802">
          <w:rPr>
            <w:rFonts w:ascii="Courier New" w:hAnsi="Courier New" w:cs="Courier New"/>
            <w:lang w:val="en-US"/>
            <w:rPrChange w:id="186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1862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863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ins w:id="1864" w:author="Richard Stefan [2]" w:date="2017-10-20T18:20:00Z">
        <w:r w:rsidR="00E50513">
          <w:rPr>
            <w:rFonts w:ascii="Courier New" w:hAnsi="Courier New" w:cs="Courier New"/>
            <w:lang w:val="en-US"/>
          </w:rPr>
          <w:t>TEXT(3)</w:t>
        </w:r>
      </w:ins>
      <w:ins w:id="1865" w:author="Richard Stefan" w:date="2016-09-16T10:47:00Z">
        <w:del w:id="1866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867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AD0802">
          <w:rPr>
            <w:rFonts w:ascii="Courier New" w:hAnsi="Courier New" w:cs="Courier New"/>
            <w:lang w:val="en-US"/>
            <w:rPrChange w:id="1868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97FC9D3" w14:textId="29BEDBE4" w:rsidR="00AD0802" w:rsidRPr="00AD0802" w:rsidRDefault="00AD0802" w:rsidP="00AD0802">
      <w:pPr>
        <w:spacing w:after="0" w:line="240" w:lineRule="auto"/>
        <w:rPr>
          <w:ins w:id="1869" w:author="Richard Stefan" w:date="2016-09-16T10:47:00Z"/>
          <w:rFonts w:ascii="Courier New" w:hAnsi="Courier New" w:cs="Courier New"/>
          <w:lang w:val="en-US"/>
          <w:rPrChange w:id="1870" w:author="Richard Stefan" w:date="2016-09-16T10:47:00Z">
            <w:rPr>
              <w:ins w:id="1871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72" w:author="Richard Stefan" w:date="2016-09-16T10:47:00Z">
        <w:r w:rsidRPr="00AD0802">
          <w:rPr>
            <w:rFonts w:ascii="Courier New" w:hAnsi="Courier New" w:cs="Courier New"/>
            <w:lang w:val="en-US"/>
            <w:rPrChange w:id="1873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</w:ins>
      <w:ins w:id="1874" w:author="Richard Stefan [2]" w:date="2017-10-20T18:20:00Z">
        <w:r w:rsidR="00E50513">
          <w:rPr>
            <w:rFonts w:ascii="Courier New" w:hAnsi="Courier New" w:cs="Courier New"/>
            <w:lang w:val="en-US"/>
          </w:rPr>
          <w:t>TEXT(2)</w:t>
        </w:r>
      </w:ins>
      <w:ins w:id="1875" w:author="Richard Stefan" w:date="2016-09-16T10:47:00Z">
        <w:del w:id="1876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877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 NOT NULL</w:delText>
          </w:r>
        </w:del>
        <w:r w:rsidRPr="00AD0802">
          <w:rPr>
            <w:rFonts w:ascii="Courier New" w:hAnsi="Courier New" w:cs="Courier New"/>
            <w:lang w:val="en-US"/>
            <w:rPrChange w:id="1878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66E7EB0" w14:textId="7E0B6410" w:rsidR="00AD0802" w:rsidRPr="00AD0802" w:rsidRDefault="00AD0802" w:rsidP="00AD0802">
      <w:pPr>
        <w:spacing w:after="0" w:line="240" w:lineRule="auto"/>
        <w:rPr>
          <w:ins w:id="1879" w:author="Richard Stefan" w:date="2016-09-16T10:47:00Z"/>
          <w:rFonts w:ascii="Courier New" w:hAnsi="Courier New" w:cs="Courier New"/>
          <w:lang w:val="en-US"/>
          <w:rPrChange w:id="1880" w:author="Richard Stefan" w:date="2016-09-16T10:47:00Z">
            <w:rPr>
              <w:ins w:id="1881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82" w:author="Richard Stefan" w:date="2016-09-16T10:47:00Z">
        <w:r w:rsidRPr="00AD0802">
          <w:rPr>
            <w:rFonts w:ascii="Courier New" w:hAnsi="Courier New" w:cs="Courier New"/>
            <w:lang w:val="en-US"/>
            <w:rPrChange w:id="1883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[airport_identifier] </w:t>
        </w:r>
        <w:del w:id="1884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885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ins w:id="1886" w:author="Richard Stefan [2]" w:date="2017-10-20T18:20:00Z">
        <w:r w:rsidR="00E50513">
          <w:rPr>
            <w:rFonts w:ascii="Courier New" w:hAnsi="Courier New" w:cs="Courier New"/>
            <w:lang w:val="en-US"/>
          </w:rPr>
          <w:t>TEXT(4)</w:t>
        </w:r>
      </w:ins>
      <w:ins w:id="1887" w:author="Richard Stefan" w:date="2016-09-16T10:47:00Z">
        <w:r w:rsidRPr="00AD0802">
          <w:rPr>
            <w:rFonts w:ascii="Courier New" w:hAnsi="Courier New" w:cs="Courier New"/>
            <w:lang w:val="en-US"/>
            <w:rPrChange w:id="1888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 NOT NULL, </w:t>
        </w:r>
      </w:ins>
    </w:p>
    <w:p w14:paraId="07FF1A61" w14:textId="27CFC822" w:rsidR="00AD0802" w:rsidRPr="00AD0802" w:rsidRDefault="00AD0802" w:rsidP="00AD0802">
      <w:pPr>
        <w:spacing w:after="0" w:line="240" w:lineRule="auto"/>
        <w:rPr>
          <w:ins w:id="1889" w:author="Richard Stefan" w:date="2016-09-16T10:47:00Z"/>
          <w:rFonts w:ascii="Courier New" w:hAnsi="Courier New" w:cs="Courier New"/>
          <w:lang w:val="en-US"/>
          <w:rPrChange w:id="1890" w:author="Richard Stefan" w:date="2016-09-16T10:47:00Z">
            <w:rPr>
              <w:ins w:id="1891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892" w:author="Richard Stefan" w:date="2016-09-16T10:47:00Z">
        <w:r w:rsidRPr="00AD0802">
          <w:rPr>
            <w:rFonts w:ascii="Courier New" w:hAnsi="Courier New" w:cs="Courier New"/>
            <w:lang w:val="en-US"/>
            <w:rPrChange w:id="1893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[runway_identifier] </w:t>
        </w:r>
      </w:ins>
      <w:ins w:id="1894" w:author="Richard Stefan [2]" w:date="2017-10-20T18:20:00Z">
        <w:r w:rsidR="00E50513">
          <w:rPr>
            <w:rFonts w:ascii="Courier New" w:hAnsi="Courier New" w:cs="Courier New"/>
            <w:lang w:val="en-US"/>
          </w:rPr>
          <w:t>TEXT(3)</w:t>
        </w:r>
      </w:ins>
      <w:ins w:id="1895" w:author="Richard Stefan" w:date="2016-09-16T10:47:00Z">
        <w:del w:id="1896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897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del w:id="1898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899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AD0802">
          <w:rPr>
            <w:rFonts w:ascii="Courier New" w:hAnsi="Courier New" w:cs="Courier New"/>
            <w:lang w:val="en-US"/>
            <w:rPrChange w:id="1900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0A3B934" w14:textId="57530ABD" w:rsidR="00AD0802" w:rsidRPr="00AD0802" w:rsidRDefault="00AD0802" w:rsidP="00AD0802">
      <w:pPr>
        <w:spacing w:after="0" w:line="240" w:lineRule="auto"/>
        <w:rPr>
          <w:ins w:id="1901" w:author="Richard Stefan" w:date="2016-09-16T10:47:00Z"/>
          <w:rFonts w:ascii="Courier New" w:hAnsi="Courier New" w:cs="Courier New"/>
          <w:lang w:val="en-US"/>
          <w:rPrChange w:id="1902" w:author="Richard Stefan" w:date="2016-09-16T10:47:00Z">
            <w:rPr>
              <w:ins w:id="1903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04" w:author="Richard Stefan" w:date="2016-09-16T10:47:00Z">
        <w:r w:rsidRPr="00AD0802">
          <w:rPr>
            <w:rFonts w:ascii="Courier New" w:hAnsi="Courier New" w:cs="Courier New"/>
            <w:lang w:val="en-US"/>
            <w:rPrChange w:id="1905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[llz_identifier] </w:t>
        </w:r>
      </w:ins>
      <w:ins w:id="1906" w:author="Richard Stefan [2]" w:date="2017-10-20T18:20:00Z">
        <w:r w:rsidR="00E50513">
          <w:rPr>
            <w:rFonts w:ascii="Courier New" w:hAnsi="Courier New" w:cs="Courier New"/>
            <w:lang w:val="en-US"/>
          </w:rPr>
          <w:t>TEXT</w:t>
        </w:r>
      </w:ins>
      <w:ins w:id="1907" w:author="Richard Stefan [2]" w:date="2017-10-20T18:21:00Z">
        <w:r w:rsidR="00E50513">
          <w:rPr>
            <w:rFonts w:ascii="Courier New" w:hAnsi="Courier New" w:cs="Courier New"/>
            <w:lang w:val="en-US"/>
          </w:rPr>
          <w:t>(4)</w:t>
        </w:r>
      </w:ins>
      <w:ins w:id="1908" w:author="Richard Stefan" w:date="2016-09-16T10:47:00Z">
        <w:del w:id="1909" w:author="Richard Stefan [2]" w:date="2017-10-20T18:20:00Z">
          <w:r w:rsidRPr="00AD0802" w:rsidDel="00E50513">
            <w:rPr>
              <w:rFonts w:ascii="Courier New" w:hAnsi="Courier New" w:cs="Courier New"/>
              <w:lang w:val="en-US"/>
              <w:rPrChange w:id="1910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  <w:r w:rsidRPr="00AD0802">
          <w:rPr>
            <w:rFonts w:ascii="Courier New" w:hAnsi="Courier New" w:cs="Courier New"/>
            <w:lang w:val="en-US"/>
            <w:rPrChange w:id="191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 NOT NULL, </w:t>
        </w:r>
      </w:ins>
    </w:p>
    <w:p w14:paraId="0404E20D" w14:textId="08402D7B" w:rsidR="00AD0802" w:rsidRPr="00AD0802" w:rsidRDefault="00AD0802" w:rsidP="00AD0802">
      <w:pPr>
        <w:spacing w:after="0" w:line="240" w:lineRule="auto"/>
        <w:rPr>
          <w:ins w:id="1912" w:author="Richard Stefan" w:date="2016-09-16T10:47:00Z"/>
          <w:rFonts w:ascii="Courier New" w:hAnsi="Courier New" w:cs="Courier New"/>
          <w:lang w:val="en-US"/>
          <w:rPrChange w:id="1913" w:author="Richard Stefan" w:date="2016-09-16T10:47:00Z">
            <w:rPr>
              <w:ins w:id="191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15" w:author="Richard Stefan" w:date="2016-09-16T10:47:00Z">
        <w:r w:rsidRPr="00AD0802">
          <w:rPr>
            <w:rFonts w:ascii="Courier New" w:hAnsi="Courier New" w:cs="Courier New"/>
            <w:lang w:val="en-US"/>
            <w:rPrChange w:id="191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[llz_latitude] </w:t>
        </w:r>
        <w:del w:id="1917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91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919" w:author="Richard Stefan [2]" w:date="2017-10-20T18:21:00Z">
        <w:r w:rsidR="00E50513">
          <w:rPr>
            <w:rFonts w:ascii="Courier New" w:hAnsi="Courier New" w:cs="Courier New"/>
            <w:lang w:val="en-US"/>
          </w:rPr>
          <w:t>REAL(9)</w:t>
        </w:r>
      </w:ins>
      <w:ins w:id="1920" w:author="Richard Stefan" w:date="2016-09-16T10:47:00Z">
        <w:r w:rsidRPr="00AD0802">
          <w:rPr>
            <w:rFonts w:ascii="Courier New" w:hAnsi="Courier New" w:cs="Courier New"/>
            <w:lang w:val="en-US"/>
            <w:rPrChange w:id="192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A60BE40" w14:textId="09893318" w:rsidR="00AD0802" w:rsidRPr="00AD0802" w:rsidRDefault="00AD0802" w:rsidP="00AD0802">
      <w:pPr>
        <w:spacing w:after="0" w:line="240" w:lineRule="auto"/>
        <w:rPr>
          <w:ins w:id="1922" w:author="Richard Stefan" w:date="2016-09-16T10:47:00Z"/>
          <w:rFonts w:ascii="Courier New" w:hAnsi="Courier New" w:cs="Courier New"/>
          <w:lang w:val="en-US"/>
          <w:rPrChange w:id="1923" w:author="Richard Stefan" w:date="2016-09-16T10:47:00Z">
            <w:rPr>
              <w:ins w:id="192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25" w:author="Richard Stefan" w:date="2016-09-16T10:47:00Z">
        <w:r w:rsidRPr="00AD0802">
          <w:rPr>
            <w:rFonts w:ascii="Courier New" w:hAnsi="Courier New" w:cs="Courier New"/>
            <w:lang w:val="en-US"/>
            <w:rPrChange w:id="192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[llz_longitude] </w:t>
        </w:r>
        <w:del w:id="1927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92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929" w:author="Richard Stefan [2]" w:date="2017-10-20T18:21:00Z">
        <w:r w:rsidR="00E50513">
          <w:rPr>
            <w:rFonts w:ascii="Courier New" w:hAnsi="Courier New" w:cs="Courier New"/>
            <w:lang w:val="en-US"/>
          </w:rPr>
          <w:t>REAL(10)</w:t>
        </w:r>
      </w:ins>
      <w:ins w:id="1930" w:author="Richard Stefan" w:date="2016-09-16T10:47:00Z">
        <w:r w:rsidRPr="00AD0802">
          <w:rPr>
            <w:rFonts w:ascii="Courier New" w:hAnsi="Courier New" w:cs="Courier New"/>
            <w:lang w:val="en-US"/>
            <w:rPrChange w:id="193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C6F798F" w14:textId="2C03B1F1" w:rsidR="00AD0802" w:rsidRPr="00AD0802" w:rsidRDefault="00AD0802" w:rsidP="00AD0802">
      <w:pPr>
        <w:spacing w:after="0" w:line="240" w:lineRule="auto"/>
        <w:rPr>
          <w:ins w:id="1932" w:author="Richard Stefan" w:date="2016-09-16T10:47:00Z"/>
          <w:rFonts w:ascii="Courier New" w:hAnsi="Courier New" w:cs="Courier New"/>
          <w:lang w:val="en-US"/>
          <w:rPrChange w:id="1933" w:author="Richard Stefan" w:date="2016-09-16T10:47:00Z">
            <w:rPr>
              <w:ins w:id="193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35" w:author="Richard Stefan" w:date="2016-09-16T10:47:00Z">
        <w:r w:rsidRPr="00AD0802">
          <w:rPr>
            <w:rFonts w:ascii="Courier New" w:hAnsi="Courier New" w:cs="Courier New"/>
            <w:lang w:val="en-US"/>
            <w:rPrChange w:id="193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[llz_frequency] </w:t>
        </w:r>
        <w:del w:id="1937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93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939" w:author="Richard Stefan [2]" w:date="2017-10-20T18:21:00Z">
        <w:r w:rsidR="00E50513">
          <w:rPr>
            <w:rFonts w:ascii="Courier New" w:hAnsi="Courier New" w:cs="Courier New"/>
            <w:lang w:val="en-US"/>
          </w:rPr>
          <w:t>REAL(6)</w:t>
        </w:r>
      </w:ins>
      <w:ins w:id="1940" w:author="Richard Stefan" w:date="2016-09-16T10:47:00Z">
        <w:r w:rsidRPr="00AD0802">
          <w:rPr>
            <w:rFonts w:ascii="Courier New" w:hAnsi="Courier New" w:cs="Courier New"/>
            <w:lang w:val="en-US"/>
            <w:rPrChange w:id="194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B975AC2" w14:textId="136F54C0" w:rsidR="00AD0802" w:rsidRDefault="00AD0802" w:rsidP="00AD0802">
      <w:pPr>
        <w:spacing w:after="0" w:line="240" w:lineRule="auto"/>
        <w:rPr>
          <w:rFonts w:ascii="Courier New" w:hAnsi="Courier New" w:cs="Courier New"/>
          <w:lang w:val="en-US"/>
        </w:rPr>
      </w:pPr>
      <w:ins w:id="1942" w:author="Richard Stefan" w:date="2016-09-16T10:47:00Z">
        <w:r w:rsidRPr="00AD0802">
          <w:rPr>
            <w:rFonts w:ascii="Courier New" w:hAnsi="Courier New" w:cs="Courier New"/>
            <w:lang w:val="en-US"/>
            <w:rPrChange w:id="1943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[llz_bearing] </w:t>
        </w:r>
        <w:del w:id="1944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945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 NOT NULL</w:delText>
          </w:r>
        </w:del>
      </w:ins>
      <w:ins w:id="1946" w:author="Richard Stefan [2]" w:date="2017-10-20T18:21:00Z">
        <w:r w:rsidR="00E50513">
          <w:rPr>
            <w:rFonts w:ascii="Courier New" w:hAnsi="Courier New" w:cs="Courier New"/>
            <w:lang w:val="en-US"/>
          </w:rPr>
          <w:t>REAL(6)</w:t>
        </w:r>
      </w:ins>
      <w:ins w:id="1947" w:author="Richard Stefan" w:date="2016-09-16T10:47:00Z">
        <w:r w:rsidRPr="00AD0802">
          <w:rPr>
            <w:rFonts w:ascii="Courier New" w:hAnsi="Courier New" w:cs="Courier New"/>
            <w:lang w:val="en-US"/>
            <w:rPrChange w:id="1948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11315E1" w14:textId="0FC562B6" w:rsidR="001C2203" w:rsidRPr="00AD0802" w:rsidRDefault="001C2203" w:rsidP="00AD0802">
      <w:pPr>
        <w:spacing w:after="0" w:line="240" w:lineRule="auto"/>
        <w:rPr>
          <w:ins w:id="1949" w:author="Richard Stefan" w:date="2016-09-16T10:47:00Z"/>
          <w:rFonts w:ascii="Courier New" w:hAnsi="Courier New" w:cs="Courier New"/>
          <w:lang w:val="en-US"/>
          <w:rPrChange w:id="1950" w:author="Richard Stefan" w:date="2016-09-16T10:47:00Z">
            <w:rPr>
              <w:ins w:id="1951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[llz_width] REAL(6),</w:t>
      </w:r>
    </w:p>
    <w:p w14:paraId="5881AF66" w14:textId="7A78B34E" w:rsidR="00AD0802" w:rsidRPr="00AD0802" w:rsidRDefault="00AD0802" w:rsidP="00AD0802">
      <w:pPr>
        <w:spacing w:after="0" w:line="240" w:lineRule="auto"/>
        <w:rPr>
          <w:ins w:id="1952" w:author="Richard Stefan" w:date="2016-09-16T10:47:00Z"/>
          <w:rFonts w:ascii="Courier New" w:hAnsi="Courier New" w:cs="Courier New"/>
          <w:lang w:val="en-US"/>
          <w:rPrChange w:id="1953" w:author="Richard Stefan" w:date="2016-09-16T10:47:00Z">
            <w:rPr>
              <w:ins w:id="195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55" w:author="Richard Stefan" w:date="2016-09-16T10:47:00Z">
        <w:r w:rsidRPr="00AD0802">
          <w:rPr>
            <w:rFonts w:ascii="Courier New" w:hAnsi="Courier New" w:cs="Courier New"/>
            <w:lang w:val="en-US"/>
            <w:rPrChange w:id="195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[ils_mls_gls_category]</w:t>
        </w:r>
        <w:del w:id="1957" w:author="Richard Stefan [2]" w:date="2017-10-20T18:21:00Z">
          <w:r w:rsidRPr="00AD0802" w:rsidDel="00E50513">
            <w:rPr>
              <w:rFonts w:ascii="Courier New" w:hAnsi="Courier New" w:cs="Courier New"/>
              <w:lang w:val="en-US"/>
              <w:rPrChange w:id="195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text NOT NULL</w:delText>
          </w:r>
        </w:del>
      </w:ins>
      <w:ins w:id="1959" w:author="Richard Stefan [2]" w:date="2017-10-20T18:21:00Z">
        <w:r w:rsidR="00E50513">
          <w:rPr>
            <w:rFonts w:ascii="Courier New" w:hAnsi="Courier New" w:cs="Courier New"/>
            <w:lang w:val="en-US"/>
          </w:rPr>
          <w:t xml:space="preserve"> TEXT(1)</w:t>
        </w:r>
      </w:ins>
      <w:ins w:id="1960" w:author="Richard Stefan" w:date="2016-09-16T10:47:00Z">
        <w:r w:rsidRPr="00AD0802">
          <w:rPr>
            <w:rFonts w:ascii="Courier New" w:hAnsi="Courier New" w:cs="Courier New"/>
            <w:lang w:val="en-US"/>
            <w:rPrChange w:id="196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232BD9E" w14:textId="6CA33667" w:rsidR="00AD0802" w:rsidRPr="00AD0802" w:rsidRDefault="00AD0802" w:rsidP="00AD0802">
      <w:pPr>
        <w:spacing w:after="0" w:line="240" w:lineRule="auto"/>
        <w:rPr>
          <w:ins w:id="1962" w:author="Richard Stefan" w:date="2016-09-16T10:47:00Z"/>
          <w:rFonts w:ascii="Courier New" w:hAnsi="Courier New" w:cs="Courier New"/>
          <w:lang w:val="en-US"/>
          <w:rPrChange w:id="1963" w:author="Richard Stefan" w:date="2016-09-16T10:47:00Z">
            <w:rPr>
              <w:ins w:id="196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65" w:author="Richard Stefan" w:date="2016-09-16T10:47:00Z">
        <w:r w:rsidRPr="00AD0802">
          <w:rPr>
            <w:rFonts w:ascii="Courier New" w:hAnsi="Courier New" w:cs="Courier New"/>
            <w:lang w:val="en-US"/>
            <w:rPrChange w:id="196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[gs_latitude] </w:t>
        </w:r>
        <w:del w:id="1967" w:author="Richard Stefan [2]" w:date="2017-10-20T18:22:00Z">
          <w:r w:rsidRPr="00AD0802" w:rsidDel="00E50513">
            <w:rPr>
              <w:rFonts w:ascii="Courier New" w:hAnsi="Courier New" w:cs="Courier New"/>
              <w:lang w:val="en-US"/>
              <w:rPrChange w:id="196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969" w:author="Richard Stefan [2]" w:date="2017-10-20T18:22:00Z">
        <w:r w:rsidR="00E50513">
          <w:rPr>
            <w:rFonts w:ascii="Courier New" w:hAnsi="Courier New" w:cs="Courier New"/>
            <w:lang w:val="en-US"/>
          </w:rPr>
          <w:t>REAL(9)</w:t>
        </w:r>
      </w:ins>
      <w:ins w:id="1970" w:author="Richard Stefan" w:date="2016-09-16T10:47:00Z">
        <w:r w:rsidRPr="00AD0802">
          <w:rPr>
            <w:rFonts w:ascii="Courier New" w:hAnsi="Courier New" w:cs="Courier New"/>
            <w:lang w:val="en-US"/>
            <w:rPrChange w:id="197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FA0F68A" w14:textId="0B24EFB4" w:rsidR="00AD0802" w:rsidRPr="00AD0802" w:rsidRDefault="00AD0802" w:rsidP="00AD0802">
      <w:pPr>
        <w:spacing w:after="0" w:line="240" w:lineRule="auto"/>
        <w:rPr>
          <w:ins w:id="1972" w:author="Richard Stefan" w:date="2016-09-16T10:47:00Z"/>
          <w:rFonts w:ascii="Courier New" w:hAnsi="Courier New" w:cs="Courier New"/>
          <w:lang w:val="en-US"/>
          <w:rPrChange w:id="1973" w:author="Richard Stefan" w:date="2016-09-16T10:47:00Z">
            <w:rPr>
              <w:ins w:id="197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75" w:author="Richard Stefan" w:date="2016-09-16T10:47:00Z">
        <w:r w:rsidRPr="00AD0802">
          <w:rPr>
            <w:rFonts w:ascii="Courier New" w:hAnsi="Courier New" w:cs="Courier New"/>
            <w:lang w:val="en-US"/>
            <w:rPrChange w:id="197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[gs_longitude] </w:t>
        </w:r>
        <w:del w:id="1977" w:author="Richard Stefan [2]" w:date="2017-10-20T18:22:00Z">
          <w:r w:rsidRPr="00AD0802" w:rsidDel="00E50513">
            <w:rPr>
              <w:rFonts w:ascii="Courier New" w:hAnsi="Courier New" w:cs="Courier New"/>
              <w:lang w:val="en-US"/>
              <w:rPrChange w:id="197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1979" w:author="Richard Stefan [2]" w:date="2017-10-20T18:22:00Z">
        <w:r w:rsidR="00E50513">
          <w:rPr>
            <w:rFonts w:ascii="Courier New" w:hAnsi="Courier New" w:cs="Courier New"/>
            <w:lang w:val="en-US"/>
          </w:rPr>
          <w:t>REAL(10)</w:t>
        </w:r>
      </w:ins>
      <w:ins w:id="1980" w:author="Richard Stefan" w:date="2016-09-16T10:47:00Z">
        <w:r w:rsidRPr="00AD0802">
          <w:rPr>
            <w:rFonts w:ascii="Courier New" w:hAnsi="Courier New" w:cs="Courier New"/>
            <w:lang w:val="en-US"/>
            <w:rPrChange w:id="198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D1F096B" w14:textId="090888EC" w:rsidR="00AD0802" w:rsidRPr="00AD0802" w:rsidRDefault="00AD0802" w:rsidP="00AD0802">
      <w:pPr>
        <w:spacing w:after="0" w:line="240" w:lineRule="auto"/>
        <w:rPr>
          <w:ins w:id="1982" w:author="Richard Stefan" w:date="2016-09-16T10:47:00Z"/>
          <w:rFonts w:ascii="Courier New" w:hAnsi="Courier New" w:cs="Courier New"/>
          <w:lang w:val="en-US"/>
          <w:rPrChange w:id="1983" w:author="Richard Stefan" w:date="2016-09-16T10:47:00Z">
            <w:rPr>
              <w:ins w:id="198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85" w:author="Richard Stefan" w:date="2016-09-16T10:47:00Z">
        <w:r w:rsidRPr="00AD0802">
          <w:rPr>
            <w:rFonts w:ascii="Courier New" w:hAnsi="Courier New" w:cs="Courier New"/>
            <w:lang w:val="en-US"/>
            <w:rPrChange w:id="198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[gs_angle] </w:t>
        </w:r>
        <w:del w:id="1987" w:author="Richard Stefan [2]" w:date="2017-10-20T18:22:00Z">
          <w:r w:rsidRPr="00AD0802" w:rsidDel="00E50513">
            <w:rPr>
              <w:rFonts w:ascii="Courier New" w:hAnsi="Courier New" w:cs="Courier New"/>
              <w:lang w:val="en-US"/>
              <w:rPrChange w:id="198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1989" w:author="Richard Stefan [2]" w:date="2017-10-20T18:22:00Z">
        <w:r w:rsidR="00E50513">
          <w:rPr>
            <w:rFonts w:ascii="Courier New" w:hAnsi="Courier New" w:cs="Courier New"/>
            <w:lang w:val="en-US"/>
          </w:rPr>
          <w:t>REAL(4)</w:t>
        </w:r>
      </w:ins>
      <w:ins w:id="1990" w:author="Richard Stefan" w:date="2016-09-16T10:47:00Z">
        <w:r w:rsidRPr="00AD0802">
          <w:rPr>
            <w:rFonts w:ascii="Courier New" w:hAnsi="Courier New" w:cs="Courier New"/>
            <w:lang w:val="en-US"/>
            <w:rPrChange w:id="199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AB90D08" w14:textId="0E2BDE23" w:rsidR="00AD0802" w:rsidRPr="00AD0802" w:rsidRDefault="00AD0802" w:rsidP="00AD0802">
      <w:pPr>
        <w:spacing w:after="0" w:line="240" w:lineRule="auto"/>
        <w:rPr>
          <w:ins w:id="1992" w:author="Richard Stefan" w:date="2016-09-16T10:47:00Z"/>
          <w:rFonts w:ascii="Courier New" w:hAnsi="Courier New" w:cs="Courier New"/>
          <w:lang w:val="en-US"/>
          <w:rPrChange w:id="1993" w:author="Richard Stefan" w:date="2016-09-16T10:47:00Z">
            <w:rPr>
              <w:ins w:id="199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1995" w:author="Richard Stefan" w:date="2016-09-16T10:47:00Z">
        <w:r w:rsidRPr="00AD0802">
          <w:rPr>
            <w:rFonts w:ascii="Courier New" w:hAnsi="Courier New" w:cs="Courier New"/>
            <w:lang w:val="en-US"/>
            <w:rPrChange w:id="199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[gs_elevation] </w:t>
        </w:r>
        <w:del w:id="1997" w:author="Richard Stefan [2]" w:date="2017-10-20T18:22:00Z">
          <w:r w:rsidRPr="00AD0802" w:rsidDel="00E50513">
            <w:rPr>
              <w:rFonts w:ascii="Courier New" w:hAnsi="Courier New" w:cs="Courier New"/>
              <w:lang w:val="en-US"/>
              <w:rPrChange w:id="199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ins w:id="1999" w:author="Richard Stefan [2]" w:date="2017-10-20T18:22:00Z">
        <w:r w:rsidR="00E50513">
          <w:rPr>
            <w:rFonts w:ascii="Courier New" w:hAnsi="Courier New" w:cs="Courier New"/>
            <w:lang w:val="en-US"/>
          </w:rPr>
          <w:t>INT(5)</w:t>
        </w:r>
      </w:ins>
      <w:ins w:id="2000" w:author="Richard Stefan" w:date="2016-09-16T10:47:00Z">
        <w:r w:rsidRPr="00AD0802">
          <w:rPr>
            <w:rFonts w:ascii="Courier New" w:hAnsi="Courier New" w:cs="Courier New"/>
            <w:lang w:val="en-US"/>
            <w:rPrChange w:id="2001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835F0D5" w14:textId="4C4BD1DB" w:rsidR="00AD0802" w:rsidRPr="00AD0802" w:rsidRDefault="00AD0802" w:rsidP="00AD0802">
      <w:pPr>
        <w:spacing w:after="0" w:line="240" w:lineRule="auto"/>
        <w:rPr>
          <w:ins w:id="2002" w:author="Richard Stefan" w:date="2016-09-16T10:47:00Z"/>
          <w:rFonts w:ascii="Courier New" w:hAnsi="Courier New" w:cs="Courier New"/>
          <w:lang w:val="en-US"/>
          <w:rPrChange w:id="2003" w:author="Richard Stefan" w:date="2016-09-16T10:47:00Z">
            <w:rPr>
              <w:ins w:id="2004" w:author="Richard Stefan" w:date="2016-09-16T10:4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005" w:author="Richard Stefan" w:date="2016-09-16T10:47:00Z">
        <w:r w:rsidRPr="00AD0802">
          <w:rPr>
            <w:rFonts w:ascii="Courier New" w:hAnsi="Courier New" w:cs="Courier New"/>
            <w:lang w:val="en-US"/>
            <w:rPrChange w:id="2006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[station_declination] </w:t>
        </w:r>
        <w:del w:id="2007" w:author="Richard Stefan [2]" w:date="2017-10-20T18:22:00Z">
          <w:r w:rsidRPr="00AD0802" w:rsidDel="00E50513">
            <w:rPr>
              <w:rFonts w:ascii="Courier New" w:hAnsi="Courier New" w:cs="Courier New"/>
              <w:lang w:val="en-US"/>
              <w:rPrChange w:id="2008" w:author="Richard Stefan" w:date="2016-09-16T10:47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 NOT NULL</w:delText>
          </w:r>
        </w:del>
      </w:ins>
      <w:ins w:id="2009" w:author="Richard Stefan [2]" w:date="2017-10-20T18:22:00Z">
        <w:r w:rsidR="00E50513">
          <w:rPr>
            <w:rFonts w:ascii="Courier New" w:hAnsi="Courier New" w:cs="Courier New"/>
            <w:lang w:val="en-US"/>
          </w:rPr>
          <w:t>REAL(5)</w:t>
        </w:r>
      </w:ins>
    </w:p>
    <w:p w14:paraId="2EB9569B" w14:textId="3864D7D9" w:rsidR="00AD0802" w:rsidRPr="00AD0802" w:rsidRDefault="00AD0802" w:rsidP="00AD0802">
      <w:pPr>
        <w:spacing w:after="0" w:line="240" w:lineRule="auto"/>
        <w:rPr>
          <w:ins w:id="2010" w:author="Richard Stefan" w:date="2016-09-16T10:44:00Z"/>
          <w:rFonts w:ascii="Courier New" w:hAnsi="Courier New" w:cs="Courier New"/>
          <w:lang w:val="en-US"/>
          <w:rPrChange w:id="2011" w:author="Richard Stefan" w:date="2016-09-16T10:47:00Z">
            <w:rPr>
              <w:ins w:id="2012" w:author="Richard Stefan" w:date="2016-09-16T10:44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013" w:author="Richard Stefan" w:date="2016-09-16T10:47:00Z">
        <w:r w:rsidRPr="00AD0802">
          <w:rPr>
            <w:rFonts w:ascii="Courier New" w:hAnsi="Courier New" w:cs="Courier New"/>
            <w:lang w:val="en-US"/>
            <w:rPrChange w:id="2014" w:author="Richard Stefan" w:date="2016-09-16T10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74509E5F" w14:textId="39F7DEBB" w:rsidR="005A4615" w:rsidRPr="00F52A14" w:rsidRDefault="005A4615" w:rsidP="005A4615">
      <w:pPr>
        <w:spacing w:after="0" w:line="240" w:lineRule="auto"/>
        <w:rPr>
          <w:ins w:id="2015" w:author="Richard Stefan" w:date="2016-09-16T11:45:00Z"/>
          <w:rFonts w:ascii="Courier New" w:hAnsi="Courier New" w:cs="Courier New"/>
          <w:lang w:val="en-US"/>
        </w:rPr>
      </w:pPr>
      <w:ins w:id="2016" w:author="Richard Stefan" w:date="2016-09-16T11:45:00Z">
        <w:r>
          <w:rPr>
            <w:rFonts w:ascii="Courier New" w:hAnsi="Courier New" w:cs="Courier New"/>
            <w:lang w:val="en-US"/>
          </w:rPr>
          <w:t>CREATE UNIQUE INDEX [pk_pi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53D8A962" w14:textId="75E68CD6" w:rsidR="005A4615" w:rsidRDefault="005A4615" w:rsidP="005A4615">
      <w:pPr>
        <w:spacing w:after="0" w:line="240" w:lineRule="auto"/>
        <w:rPr>
          <w:ins w:id="2017" w:author="Richard Stefan" w:date="2016-09-16T11:45:00Z"/>
          <w:rFonts w:ascii="Courier New" w:hAnsi="Courier New" w:cs="Courier New"/>
          <w:lang w:val="en-US"/>
        </w:rPr>
      </w:pPr>
      <w:ins w:id="2018" w:author="Richard Stefan" w:date="2016-09-16T11:45:00Z">
        <w:r>
          <w:rPr>
            <w:rFonts w:ascii="Courier New" w:hAnsi="Courier New" w:cs="Courier New"/>
            <w:lang w:val="en-US"/>
          </w:rPr>
          <w:tab/>
          <w:t xml:space="preserve">ON </w:t>
        </w:r>
        <w:r w:rsidRPr="00D87022">
          <w:rPr>
            <w:rFonts w:ascii="Courier New" w:hAnsi="Courier New" w:cs="Courier New"/>
            <w:lang w:val="en-US"/>
          </w:rPr>
          <w:t>[</w:t>
        </w:r>
      </w:ins>
      <w:ins w:id="2019" w:author="Richard Stefan" w:date="2016-09-16T11:46:00Z">
        <w:r w:rsidRPr="00D87022">
          <w:rPr>
            <w:rFonts w:ascii="Courier New" w:hAnsi="Courier New" w:cs="Courier New"/>
            <w:lang w:val="en-US"/>
          </w:rPr>
          <w:t>tbl_</w:t>
        </w:r>
        <w:del w:id="2020" w:author="Richard Stefan [2]" w:date="2017-10-20T18:20:00Z">
          <w:r w:rsidRPr="00D87022" w:rsidDel="00E50513">
            <w:rPr>
              <w:rFonts w:ascii="Courier New" w:hAnsi="Courier New" w:cs="Courier New"/>
              <w:lang w:val="en-US"/>
            </w:rPr>
            <w:delText>pi_</w:delText>
          </w:r>
        </w:del>
        <w:r w:rsidRPr="00D87022">
          <w:rPr>
            <w:rFonts w:ascii="Courier New" w:hAnsi="Courier New" w:cs="Courier New"/>
            <w:lang w:val="en-US"/>
          </w:rPr>
          <w:t>localizers_glideslopes</w:t>
        </w:r>
        <w:del w:id="2021" w:author="Richard Stefan [2]" w:date="2017-10-20T18:20:00Z">
          <w:r w:rsidRPr="00D87022" w:rsidDel="00E50513">
            <w:rPr>
              <w:rFonts w:ascii="Courier New" w:hAnsi="Courier New" w:cs="Courier New"/>
              <w:lang w:val="en-US"/>
            </w:rPr>
            <w:delText>_pr</w:delText>
          </w:r>
        </w:del>
      </w:ins>
      <w:ins w:id="2022" w:author="Richard Stefan" w:date="2016-09-16T11:45:00Z">
        <w:r w:rsidRPr="00D87022">
          <w:rPr>
            <w:rFonts w:ascii="Courier New" w:hAnsi="Courier New" w:cs="Courier New"/>
            <w:lang w:val="en-US"/>
          </w:rPr>
          <w:t>]</w:t>
        </w:r>
      </w:ins>
    </w:p>
    <w:p w14:paraId="39E6ECA5" w14:textId="5D5F1E0E" w:rsidR="005A4615" w:rsidRPr="00D87022" w:rsidRDefault="005A4615" w:rsidP="005A4615">
      <w:pPr>
        <w:spacing w:after="0" w:line="240" w:lineRule="auto"/>
        <w:ind w:left="708"/>
        <w:rPr>
          <w:ins w:id="2023" w:author="Richard Stefan" w:date="2016-09-16T11:45:00Z"/>
          <w:rFonts w:ascii="Courier New" w:hAnsi="Courier New" w:cs="Courier New"/>
          <w:lang w:val="en-US"/>
        </w:rPr>
      </w:pPr>
      <w:ins w:id="2024" w:author="Richard Stefan" w:date="2016-09-16T11:45:00Z">
        <w:r>
          <w:rPr>
            <w:rFonts w:ascii="Courier New" w:hAnsi="Courier New" w:cs="Courier New"/>
            <w:lang w:val="en-US"/>
          </w:rPr>
          <w:t>(</w:t>
        </w:r>
        <w:del w:id="2025" w:author="Richard Stefan [2]" w:date="2017-10-20T18:19:00Z">
          <w:r w:rsidRPr="00D87022" w:rsidDel="00E50513">
            <w:rPr>
              <w:rFonts w:ascii="Courier New" w:hAnsi="Courier New" w:cs="Courier New"/>
              <w:szCs w:val="72"/>
              <w:lang w:val="en-US"/>
            </w:rPr>
            <w:delText>[</w:delText>
          </w:r>
        </w:del>
        <w:del w:id="2026" w:author="Richard Stefan [2]" w:date="2017-10-20T18:20:00Z">
          <w:r w:rsidRPr="00D87022" w:rsidDel="00E50513">
            <w:rPr>
              <w:rFonts w:ascii="Courier New" w:hAnsi="Courier New" w:cs="Courier New"/>
              <w:szCs w:val="72"/>
              <w:lang w:val="en-US"/>
            </w:rPr>
            <w:delText>record_type</w:delText>
          </w:r>
          <w:r w:rsidDel="00E50513">
            <w:rPr>
              <w:rFonts w:ascii="Courier New" w:hAnsi="Courier New" w:cs="Courier New"/>
              <w:szCs w:val="72"/>
              <w:lang w:val="en-US"/>
            </w:rPr>
            <w:delText>],[</w:delText>
          </w:r>
        </w:del>
      </w:ins>
      <w:ins w:id="2027" w:author="Richard Stefan [2]" w:date="2017-10-20T18:20:00Z">
        <w:r w:rsidR="00E50513">
          <w:rPr>
            <w:rFonts w:ascii="Courier New" w:hAnsi="Courier New" w:cs="Courier New"/>
            <w:szCs w:val="72"/>
            <w:lang w:val="en-US"/>
          </w:rPr>
          <w:t>[</w:t>
        </w:r>
      </w:ins>
      <w:ins w:id="2028" w:author="Richard Stefan" w:date="2016-09-16T11:45:00Z">
        <w:r>
          <w:rPr>
            <w:rFonts w:ascii="Courier New" w:hAnsi="Courier New" w:cs="Courier New"/>
            <w:szCs w:val="72"/>
            <w:lang w:val="en-US"/>
          </w:rPr>
          <w:t>airport_identifier],[</w:t>
        </w:r>
      </w:ins>
      <w:ins w:id="2029" w:author="Richard Stefan" w:date="2016-09-16T11:46:00Z">
        <w:r>
          <w:rPr>
            <w:rFonts w:ascii="Courier New" w:hAnsi="Courier New" w:cs="Courier New"/>
            <w:szCs w:val="72"/>
            <w:lang w:val="en-US"/>
          </w:rPr>
          <w:t>llz</w:t>
        </w:r>
      </w:ins>
      <w:ins w:id="2030" w:author="Richard Stefan" w:date="2016-09-16T11:45:00Z">
        <w:r>
          <w:rPr>
            <w:rFonts w:ascii="Courier New" w:hAnsi="Courier New" w:cs="Courier New"/>
            <w:szCs w:val="72"/>
            <w:lang w:val="en-US"/>
          </w:rPr>
          <w:t>_identifier]</w:t>
        </w:r>
        <w:r w:rsidRPr="00F52A14">
          <w:rPr>
            <w:rFonts w:ascii="Courier New" w:hAnsi="Courier New" w:cs="Courier New"/>
            <w:lang w:val="en-US"/>
          </w:rPr>
          <w:t>)</w:t>
        </w:r>
      </w:ins>
    </w:p>
    <w:p w14:paraId="3AA09A06" w14:textId="77777777" w:rsidR="00AD0802" w:rsidRDefault="00AD0802" w:rsidP="009113F4">
      <w:pPr>
        <w:spacing w:after="0" w:line="240" w:lineRule="auto"/>
        <w:rPr>
          <w:ins w:id="2031" w:author="Richard Stefan" w:date="2016-09-16T10:44:00Z"/>
          <w:rFonts w:ascii="Segoe UI Light" w:hAnsi="Segoe UI Light" w:cs="Segoe UI Light"/>
          <w:sz w:val="24"/>
          <w:szCs w:val="72"/>
          <w:lang w:val="en-US"/>
        </w:rPr>
      </w:pPr>
    </w:p>
    <w:p w14:paraId="75182FDB" w14:textId="4B52D08E" w:rsidR="009113F4" w:rsidRDefault="00AD0802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2032" w:author="Richard Stefan" w:date="2016-09-16T10:44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9113F4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BF0E057" w14:textId="09301DB3" w:rsidR="009113F4" w:rsidRDefault="009113F4" w:rsidP="009113F4">
      <w:pPr>
        <w:spacing w:after="0" w:line="240" w:lineRule="auto"/>
        <w:rPr>
          <w:rFonts w:ascii="Courier New" w:hAnsi="Courier New" w:cs="Courier New"/>
          <w:lang w:val="en-US"/>
        </w:rPr>
      </w:pPr>
      <w:del w:id="2033" w:author="Richard Stefan [2]" w:date="2017-10-20T18:20:00Z">
        <w:r w:rsidDel="00E50513">
          <w:rPr>
            <w:rFonts w:ascii="Courier New" w:hAnsi="Courier New" w:cs="Courier New"/>
            <w:lang w:val="en-US"/>
          </w:rPr>
          <w:delText>PI|</w:delText>
        </w:r>
      </w:del>
      <w:r>
        <w:rPr>
          <w:rFonts w:ascii="Courier New" w:hAnsi="Courier New" w:cs="Courier New"/>
          <w:lang w:val="en-US"/>
        </w:rPr>
        <w:t>Area Code|ICAO Code|Airport Identifier|Runway Identifier|LLZ Identifier|</w:t>
      </w:r>
      <w:r>
        <w:rPr>
          <w:rFonts w:ascii="Courier New" w:hAnsi="Courier New" w:cs="Courier New"/>
          <w:lang w:val="en-US"/>
        </w:rPr>
        <w:br/>
        <w:t>LLZ Latitude|LLZ Longitude|LLZ Frequency|</w:t>
      </w:r>
      <w:r w:rsidR="00880307">
        <w:rPr>
          <w:rFonts w:ascii="Courier New" w:hAnsi="Courier New" w:cs="Courier New"/>
          <w:lang w:val="en-US"/>
        </w:rPr>
        <w:t>LLZ Bearing|LLZ Width|</w:t>
      </w:r>
      <w:r w:rsidR="00880307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ILS Category</w:t>
      </w:r>
      <w:r w:rsidR="00880307">
        <w:rPr>
          <w:rFonts w:ascii="Courier New" w:hAnsi="Courier New" w:cs="Courier New"/>
          <w:lang w:val="en-US"/>
        </w:rPr>
        <w:t>|GS Latitude|GS Longitude|GS Angle|GS Elevation|</w:t>
      </w:r>
      <w:r w:rsidR="00880307">
        <w:rPr>
          <w:rFonts w:ascii="Courier New" w:hAnsi="Courier New" w:cs="Courier New"/>
          <w:lang w:val="en-US"/>
        </w:rPr>
        <w:br/>
        <w:t>Station Declination</w:t>
      </w:r>
    </w:p>
    <w:p w14:paraId="22DB4625" w14:textId="707E6A46" w:rsidR="009113F4" w:rsidDel="00AD0802" w:rsidRDefault="009113F4" w:rsidP="009113F4">
      <w:pPr>
        <w:spacing w:after="0" w:line="240" w:lineRule="auto"/>
        <w:rPr>
          <w:del w:id="2034" w:author="Richard Stefan" w:date="2016-09-16T10:48:00Z"/>
          <w:rFonts w:ascii="Courier New" w:hAnsi="Courier New" w:cs="Courier New"/>
          <w:vanish/>
          <w:lang w:val="en-US"/>
        </w:rPr>
      </w:pPr>
      <w:del w:id="2035" w:author="Richard Stefan" w:date="2016-09-16T10:48:00Z">
        <w:r w:rsidDel="00AD0802">
          <w:rPr>
            <w:rFonts w:ascii="Courier New" w:hAnsi="Courier New" w:cs="Courier New"/>
            <w:vanish/>
            <w:lang w:val="en-US"/>
          </w:rPr>
          <w:delText>eight</w:delText>
        </w:r>
      </w:del>
    </w:p>
    <w:p w14:paraId="511EB96E" w14:textId="3F7EA32D" w:rsidR="009113F4" w:rsidRPr="00D12266" w:rsidDel="00AD0802" w:rsidRDefault="009113F4" w:rsidP="009113F4">
      <w:pPr>
        <w:spacing w:after="0" w:line="240" w:lineRule="auto"/>
        <w:rPr>
          <w:del w:id="2036" w:author="Richard Stefan" w:date="2016-09-16T10:48:00Z"/>
          <w:rFonts w:ascii="Courier New" w:hAnsi="Courier New" w:cs="Courier New"/>
          <w:vanish/>
          <w:lang w:val="en-US"/>
        </w:rPr>
      </w:pPr>
    </w:p>
    <w:p w14:paraId="22BC8F73" w14:textId="24576AE1" w:rsidR="009113F4" w:rsidRPr="00D36708" w:rsidRDefault="009113F4" w:rsidP="009113F4">
      <w:pPr>
        <w:spacing w:after="0" w:line="240" w:lineRule="auto"/>
        <w:rPr>
          <w:rFonts w:ascii="Courier New" w:hAnsi="Courier New" w:cs="Courier New"/>
          <w:lang w:val="en-US"/>
        </w:rPr>
      </w:pPr>
      <w:del w:id="2037" w:author="Richard Stefan" w:date="2016-09-16T10:48:00Z">
        <w:r w:rsidRPr="00D36708" w:rsidDel="00AD0802">
          <w:rPr>
            <w:rFonts w:ascii="Courier New" w:hAnsi="Courier New" w:cs="Courier New"/>
            <w:lang w:val="en-US"/>
          </w:rPr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113F4" w:rsidRPr="00414133" w14:paraId="68F134FD" w14:textId="77777777" w:rsidTr="009113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E421" w14:textId="77777777" w:rsidR="009113F4" w:rsidRPr="00123CA5" w:rsidRDefault="009113F4" w:rsidP="009113F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7860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E862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43F0" w14:textId="77777777" w:rsidR="009113F4" w:rsidRPr="00123CA5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9113F4" w:rsidRPr="00414133" w:rsidDel="00E50513" w14:paraId="06E05E4E" w14:textId="6898885B" w:rsidTr="009113F4">
        <w:trPr>
          <w:del w:id="2038" w:author="Richard Stefan [2]" w:date="2017-10-20T18:20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88AAFD8" w14:textId="633A53E8" w:rsidR="009113F4" w:rsidRPr="00123CA5" w:rsidDel="00E50513" w:rsidRDefault="009113F4" w:rsidP="009113F4">
            <w:pPr>
              <w:rPr>
                <w:del w:id="2039" w:author="Richard Stefan [2]" w:date="2017-10-20T18:20:00Z"/>
                <w:rFonts w:ascii="Courier New" w:hAnsi="Courier New" w:cs="Courier New"/>
                <w:szCs w:val="72"/>
                <w:lang w:val="en-US"/>
              </w:rPr>
            </w:pPr>
            <w:del w:id="2040" w:author="Richard Stefan [2]" w:date="2017-10-20T18:20:00Z">
              <w:r w:rsidDel="00E50513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B88B474" w14:textId="4FB1C93E" w:rsidR="009113F4" w:rsidDel="00E50513" w:rsidRDefault="009113F4" w:rsidP="009113F4">
            <w:pPr>
              <w:jc w:val="center"/>
              <w:rPr>
                <w:del w:id="2041" w:author="Richard Stefan [2]" w:date="2017-10-20T18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42" w:author="Richard Stefan [2]" w:date="2017-10-20T18:20:00Z">
              <w:r w:rsidDel="00E5051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7FAED0" w14:textId="728220D1" w:rsidR="009113F4" w:rsidDel="00E50513" w:rsidRDefault="009113F4" w:rsidP="009113F4">
            <w:pPr>
              <w:jc w:val="center"/>
              <w:rPr>
                <w:del w:id="2043" w:author="Richard Stefan [2]" w:date="2017-10-20T18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44" w:author="Richard Stefan [2]" w:date="2017-10-20T18:20:00Z">
              <w:r w:rsidDel="00E5051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62583F" w14:textId="0531F534" w:rsidR="009113F4" w:rsidDel="00E50513" w:rsidRDefault="009113F4" w:rsidP="009113F4">
            <w:pPr>
              <w:jc w:val="center"/>
              <w:rPr>
                <w:del w:id="2045" w:author="Richard Stefan [2]" w:date="2017-10-20T18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46" w:author="Richard Stefan [2]" w:date="2017-10-20T18:20:00Z">
              <w:r w:rsidDel="00E5051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9113F4" w:rsidRPr="00414133" w14:paraId="1A075824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8E7BB9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D2D5A8C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F78DBF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705868B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9113F4" w:rsidRPr="00414133" w14:paraId="2010F5DE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CD2828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8A6086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A5ADE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0E2E3F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9113F4" w:rsidRPr="00414133" w14:paraId="33049A20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B4FAFF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0DEF10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991E43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2AEE4B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9113F4" w:rsidRPr="00414133" w14:paraId="20A4342B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998029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D68A1F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7DB04F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E1B9DD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9113F4" w:rsidRPr="00414133" w14:paraId="07CF8C9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722A24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4C77CB8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08904A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941AA8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9113F4" w:rsidRPr="00414133" w14:paraId="2A17EA7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50D2D2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49FF2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690910" w14:textId="0E02DC3F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47" w:author="Richard Stefan [2]" w:date="2017-10-20T18:22:00Z">
              <w:r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2048" w:author="Richard Stefan [2]" w:date="2017-10-20T18:22:00Z">
              <w:r w:rsidR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8D9848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9113F4" w:rsidRPr="00414133" w14:paraId="12F928CE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8A5E59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525FFD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3936DE" w14:textId="1EC81CE1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049" w:author="Richard Stefan [2]" w:date="2017-10-20T18:22:00Z">
              <w:r w:rsidR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050" w:author="Richard Stefan [2]" w:date="2017-10-20T18:22:00Z">
              <w:r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FAA0D6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9113F4" w:rsidRPr="00414133" w14:paraId="591DDED3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9F326F" w14:textId="77777777" w:rsidR="009113F4" w:rsidRDefault="009113F4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Frequency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5ED718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6E767B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C42075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5.45</w:t>
            </w:r>
          </w:p>
        </w:tc>
      </w:tr>
      <w:tr w:rsidR="00EA638B" w:rsidRPr="00414133" w14:paraId="4A54DEE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9FA38F0" w14:textId="77777777" w:rsidR="00EA638B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674BCB" w14:textId="054B9440" w:rsidR="00EA638B" w:rsidRDefault="00851FEA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051" w:author="Richard Stefan [2]" w:date="2017-10-20T18:2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052" w:author="Richard Stefan [2]" w:date="2017-10-20T18:22:00Z">
              <w:r w:rsidR="00EA638B"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D38734" w14:textId="21828B20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53" w:author="Richard Stefan [2]" w:date="2017-10-20T18:23:00Z">
              <w:r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</w:delText>
              </w:r>
            </w:del>
            <w:ins w:id="2054" w:author="Richard Stefan [2]" w:date="2017-10-20T18:23:00Z">
              <w:r w:rsidR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6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F6DBA3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5.47</w:t>
            </w:r>
          </w:p>
        </w:tc>
      </w:tr>
      <w:tr w:rsidR="001C2203" w:rsidRPr="00414133" w14:paraId="1E8CBCD1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B7CD29" w14:textId="711AD53E" w:rsidR="001C2203" w:rsidRDefault="001C2203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Width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467BA1" w14:textId="3A9EB628" w:rsidR="001C2203" w:rsidRDefault="001C2203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01B23E" w14:textId="75BEFF82" w:rsidR="001C2203" w:rsidDel="00851FEA" w:rsidRDefault="001C2203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1FDDCC" w14:textId="41DC7002" w:rsidR="001C2203" w:rsidRDefault="001C2203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5.51</w:t>
            </w:r>
          </w:p>
        </w:tc>
      </w:tr>
      <w:tr w:rsidR="009113F4" w:rsidRPr="00414133" w14:paraId="65BF3EEC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F7D980" w14:textId="77777777" w:rsidR="009113F4" w:rsidRDefault="001F0735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 w:rsidRPr="00A33C3C">
              <w:rPr>
                <w:rFonts w:ascii="Courier New" w:hAnsi="Courier New" w:cs="Courier New"/>
                <w:szCs w:val="72"/>
              </w:rPr>
              <w:t>ILS/MLS/GLS 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5FC2F7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C751CD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99F7AC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5.80</w:t>
            </w:r>
          </w:p>
        </w:tc>
      </w:tr>
      <w:tr w:rsidR="009113F4" w:rsidRPr="00414133" w14:paraId="69291AF4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DDE1D6" w14:textId="77777777" w:rsidR="009113F4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2DC37A" w14:textId="77777777" w:rsidR="009113F4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B11F86" w14:textId="3530B7D9" w:rsidR="009113F4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055" w:author="Richard Stefan [2]" w:date="2017-10-20T18:23:00Z">
              <w:r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2056" w:author="Richard Stefan [2]" w:date="2017-10-20T18:23:00Z">
              <w:r w:rsidR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13296D" w14:textId="77777777" w:rsidR="009113F4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EA638B" w:rsidRPr="00414133" w14:paraId="5246DD8D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FBF31B" w14:textId="77777777" w:rsidR="00EA638B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AA454D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31636E" w14:textId="2909DADF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057" w:author="Richard Stefan [2]" w:date="2017-10-20T18:23:00Z">
              <w:r w:rsidR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058" w:author="Richard Stefan [2]" w:date="2017-10-20T18:23:00Z">
              <w:r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C03F3E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EA638B" w:rsidRPr="00414133" w14:paraId="01D63C50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AE54A0" w14:textId="77777777" w:rsidR="00EA638B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 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F12EE7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A13746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D24CB9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5.52</w:t>
            </w:r>
          </w:p>
        </w:tc>
      </w:tr>
      <w:tr w:rsidR="00EA638B" w:rsidRPr="00414133" w14:paraId="2E7F91FD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D47A25" w14:textId="77777777" w:rsidR="00EA638B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 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5E8FF1" w14:textId="7BFF0F2B" w:rsidR="00EA638B" w:rsidRDefault="00851FEA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059" w:author="Richard Stefan [2]" w:date="2017-10-20T18:2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060" w:author="Richard Stefan [2]" w:date="2017-10-20T18:23:00Z">
              <w:r w:rsidR="00EA638B"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C511BA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45EC1A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5.74</w:t>
            </w:r>
          </w:p>
        </w:tc>
      </w:tr>
      <w:tr w:rsidR="00EA638B" w:rsidRPr="00414133" w14:paraId="776066C1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106A27" w14:textId="77777777" w:rsidR="00EA638B" w:rsidRDefault="00EA638B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 Declination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C552CD" w14:textId="2D838DF8" w:rsidR="00EA638B" w:rsidRDefault="00851FEA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061" w:author="Richard Stefan [2]" w:date="2017-10-20T18:2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062" w:author="Richard Stefan [2]" w:date="2017-10-20T18:23:00Z">
              <w:r w:rsidR="00EA638B" w:rsidDel="00851F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066D66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9F9D40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5.66</w:t>
            </w:r>
          </w:p>
        </w:tc>
      </w:tr>
    </w:tbl>
    <w:p w14:paraId="5D257D80" w14:textId="77777777" w:rsidR="00E06F76" w:rsidRDefault="00E06F76">
      <w:pPr>
        <w:rPr>
          <w:ins w:id="2063" w:author="Richard Stefan" w:date="2016-09-16T11:46:00Z"/>
          <w:lang w:val="en-US"/>
        </w:rPr>
      </w:pPr>
      <w:ins w:id="2064" w:author="Richard Stefan" w:date="2016-09-16T11:46:00Z">
        <w:r>
          <w:rPr>
            <w:lang w:val="en-US"/>
          </w:rPr>
          <w:br w:type="page"/>
        </w:r>
      </w:ins>
    </w:p>
    <w:p w14:paraId="4253E576" w14:textId="41DA8F6E" w:rsidR="009113F4" w:rsidDel="00E06F76" w:rsidRDefault="009113F4" w:rsidP="009113F4">
      <w:pPr>
        <w:rPr>
          <w:del w:id="2065" w:author="Richard Stefan" w:date="2016-09-16T11:46:00Z"/>
          <w:lang w:val="en-US"/>
        </w:rPr>
      </w:pPr>
    </w:p>
    <w:p w14:paraId="31E9AC24" w14:textId="77777777" w:rsidR="009113F4" w:rsidRPr="00166C90" w:rsidRDefault="009113F4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6C7DC1BC" w14:textId="3B8EC7FF" w:rsidR="009113F4" w:rsidRPr="00FF5E9E" w:rsidRDefault="009113F4" w:rsidP="00536D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066" w:author="Richard Stefan [2]" w:date="2017-10-20T18:23:00Z">
        <w:r w:rsidDel="00851FEA">
          <w:rPr>
            <w:rFonts w:ascii="Courier New" w:hAnsi="Courier New" w:cs="Courier New"/>
            <w:lang w:val="en-US"/>
          </w:rPr>
          <w:delText>PI|</w:delText>
        </w:r>
      </w:del>
      <w:r>
        <w:rPr>
          <w:rFonts w:ascii="Courier New" w:hAnsi="Courier New" w:cs="Courier New"/>
          <w:lang w:val="en-US"/>
        </w:rPr>
        <w:t>EUR|LO|LOWW|29|</w:t>
      </w:r>
      <w:r w:rsidR="00536DF4">
        <w:rPr>
          <w:rFonts w:ascii="Courier New" w:hAnsi="Courier New" w:cs="Courier New"/>
          <w:lang w:val="en-US"/>
        </w:rPr>
        <w:t>OEX|</w:t>
      </w:r>
      <w:r w:rsidR="00536DF4" w:rsidRPr="00536DF4">
        <w:rPr>
          <w:rFonts w:ascii="Courier New" w:hAnsi="Courier New" w:cs="Courier New"/>
          <w:lang w:val="en-US"/>
        </w:rPr>
        <w:t>48.124775</w:t>
      </w:r>
      <w:r w:rsidR="00536DF4">
        <w:rPr>
          <w:rFonts w:ascii="Courier New" w:hAnsi="Courier New" w:cs="Courier New"/>
          <w:lang w:val="en-US"/>
        </w:rPr>
        <w:t>|</w:t>
      </w:r>
      <w:r w:rsidR="00536DF4" w:rsidRPr="00536DF4">
        <w:rPr>
          <w:rFonts w:ascii="Courier New" w:hAnsi="Courier New" w:cs="Courier New"/>
          <w:lang w:val="en-US"/>
        </w:rPr>
        <w:t>16.52732778</w:t>
      </w:r>
      <w:r w:rsidR="00536DF4">
        <w:rPr>
          <w:rFonts w:ascii="Courier New" w:hAnsi="Courier New" w:cs="Courier New"/>
          <w:lang w:val="en-US"/>
        </w:rPr>
        <w:t>|109.55|292.0|</w:t>
      </w:r>
      <w:r w:rsidR="00880307">
        <w:rPr>
          <w:rFonts w:ascii="Courier New" w:hAnsi="Courier New" w:cs="Courier New"/>
          <w:lang w:val="en-US"/>
        </w:rPr>
        <w:t>0.0|</w:t>
      </w:r>
      <w:r w:rsidR="00536DF4">
        <w:rPr>
          <w:rFonts w:ascii="Courier New" w:hAnsi="Courier New" w:cs="Courier New"/>
          <w:lang w:val="en-US"/>
        </w:rPr>
        <w:t>3|</w:t>
      </w:r>
      <w:r w:rsidR="00536DF4" w:rsidRPr="00536DF4">
        <w:rPr>
          <w:rFonts w:ascii="Courier New" w:hAnsi="Courier New" w:cs="Courier New"/>
          <w:lang w:val="en-US"/>
        </w:rPr>
        <w:t>48.10894444</w:t>
      </w:r>
      <w:r w:rsidR="00536DF4">
        <w:rPr>
          <w:rFonts w:ascii="Courier New" w:hAnsi="Courier New" w:cs="Courier New"/>
          <w:lang w:val="en-US"/>
        </w:rPr>
        <w:t>|</w:t>
      </w:r>
      <w:r w:rsidR="00536DF4" w:rsidRPr="00536DF4">
        <w:rPr>
          <w:rFonts w:ascii="Courier New" w:hAnsi="Courier New" w:cs="Courier New"/>
          <w:lang w:val="en-US"/>
        </w:rPr>
        <w:t>16.57161111</w:t>
      </w:r>
      <w:r w:rsidR="00536DF4">
        <w:rPr>
          <w:rFonts w:ascii="Courier New" w:hAnsi="Courier New" w:cs="Courier New"/>
          <w:lang w:val="en-US"/>
        </w:rPr>
        <w:t>|3.00|658|4.0</w:t>
      </w:r>
    </w:p>
    <w:p w14:paraId="2F7E2F47" w14:textId="77777777" w:rsidR="009113F4" w:rsidRPr="00BF0270" w:rsidRDefault="009113F4" w:rsidP="009113F4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F02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16E87283" w14:textId="77777777" w:rsidR="009113F4" w:rsidRDefault="009113F4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6E7DDC83" w14:textId="62458B27" w:rsidR="009113F4" w:rsidDel="00851FEA" w:rsidRDefault="009113F4" w:rsidP="009113F4">
      <w:pPr>
        <w:pStyle w:val="ListParagraph"/>
        <w:numPr>
          <w:ilvl w:val="0"/>
          <w:numId w:val="11"/>
        </w:numPr>
        <w:spacing w:after="0" w:line="240" w:lineRule="auto"/>
        <w:rPr>
          <w:del w:id="2067" w:author="Richard Stefan [2]" w:date="2017-10-20T18:23:00Z"/>
          <w:rFonts w:ascii="Segoe UI Light" w:hAnsi="Segoe UI Light" w:cs="Segoe UI Light"/>
          <w:sz w:val="24"/>
          <w:szCs w:val="72"/>
          <w:lang w:val="en-US"/>
        </w:rPr>
      </w:pPr>
      <w:del w:id="2068" w:author="Richard Stefan [2]" w:date="2017-10-20T18:23:00Z">
        <w:r w:rsidRPr="00AA254B" w:rsidDel="00851FEA">
          <w:rPr>
            <w:rFonts w:ascii="Courier New" w:hAnsi="Courier New" w:cs="Courier New"/>
            <w:lang w:val="en-US"/>
          </w:rPr>
          <w:delText>Record Type</w:delText>
        </w:r>
        <w:r w:rsidDel="00851FEA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“PI“ without the quotation marks</w:delText>
        </w:r>
      </w:del>
    </w:p>
    <w:p w14:paraId="6D816E05" w14:textId="77777777" w:rsidR="009113F4" w:rsidRDefault="009113F4" w:rsidP="009113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</w:t>
      </w:r>
      <w:r w:rsidR="00A92D88">
        <w:rPr>
          <w:rFonts w:ascii="Segoe UI Light" w:hAnsi="Segoe UI Light" w:cs="Segoe UI Light"/>
          <w:sz w:val="24"/>
          <w:szCs w:val="72"/>
          <w:lang w:val="en-US"/>
        </w:rPr>
        <w:t xml:space="preserve"> the localizer</w:t>
      </w:r>
    </w:p>
    <w:p w14:paraId="1966AD54" w14:textId="77777777" w:rsidR="009113F4" w:rsidRDefault="009113F4" w:rsidP="009113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ICAO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A92D88">
        <w:rPr>
          <w:rFonts w:ascii="Segoe UI Light" w:hAnsi="Segoe UI Light" w:cs="Segoe UI Light"/>
          <w:sz w:val="24"/>
          <w:szCs w:val="72"/>
          <w:lang w:val="en-US"/>
        </w:rPr>
        <w:t>localizer</w:t>
      </w:r>
    </w:p>
    <w:p w14:paraId="13143E91" w14:textId="77777777" w:rsidR="009113F4" w:rsidRDefault="009113F4" w:rsidP="009113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four character ICAO location identifier</w:t>
      </w:r>
    </w:p>
    <w:p w14:paraId="0AB10C5B" w14:textId="77777777" w:rsidR="00A92D88" w:rsidRPr="005D647A" w:rsidRDefault="00A92D88" w:rsidP="005D647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4533C411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Identifier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>: identification code of the LLZ, MLS facility or GLS reference path</w:t>
      </w:r>
    </w:p>
    <w:p w14:paraId="6DF5A52D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>LLZ latitude in degrees decimal floating point (N positive, S negative)</w:t>
      </w:r>
    </w:p>
    <w:p w14:paraId="03CEA9DC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 xml:space="preserve">LLZ </w:t>
      </w:r>
      <w:r w:rsidR="005D647A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2A570FCD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Frequency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06EC2">
        <w:rPr>
          <w:rFonts w:ascii="Segoe UI Light" w:hAnsi="Segoe UI Light" w:cs="Segoe UI Light"/>
          <w:sz w:val="24"/>
          <w:szCs w:val="72"/>
          <w:lang w:val="en-US"/>
        </w:rPr>
        <w:t>VHF frequency of the facility in MHz</w:t>
      </w:r>
    </w:p>
    <w:p w14:paraId="6905EBC2" w14:textId="40C1E660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Bearing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06EC2">
        <w:rPr>
          <w:rFonts w:ascii="Segoe UI Light" w:hAnsi="Segoe UI Light" w:cs="Segoe UI Light"/>
          <w:sz w:val="24"/>
          <w:szCs w:val="72"/>
          <w:lang w:val="en-US"/>
        </w:rPr>
        <w:t>magnetic bearing of the localizer course</w:t>
      </w:r>
    </w:p>
    <w:p w14:paraId="69AFCF0F" w14:textId="0F1288D9" w:rsidR="001C2203" w:rsidRDefault="001C2203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LLZ Width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specifies the localizer course width (in degrees) of the ILS facility</w:t>
      </w:r>
    </w:p>
    <w:p w14:paraId="23326BD6" w14:textId="06176522" w:rsidR="00A92D88" w:rsidRPr="001F0735" w:rsidRDefault="001F0735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F0735">
        <w:rPr>
          <w:rFonts w:ascii="Courier New" w:hAnsi="Courier New" w:cs="Courier New"/>
          <w:szCs w:val="72"/>
          <w:lang w:val="en-US"/>
        </w:rPr>
        <w:t>ILS/MLS/GLS Category</w:t>
      </w:r>
      <w:r w:rsidR="00A92D88" w:rsidRPr="001F0735">
        <w:rPr>
          <w:rFonts w:ascii="Courier New" w:hAnsi="Courier New" w:cs="Courier New"/>
          <w:szCs w:val="72"/>
          <w:lang w:val="en-US"/>
        </w:rPr>
        <w:t xml:space="preserve"> </w:t>
      </w:r>
      <w:r w:rsidR="00A92D88" w:rsidRPr="001F073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06EC2" w:rsidRPr="001F0735">
        <w:rPr>
          <w:rFonts w:ascii="Segoe UI Light" w:hAnsi="Segoe UI Light" w:cs="Segoe UI Light"/>
          <w:sz w:val="24"/>
          <w:szCs w:val="72"/>
          <w:lang w:val="en-US"/>
        </w:rPr>
        <w:t xml:space="preserve">ILS/MLS/GLS performance categories (see </w:t>
      </w:r>
      <w:r w:rsidR="00F22653" w:rsidRPr="001F0735">
        <w:rPr>
          <w:rFonts w:ascii="Segoe UI Light" w:hAnsi="Segoe UI Light" w:cs="Segoe UI Light"/>
          <w:sz w:val="24"/>
          <w:szCs w:val="72"/>
          <w:lang w:val="en-US"/>
        </w:rPr>
        <w:t>appendix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_Ref461705453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3.18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06EC2"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05FBBF8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GS 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>GS latitude in degrees decimal floating point (N positive, S negative)</w:t>
      </w:r>
    </w:p>
    <w:p w14:paraId="53BB0105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GS 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5D647A">
        <w:rPr>
          <w:rFonts w:ascii="Segoe UI Light" w:hAnsi="Segoe UI Light" w:cs="Segoe UI Light"/>
          <w:sz w:val="24"/>
          <w:szCs w:val="72"/>
          <w:lang w:val="en-US"/>
        </w:rPr>
        <w:t>GS l</w:t>
      </w:r>
      <w:r w:rsidR="005D647A" w:rsidRPr="00BD48BF">
        <w:rPr>
          <w:rFonts w:ascii="Segoe UI Light" w:hAnsi="Segoe UI Light" w:cs="Segoe UI Light"/>
          <w:sz w:val="24"/>
          <w:szCs w:val="72"/>
          <w:lang w:val="en-US"/>
        </w:rPr>
        <w:t>ongitude in degrees decimal floating point (E positive, W negative)</w:t>
      </w:r>
    </w:p>
    <w:p w14:paraId="4822F42F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GS Angle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06EC2">
        <w:rPr>
          <w:rFonts w:ascii="Segoe UI Light" w:hAnsi="Segoe UI Light" w:cs="Segoe UI Light"/>
          <w:sz w:val="24"/>
          <w:szCs w:val="72"/>
          <w:lang w:val="en-US"/>
        </w:rPr>
        <w:t>glide slope angle of an ILS facility/GLS approach in degrees</w:t>
      </w:r>
    </w:p>
    <w:p w14:paraId="7FFE80F8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GS Elevation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013DD">
        <w:rPr>
          <w:rFonts w:ascii="Segoe UI Light" w:hAnsi="Segoe UI Light" w:cs="Segoe UI Light"/>
          <w:sz w:val="24"/>
          <w:szCs w:val="72"/>
          <w:lang w:val="en-US"/>
        </w:rPr>
        <w:t>elevation of LLZ in feet</w:t>
      </w:r>
    </w:p>
    <w:p w14:paraId="61A69863" w14:textId="77777777" w:rsidR="00A92D88" w:rsidRDefault="00A92D88" w:rsidP="00A92D8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Station Declination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013DD" w:rsidRPr="002F6229">
        <w:rPr>
          <w:rFonts w:ascii="Segoe UI Light" w:hAnsi="Segoe UI Light" w:cs="Segoe UI Light"/>
          <w:sz w:val="24"/>
          <w:szCs w:val="72"/>
          <w:lang w:val="en-US"/>
        </w:rPr>
        <w:t xml:space="preserve">angular difference between true north and the zero degree radial of the </w:t>
      </w:r>
      <w:r w:rsidR="00A013DD">
        <w:rPr>
          <w:rFonts w:ascii="Segoe UI Light" w:hAnsi="Segoe UI Light" w:cs="Segoe UI Light"/>
          <w:sz w:val="24"/>
          <w:szCs w:val="72"/>
          <w:lang w:val="en-US"/>
        </w:rPr>
        <w:t>LLZ in degrees</w:t>
      </w:r>
    </w:p>
    <w:p w14:paraId="4F30F631" w14:textId="77777777" w:rsidR="00114D81" w:rsidRDefault="00114D81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46182AE" w14:textId="1047DA8F" w:rsidR="009113F4" w:rsidRPr="00AC46C6" w:rsidRDefault="00114D81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2069" w:name="_Localizer_Marker"/>
      <w:bookmarkStart w:id="2070" w:name="_Toc139626219"/>
      <w:bookmarkEnd w:id="2069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Localizer Marker</w:t>
      </w:r>
      <w:bookmarkEnd w:id="2070"/>
    </w:p>
    <w:p w14:paraId="2A418A41" w14:textId="20C59503" w:rsidR="00CE634C" w:rsidRDefault="00CE634C" w:rsidP="00114D81">
      <w:pPr>
        <w:spacing w:after="0" w:line="240" w:lineRule="auto"/>
        <w:rPr>
          <w:ins w:id="2071" w:author="Richard Stefan" w:date="2016-09-16T10:49:00Z"/>
          <w:rFonts w:ascii="Segoe UI Light" w:hAnsi="Segoe UI Light" w:cs="Segoe UI Light"/>
          <w:sz w:val="24"/>
          <w:szCs w:val="72"/>
          <w:lang w:val="en-US"/>
        </w:rPr>
      </w:pPr>
      <w:ins w:id="2072" w:author="Richard Stefan" w:date="2016-09-16T10:49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7C933102" w14:textId="2AAEEAC7" w:rsidR="00520303" w:rsidRPr="00520303" w:rsidRDefault="00520303" w:rsidP="00520303">
      <w:pPr>
        <w:spacing w:after="0" w:line="240" w:lineRule="auto"/>
        <w:rPr>
          <w:ins w:id="2073" w:author="Richard Stefan" w:date="2016-09-16T11:03:00Z"/>
          <w:rFonts w:ascii="Courier New" w:hAnsi="Courier New" w:cs="Courier New"/>
          <w:lang w:val="en-US"/>
          <w:rPrChange w:id="2074" w:author="Richard Stefan" w:date="2016-09-16T11:03:00Z">
            <w:rPr>
              <w:ins w:id="2075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076" w:author="Richard Stefan" w:date="2016-09-16T11:03:00Z">
        <w:r w:rsidRPr="00520303">
          <w:rPr>
            <w:rFonts w:ascii="Courier New" w:hAnsi="Courier New" w:cs="Courier New"/>
            <w:lang w:val="en-US"/>
            <w:rPrChange w:id="2077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  <w:del w:id="2078" w:author="Richard Stefan [2]" w:date="2017-10-20T18:25:00Z">
          <w:r w:rsidRPr="00520303" w:rsidDel="00600D8F">
            <w:rPr>
              <w:rFonts w:ascii="Courier New" w:hAnsi="Courier New" w:cs="Courier New"/>
              <w:lang w:val="en-US"/>
              <w:rPrChange w:id="2079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pm_</w:delText>
          </w:r>
        </w:del>
        <w:r w:rsidRPr="00520303">
          <w:rPr>
            <w:rFonts w:ascii="Courier New" w:hAnsi="Courier New" w:cs="Courier New"/>
            <w:lang w:val="en-US"/>
            <w:rPrChange w:id="2080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localizer_marker</w:t>
        </w:r>
        <w:del w:id="2081" w:author="Richard Stefan [2]" w:date="2017-10-20T18:25:00Z">
          <w:r w:rsidRPr="00520303" w:rsidDel="00600D8F">
            <w:rPr>
              <w:rFonts w:ascii="Courier New" w:hAnsi="Courier New" w:cs="Courier New"/>
              <w:lang w:val="en-US"/>
              <w:rPrChange w:id="2082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_pr</w:delText>
          </w:r>
        </w:del>
        <w:r w:rsidRPr="00520303">
          <w:rPr>
            <w:rFonts w:ascii="Courier New" w:hAnsi="Courier New" w:cs="Courier New"/>
            <w:lang w:val="en-US"/>
            <w:rPrChange w:id="2083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35CC2625" w14:textId="03E0F99A" w:rsidR="00520303" w:rsidRPr="00520303" w:rsidDel="004D3942" w:rsidRDefault="00520303" w:rsidP="00520303">
      <w:pPr>
        <w:spacing w:after="0" w:line="240" w:lineRule="auto"/>
        <w:rPr>
          <w:ins w:id="2084" w:author="Richard Stefan" w:date="2016-09-16T11:03:00Z"/>
          <w:del w:id="2085" w:author="Richard Stefan [2]" w:date="2017-10-20T18:27:00Z"/>
          <w:rFonts w:ascii="Courier New" w:hAnsi="Courier New" w:cs="Courier New"/>
          <w:lang w:val="en-US"/>
          <w:rPrChange w:id="2086" w:author="Richard Stefan" w:date="2016-09-16T11:03:00Z">
            <w:rPr>
              <w:ins w:id="2087" w:author="Richard Stefan" w:date="2016-09-16T11:03:00Z"/>
              <w:del w:id="2088" w:author="Richard Stefan [2]" w:date="2017-10-20T18:27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089" w:author="Richard Stefan" w:date="2016-09-16T11:03:00Z">
        <w:del w:id="2090" w:author="Richard Stefan [2]" w:date="2017-10-20T18:27:00Z">
          <w:r w:rsidRPr="00520303" w:rsidDel="004D3942">
            <w:rPr>
              <w:rFonts w:ascii="Courier New" w:hAnsi="Courier New" w:cs="Courier New"/>
              <w:lang w:val="en-US"/>
              <w:rPrChange w:id="2091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2092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093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  <w:del w:id="2094" w:author="Richard Stefan [2]" w:date="2017-10-20T18:27:00Z">
          <w:r w:rsidRPr="00520303" w:rsidDel="004D3942">
            <w:rPr>
              <w:rFonts w:ascii="Courier New" w:hAnsi="Courier New" w:cs="Courier New"/>
              <w:lang w:val="en-US"/>
              <w:rPrChange w:id="2095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2) NOT NULL DEFAULT 'PM', </w:delText>
          </w:r>
        </w:del>
      </w:ins>
    </w:p>
    <w:p w14:paraId="73E01C33" w14:textId="3A7724AE" w:rsidR="00520303" w:rsidRPr="00520303" w:rsidRDefault="00520303" w:rsidP="00520303">
      <w:pPr>
        <w:spacing w:after="0" w:line="240" w:lineRule="auto"/>
        <w:rPr>
          <w:ins w:id="2096" w:author="Richard Stefan" w:date="2016-09-16T11:03:00Z"/>
          <w:rFonts w:ascii="Courier New" w:hAnsi="Courier New" w:cs="Courier New"/>
          <w:lang w:val="en-US"/>
          <w:rPrChange w:id="2097" w:author="Richard Stefan" w:date="2016-09-16T11:03:00Z">
            <w:rPr>
              <w:ins w:id="2098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099" w:author="Richard Stefan" w:date="2016-09-16T11:03:00Z">
        <w:r w:rsidRPr="00520303">
          <w:rPr>
            <w:rFonts w:ascii="Courier New" w:hAnsi="Courier New" w:cs="Courier New"/>
            <w:lang w:val="en-US"/>
            <w:rPrChange w:id="2100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2101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102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10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104" w:author="Richard Stefan" w:date="2016-09-16T11:03:00Z">
        <w:r w:rsidRPr="00520303">
          <w:rPr>
            <w:rFonts w:ascii="Courier New" w:hAnsi="Courier New" w:cs="Courier New"/>
            <w:lang w:val="en-US"/>
            <w:rPrChange w:id="2105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2106" w:author="Richard Stefan [2]" w:date="2017-10-20T18:27:00Z">
          <w:r w:rsidRPr="00520303" w:rsidDel="004D3942">
            <w:rPr>
              <w:rFonts w:ascii="Courier New" w:hAnsi="Courier New" w:cs="Courier New"/>
              <w:lang w:val="en-US"/>
              <w:rPrChange w:id="2107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520303">
          <w:rPr>
            <w:rFonts w:ascii="Courier New" w:hAnsi="Courier New" w:cs="Courier New"/>
            <w:lang w:val="en-US"/>
            <w:rPrChange w:id="2108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7A6CAA8" w14:textId="07C6F0A5" w:rsidR="00520303" w:rsidRPr="00520303" w:rsidRDefault="00520303" w:rsidP="00520303">
      <w:pPr>
        <w:spacing w:after="0" w:line="240" w:lineRule="auto"/>
        <w:rPr>
          <w:ins w:id="2109" w:author="Richard Stefan" w:date="2016-09-16T11:03:00Z"/>
          <w:rFonts w:ascii="Courier New" w:hAnsi="Courier New" w:cs="Courier New"/>
          <w:lang w:val="en-US"/>
          <w:rPrChange w:id="2110" w:author="Richard Stefan" w:date="2016-09-16T11:03:00Z">
            <w:rPr>
              <w:ins w:id="2111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12" w:author="Richard Stefan" w:date="2016-09-16T11:03:00Z">
        <w:r w:rsidRPr="00520303">
          <w:rPr>
            <w:rFonts w:ascii="Courier New" w:hAnsi="Courier New" w:cs="Courier New"/>
            <w:lang w:val="en-US"/>
            <w:rPrChange w:id="2113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2114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115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11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117" w:author="Richard Stefan" w:date="2016-09-16T11:03:00Z">
        <w:r w:rsidRPr="00520303">
          <w:rPr>
            <w:rFonts w:ascii="Courier New" w:hAnsi="Courier New" w:cs="Courier New"/>
            <w:lang w:val="en-US"/>
            <w:rPrChange w:id="2118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2)</w:t>
        </w:r>
        <w:del w:id="2119" w:author="Richard Stefan [2]" w:date="2017-10-20T18:27:00Z">
          <w:r w:rsidRPr="00520303" w:rsidDel="004D3942">
            <w:rPr>
              <w:rFonts w:ascii="Courier New" w:hAnsi="Courier New" w:cs="Courier New"/>
              <w:lang w:val="en-US"/>
              <w:rPrChange w:id="2120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520303">
          <w:rPr>
            <w:rFonts w:ascii="Courier New" w:hAnsi="Courier New" w:cs="Courier New"/>
            <w:lang w:val="en-US"/>
            <w:rPrChange w:id="2121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4B9923B" w14:textId="7B2FB5E3" w:rsidR="00520303" w:rsidRPr="00520303" w:rsidRDefault="00520303" w:rsidP="00520303">
      <w:pPr>
        <w:spacing w:after="0" w:line="240" w:lineRule="auto"/>
        <w:rPr>
          <w:ins w:id="2122" w:author="Richard Stefan" w:date="2016-09-16T11:03:00Z"/>
          <w:rFonts w:ascii="Courier New" w:hAnsi="Courier New" w:cs="Courier New"/>
          <w:lang w:val="en-US"/>
          <w:rPrChange w:id="2123" w:author="Richard Stefan" w:date="2016-09-16T11:03:00Z">
            <w:rPr>
              <w:ins w:id="2124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25" w:author="Richard Stefan" w:date="2016-09-16T11:03:00Z">
        <w:r w:rsidRPr="00520303">
          <w:rPr>
            <w:rFonts w:ascii="Courier New" w:hAnsi="Courier New" w:cs="Courier New"/>
            <w:lang w:val="en-US"/>
            <w:rPrChange w:id="2126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[airport_identifier] </w:t>
        </w:r>
        <w:del w:id="2127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128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12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130" w:author="Richard Stefan" w:date="2016-09-16T11:03:00Z">
        <w:r w:rsidRPr="00520303">
          <w:rPr>
            <w:rFonts w:ascii="Courier New" w:hAnsi="Courier New" w:cs="Courier New"/>
            <w:lang w:val="en-US"/>
            <w:rPrChange w:id="2131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 NOT NULL, </w:t>
        </w:r>
      </w:ins>
    </w:p>
    <w:p w14:paraId="6E2BBD5E" w14:textId="760A9DB7" w:rsidR="00520303" w:rsidRPr="00520303" w:rsidRDefault="00520303" w:rsidP="00520303">
      <w:pPr>
        <w:spacing w:after="0" w:line="240" w:lineRule="auto"/>
        <w:rPr>
          <w:ins w:id="2132" w:author="Richard Stefan" w:date="2016-09-16T11:03:00Z"/>
          <w:rFonts w:ascii="Courier New" w:hAnsi="Courier New" w:cs="Courier New"/>
          <w:lang w:val="en-US"/>
          <w:rPrChange w:id="2133" w:author="Richard Stefan" w:date="2016-09-16T11:03:00Z">
            <w:rPr>
              <w:ins w:id="2134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35" w:author="Richard Stefan" w:date="2016-09-16T11:03:00Z">
        <w:r w:rsidRPr="00520303">
          <w:rPr>
            <w:rFonts w:ascii="Courier New" w:hAnsi="Courier New" w:cs="Courier New"/>
            <w:lang w:val="en-US"/>
            <w:rPrChange w:id="2136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[runway_identifier] </w:t>
        </w:r>
        <w:del w:id="2137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138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13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140" w:author="Richard Stefan" w:date="2016-09-16T11:03:00Z">
        <w:r w:rsidRPr="00520303">
          <w:rPr>
            <w:rFonts w:ascii="Courier New" w:hAnsi="Courier New" w:cs="Courier New"/>
            <w:lang w:val="en-US"/>
            <w:rPrChange w:id="2141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2142" w:author="Richard Stefan [2]" w:date="2017-10-20T18:28:00Z">
          <w:r w:rsidRPr="00520303" w:rsidDel="004D3942">
            <w:rPr>
              <w:rFonts w:ascii="Courier New" w:hAnsi="Courier New" w:cs="Courier New"/>
              <w:lang w:val="en-US"/>
              <w:rPrChange w:id="2143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520303">
          <w:rPr>
            <w:rFonts w:ascii="Courier New" w:hAnsi="Courier New" w:cs="Courier New"/>
            <w:lang w:val="en-US"/>
            <w:rPrChange w:id="2144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F0CBA7C" w14:textId="10E62A20" w:rsidR="00520303" w:rsidRDefault="00520303" w:rsidP="00520303">
      <w:pPr>
        <w:spacing w:after="0" w:line="240" w:lineRule="auto"/>
        <w:rPr>
          <w:rFonts w:ascii="Courier New" w:hAnsi="Courier New" w:cs="Courier New"/>
          <w:lang w:val="en-US"/>
        </w:rPr>
      </w:pPr>
      <w:ins w:id="2145" w:author="Richard Stefan" w:date="2016-09-16T11:03:00Z">
        <w:r w:rsidRPr="00520303">
          <w:rPr>
            <w:rFonts w:ascii="Courier New" w:hAnsi="Courier New" w:cs="Courier New"/>
            <w:lang w:val="en-US"/>
            <w:rPrChange w:id="2146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[llz_identifier] </w:t>
        </w:r>
        <w:del w:id="2147" w:author="Richard Stefan [2]" w:date="2017-10-20T16:30:00Z">
          <w:r w:rsidRPr="00520303" w:rsidDel="0074348B">
            <w:rPr>
              <w:rFonts w:ascii="Courier New" w:hAnsi="Courier New" w:cs="Courier New"/>
              <w:lang w:val="en-US"/>
              <w:rPrChange w:id="2148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14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150" w:author="Richard Stefan" w:date="2016-09-16T11:03:00Z">
        <w:r w:rsidRPr="00520303">
          <w:rPr>
            <w:rFonts w:ascii="Courier New" w:hAnsi="Courier New" w:cs="Courier New"/>
            <w:lang w:val="en-US"/>
            <w:rPrChange w:id="2151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 NOT NULL, </w:t>
        </w:r>
      </w:ins>
    </w:p>
    <w:p w14:paraId="68EAC3DF" w14:textId="0F051090" w:rsidR="00FF349B" w:rsidRPr="00520303" w:rsidRDefault="00FF349B" w:rsidP="00520303">
      <w:pPr>
        <w:spacing w:after="0" w:line="240" w:lineRule="auto"/>
        <w:rPr>
          <w:ins w:id="2152" w:author="Richard Stefan" w:date="2016-09-16T11:03:00Z"/>
          <w:rFonts w:ascii="Courier New" w:hAnsi="Courier New" w:cs="Courier New"/>
          <w:lang w:val="en-US"/>
          <w:rPrChange w:id="2153" w:author="Richard Stefan" w:date="2016-09-16T11:03:00Z">
            <w:rPr>
              <w:ins w:id="2154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[marker_identifier] TEXT(4) NOT NULL,</w:t>
      </w:r>
    </w:p>
    <w:p w14:paraId="465AD9EC" w14:textId="265A2438" w:rsidR="00520303" w:rsidRPr="00520303" w:rsidRDefault="00520303" w:rsidP="00520303">
      <w:pPr>
        <w:spacing w:after="0" w:line="240" w:lineRule="auto"/>
        <w:rPr>
          <w:ins w:id="2155" w:author="Richard Stefan" w:date="2016-09-16T11:03:00Z"/>
          <w:rFonts w:ascii="Courier New" w:hAnsi="Courier New" w:cs="Courier New"/>
          <w:lang w:val="en-US"/>
          <w:rPrChange w:id="2156" w:author="Richard Stefan" w:date="2016-09-16T11:03:00Z">
            <w:rPr>
              <w:ins w:id="2157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58" w:author="Richard Stefan" w:date="2016-09-16T11:03:00Z">
        <w:r w:rsidRPr="00520303">
          <w:rPr>
            <w:rFonts w:ascii="Courier New" w:hAnsi="Courier New" w:cs="Courier New"/>
            <w:lang w:val="en-US"/>
            <w:rPrChange w:id="2159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[marker_type] </w:t>
        </w:r>
        <w:del w:id="2160" w:author="Richard Stefan [2]" w:date="2017-10-20T18:28:00Z">
          <w:r w:rsidRPr="00520303" w:rsidDel="004D3942">
            <w:rPr>
              <w:rFonts w:ascii="Courier New" w:hAnsi="Courier New" w:cs="Courier New"/>
              <w:lang w:val="en-US"/>
              <w:rPrChange w:id="2161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2162" w:author="Richard Stefan [2]" w:date="2017-10-20T18:28:00Z">
        <w:r w:rsidR="004D3942">
          <w:rPr>
            <w:rFonts w:ascii="Courier New" w:hAnsi="Courier New" w:cs="Courier New"/>
            <w:lang w:val="en-US"/>
          </w:rPr>
          <w:t>TEXT(3)</w:t>
        </w:r>
      </w:ins>
      <w:ins w:id="2163" w:author="Richard Stefan" w:date="2016-09-16T11:03:00Z">
        <w:r w:rsidRPr="00520303">
          <w:rPr>
            <w:rFonts w:ascii="Courier New" w:hAnsi="Courier New" w:cs="Courier New"/>
            <w:lang w:val="en-US"/>
            <w:rPrChange w:id="2164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6671963" w14:textId="29B12A48" w:rsidR="00520303" w:rsidRPr="00520303" w:rsidRDefault="00520303" w:rsidP="00520303">
      <w:pPr>
        <w:spacing w:after="0" w:line="240" w:lineRule="auto"/>
        <w:rPr>
          <w:ins w:id="2165" w:author="Richard Stefan" w:date="2016-09-16T11:03:00Z"/>
          <w:rFonts w:ascii="Courier New" w:hAnsi="Courier New" w:cs="Courier New"/>
          <w:lang w:val="en-US"/>
          <w:rPrChange w:id="2166" w:author="Richard Stefan" w:date="2016-09-16T11:03:00Z">
            <w:rPr>
              <w:ins w:id="2167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68" w:author="Richard Stefan" w:date="2016-09-16T11:03:00Z">
        <w:r w:rsidRPr="00520303">
          <w:rPr>
            <w:rFonts w:ascii="Courier New" w:hAnsi="Courier New" w:cs="Courier New"/>
            <w:lang w:val="en-US"/>
            <w:rPrChange w:id="2169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[marker_latitude] </w:t>
        </w:r>
        <w:del w:id="2170" w:author="Richard Stefan [2]" w:date="2017-10-20T18:28:00Z">
          <w:r w:rsidRPr="00520303" w:rsidDel="004D3942">
            <w:rPr>
              <w:rFonts w:ascii="Courier New" w:hAnsi="Courier New" w:cs="Courier New"/>
              <w:lang w:val="en-US"/>
              <w:rPrChange w:id="2171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2172" w:author="Richard Stefan [2]" w:date="2017-10-20T18:28:00Z">
        <w:r w:rsidR="004D3942">
          <w:rPr>
            <w:rFonts w:ascii="Courier New" w:hAnsi="Courier New" w:cs="Courier New"/>
            <w:lang w:val="en-US"/>
          </w:rPr>
          <w:t>REAL(9)</w:t>
        </w:r>
      </w:ins>
      <w:ins w:id="2173" w:author="Richard Stefan" w:date="2016-09-16T11:03:00Z">
        <w:r w:rsidRPr="00520303">
          <w:rPr>
            <w:rFonts w:ascii="Courier New" w:hAnsi="Courier New" w:cs="Courier New"/>
            <w:lang w:val="en-US"/>
            <w:rPrChange w:id="2174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C45BEF5" w14:textId="4918647D" w:rsidR="00520303" w:rsidRPr="00520303" w:rsidRDefault="00520303" w:rsidP="00520303">
      <w:pPr>
        <w:spacing w:after="0" w:line="240" w:lineRule="auto"/>
        <w:rPr>
          <w:ins w:id="2175" w:author="Richard Stefan" w:date="2016-09-16T11:03:00Z"/>
          <w:rFonts w:ascii="Courier New" w:hAnsi="Courier New" w:cs="Courier New"/>
          <w:lang w:val="en-US"/>
          <w:rPrChange w:id="2176" w:author="Richard Stefan" w:date="2016-09-16T11:03:00Z">
            <w:rPr>
              <w:ins w:id="2177" w:author="Richard Stefan" w:date="2016-09-16T11:0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78" w:author="Richard Stefan" w:date="2016-09-16T11:03:00Z">
        <w:r w:rsidRPr="00520303">
          <w:rPr>
            <w:rFonts w:ascii="Courier New" w:hAnsi="Courier New" w:cs="Courier New"/>
            <w:lang w:val="en-US"/>
            <w:rPrChange w:id="2179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[marker_longitude] </w:t>
        </w:r>
        <w:del w:id="2180" w:author="Richard Stefan [2]" w:date="2017-10-20T18:28:00Z">
          <w:r w:rsidRPr="00520303" w:rsidDel="004D3942">
            <w:rPr>
              <w:rFonts w:ascii="Courier New" w:hAnsi="Courier New" w:cs="Courier New"/>
              <w:lang w:val="en-US"/>
              <w:rPrChange w:id="2181" w:author="Richard Stefan" w:date="2016-09-16T11:03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2182" w:author="Richard Stefan [2]" w:date="2017-10-20T18:28:00Z">
        <w:r w:rsidR="004D3942">
          <w:rPr>
            <w:rFonts w:ascii="Courier New" w:hAnsi="Courier New" w:cs="Courier New"/>
            <w:lang w:val="en-US"/>
          </w:rPr>
          <w:t>REAL(10)</w:t>
        </w:r>
      </w:ins>
    </w:p>
    <w:p w14:paraId="56F265FC" w14:textId="7ABBAE98" w:rsidR="00CE634C" w:rsidRPr="00520303" w:rsidRDefault="00520303" w:rsidP="00520303">
      <w:pPr>
        <w:spacing w:after="0" w:line="240" w:lineRule="auto"/>
        <w:rPr>
          <w:ins w:id="2183" w:author="Richard Stefan" w:date="2016-09-16T10:49:00Z"/>
          <w:rFonts w:ascii="Courier New" w:hAnsi="Courier New" w:cs="Courier New"/>
          <w:lang w:val="en-US"/>
          <w:rPrChange w:id="2184" w:author="Richard Stefan" w:date="2016-09-16T11:03:00Z">
            <w:rPr>
              <w:ins w:id="2185" w:author="Richard Stefan" w:date="2016-09-16T10:49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186" w:author="Richard Stefan" w:date="2016-09-16T11:03:00Z">
        <w:r w:rsidRPr="00520303">
          <w:rPr>
            <w:rFonts w:ascii="Courier New" w:hAnsi="Courier New" w:cs="Courier New"/>
            <w:lang w:val="en-US"/>
            <w:rPrChange w:id="2187" w:author="Richard Stefan" w:date="2016-09-16T11:03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223B564A" w14:textId="775EACA8" w:rsidR="00E038FB" w:rsidRPr="00F52A14" w:rsidRDefault="00E038FB" w:rsidP="00E038FB">
      <w:pPr>
        <w:spacing w:after="0" w:line="240" w:lineRule="auto"/>
        <w:rPr>
          <w:ins w:id="2188" w:author="Richard Stefan" w:date="2016-09-16T11:47:00Z"/>
          <w:rFonts w:ascii="Courier New" w:hAnsi="Courier New" w:cs="Courier New"/>
          <w:lang w:val="en-US"/>
        </w:rPr>
      </w:pPr>
      <w:ins w:id="2189" w:author="Richard Stefan" w:date="2016-09-16T11:47:00Z">
        <w:r>
          <w:rPr>
            <w:rFonts w:ascii="Courier New" w:hAnsi="Courier New" w:cs="Courier New"/>
            <w:lang w:val="en-US"/>
          </w:rPr>
          <w:t>CREATE UNIQUE INDEX [pk_pm</w:t>
        </w:r>
        <w:r w:rsidRPr="00F52A14">
          <w:rPr>
            <w:rFonts w:ascii="Courier New" w:hAnsi="Courier New" w:cs="Courier New"/>
            <w:lang w:val="en-US"/>
          </w:rPr>
          <w:t>]</w:t>
        </w:r>
      </w:ins>
    </w:p>
    <w:p w14:paraId="596A07C2" w14:textId="27CF36A4" w:rsidR="00E038FB" w:rsidRDefault="00E038FB" w:rsidP="00E038FB">
      <w:pPr>
        <w:spacing w:after="0" w:line="240" w:lineRule="auto"/>
        <w:rPr>
          <w:ins w:id="2190" w:author="Richard Stefan" w:date="2016-09-16T11:47:00Z"/>
          <w:rFonts w:ascii="Courier New" w:hAnsi="Courier New" w:cs="Courier New"/>
          <w:lang w:val="en-US"/>
        </w:rPr>
      </w:pPr>
      <w:ins w:id="2191" w:author="Richard Stefan" w:date="2016-09-16T11:47:00Z">
        <w:r>
          <w:rPr>
            <w:rFonts w:ascii="Courier New" w:hAnsi="Courier New" w:cs="Courier New"/>
            <w:lang w:val="en-US"/>
          </w:rPr>
          <w:tab/>
          <w:t xml:space="preserve">ON </w:t>
        </w:r>
        <w:r w:rsidRPr="00D87022">
          <w:rPr>
            <w:rFonts w:ascii="Courier New" w:hAnsi="Courier New" w:cs="Courier New"/>
            <w:lang w:val="en-US"/>
          </w:rPr>
          <w:t>[tbl_</w:t>
        </w:r>
        <w:del w:id="2192" w:author="Richard Stefan [2]" w:date="2017-10-20T18:26:00Z">
          <w:r w:rsidRPr="00D87022" w:rsidDel="004D3942">
            <w:rPr>
              <w:rFonts w:ascii="Courier New" w:hAnsi="Courier New" w:cs="Courier New"/>
              <w:lang w:val="en-US"/>
            </w:rPr>
            <w:delText>pm_</w:delText>
          </w:r>
        </w:del>
        <w:r w:rsidRPr="00D87022">
          <w:rPr>
            <w:rFonts w:ascii="Courier New" w:hAnsi="Courier New" w:cs="Courier New"/>
            <w:lang w:val="en-US"/>
          </w:rPr>
          <w:t>localizer_marker</w:t>
        </w:r>
        <w:del w:id="2193" w:author="Richard Stefan [2]" w:date="2017-10-20T18:27:00Z">
          <w:r w:rsidRPr="00D87022" w:rsidDel="004D3942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</w:t>
        </w:r>
      </w:ins>
    </w:p>
    <w:p w14:paraId="53B88421" w14:textId="77777777" w:rsidR="00E038FB" w:rsidRPr="00C60E5B" w:rsidRDefault="00E038FB" w:rsidP="00E038FB">
      <w:pPr>
        <w:spacing w:after="0" w:line="240" w:lineRule="auto"/>
        <w:ind w:left="708"/>
        <w:rPr>
          <w:ins w:id="2194" w:author="Richard Stefan" w:date="2016-09-16T11:47:00Z"/>
          <w:rFonts w:ascii="Courier New" w:hAnsi="Courier New" w:cs="Courier New"/>
          <w:lang w:val="fr-FR"/>
        </w:rPr>
      </w:pPr>
      <w:ins w:id="2195" w:author="Richard Stefan" w:date="2016-09-16T11:47:00Z">
        <w:r w:rsidRPr="00C60E5B">
          <w:rPr>
            <w:rFonts w:ascii="Courier New" w:hAnsi="Courier New" w:cs="Courier New"/>
            <w:lang w:val="fr-FR"/>
          </w:rPr>
          <w:t>(</w:t>
        </w:r>
        <w:del w:id="2196" w:author="Richard Stefan [2]" w:date="2017-10-20T18:26:00Z">
          <w:r w:rsidRPr="00C60E5B" w:rsidDel="004D3942">
            <w:rPr>
              <w:rFonts w:ascii="Courier New" w:hAnsi="Courier New" w:cs="Courier New"/>
              <w:szCs w:val="72"/>
              <w:lang w:val="fr-FR"/>
            </w:rPr>
            <w:delText>[record_type],</w:delText>
          </w:r>
        </w:del>
        <w:r w:rsidRPr="00C60E5B">
          <w:rPr>
            <w:rFonts w:ascii="Courier New" w:hAnsi="Courier New" w:cs="Courier New"/>
            <w:szCs w:val="72"/>
            <w:lang w:val="fr-FR"/>
          </w:rPr>
          <w:t>[airport_identifier],[llz_identifier]</w:t>
        </w:r>
        <w:r w:rsidRPr="00C60E5B">
          <w:rPr>
            <w:rFonts w:ascii="Courier New" w:hAnsi="Courier New" w:cs="Courier New"/>
            <w:lang w:val="fr-FR"/>
          </w:rPr>
          <w:t>)</w:t>
        </w:r>
      </w:ins>
    </w:p>
    <w:p w14:paraId="57C666FB" w14:textId="77777777" w:rsidR="00CE634C" w:rsidRPr="00C60E5B" w:rsidRDefault="00CE634C" w:rsidP="00114D81">
      <w:pPr>
        <w:spacing w:after="0" w:line="240" w:lineRule="auto"/>
        <w:rPr>
          <w:ins w:id="2197" w:author="Richard Stefan" w:date="2016-09-16T10:49:00Z"/>
          <w:rFonts w:ascii="Segoe UI Light" w:hAnsi="Segoe UI Light" w:cs="Segoe UI Light"/>
          <w:sz w:val="24"/>
          <w:szCs w:val="72"/>
          <w:lang w:val="fr-FR"/>
        </w:rPr>
      </w:pPr>
    </w:p>
    <w:p w14:paraId="4BDF0E9F" w14:textId="239F1DA8" w:rsidR="00114D81" w:rsidRPr="00C60E5B" w:rsidRDefault="00CE634C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ins w:id="2198" w:author="Richard Stefan" w:date="2016-09-16T10:49:00Z">
        <w:r w:rsidRPr="00C60E5B">
          <w:rPr>
            <w:rFonts w:ascii="Segoe UI Light" w:hAnsi="Segoe UI Light" w:cs="Segoe UI Light"/>
            <w:sz w:val="24"/>
            <w:szCs w:val="72"/>
            <w:lang w:val="fr-FR"/>
          </w:rPr>
          <w:t xml:space="preserve">ASCII </w:t>
        </w:r>
      </w:ins>
      <w:r w:rsidR="00114D81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4740D98E" w14:textId="77777777" w:rsidR="00114D81" w:rsidRPr="00D12266" w:rsidRDefault="009444B1" w:rsidP="00114D81">
      <w:pPr>
        <w:spacing w:after="0" w:line="240" w:lineRule="auto"/>
        <w:rPr>
          <w:rFonts w:ascii="Courier New" w:hAnsi="Courier New" w:cs="Courier New"/>
          <w:vanish/>
          <w:lang w:val="en-US"/>
        </w:rPr>
      </w:pPr>
      <w:del w:id="2199" w:author="Richard Stefan [2]" w:date="2017-10-20T18:27:00Z">
        <w:r w:rsidDel="004D3942">
          <w:rPr>
            <w:rFonts w:ascii="Courier New" w:hAnsi="Courier New" w:cs="Courier New"/>
            <w:lang w:val="en-US"/>
          </w:rPr>
          <w:delText>PM</w:delText>
        </w:r>
        <w:r w:rsidR="00114D81" w:rsidDel="004D3942">
          <w:rPr>
            <w:rFonts w:ascii="Courier New" w:hAnsi="Courier New" w:cs="Courier New"/>
            <w:lang w:val="en-US"/>
          </w:rPr>
          <w:delText>|</w:delText>
        </w:r>
      </w:del>
      <w:r w:rsidR="00114D81">
        <w:rPr>
          <w:rFonts w:ascii="Courier New" w:hAnsi="Courier New" w:cs="Courier New"/>
          <w:lang w:val="en-US"/>
        </w:rPr>
        <w:t>Area Code|ICAO Code|Airport Identifier|</w:t>
      </w:r>
      <w:r>
        <w:rPr>
          <w:rFonts w:ascii="Courier New" w:hAnsi="Courier New" w:cs="Courier New"/>
          <w:lang w:val="en-US"/>
        </w:rPr>
        <w:t>Runway Identifier|</w:t>
      </w:r>
      <w:r>
        <w:rPr>
          <w:rFonts w:ascii="Courier New" w:hAnsi="Courier New" w:cs="Courier New"/>
          <w:lang w:val="en-US"/>
        </w:rPr>
        <w:br/>
        <w:t>LLZ Identifier|Marker Type|Marker Latitude|Marker Longitude</w:t>
      </w:r>
    </w:p>
    <w:p w14:paraId="1DE6F6BA" w14:textId="77777777" w:rsidR="00114D81" w:rsidRPr="00D36708" w:rsidRDefault="00114D81" w:rsidP="00114D81">
      <w:pPr>
        <w:spacing w:after="0" w:line="240" w:lineRule="auto"/>
        <w:rPr>
          <w:rFonts w:ascii="Courier New" w:hAnsi="Courier New" w:cs="Courier New"/>
          <w:lang w:val="en-US"/>
        </w:rPr>
      </w:pPr>
      <w:r w:rsidRPr="00D36708">
        <w:rPr>
          <w:rFonts w:ascii="Courier New" w:hAnsi="Courier New" w:cs="Courier New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14D81" w:rsidRPr="009444B1" w14:paraId="75D52F8A" w14:textId="77777777" w:rsidTr="001E169D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404C1" w14:textId="77777777" w:rsidR="00114D81" w:rsidRPr="00123CA5" w:rsidRDefault="00114D81" w:rsidP="001E169D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7290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D748B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CB629" w14:textId="77777777" w:rsidR="00114D81" w:rsidRPr="00123CA5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114D81" w:rsidRPr="009444B1" w:rsidDel="00285ABA" w14:paraId="381988C6" w14:textId="2A0CC296" w:rsidTr="001E169D">
        <w:trPr>
          <w:del w:id="2200" w:author="Richard Stefan [2]" w:date="2017-10-20T20:50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E8DA983" w14:textId="52532F2C" w:rsidR="00114D81" w:rsidRPr="00123CA5" w:rsidDel="00285ABA" w:rsidRDefault="00114D81" w:rsidP="001E169D">
            <w:pPr>
              <w:rPr>
                <w:del w:id="2201" w:author="Richard Stefan [2]" w:date="2017-10-20T20:50:00Z"/>
                <w:rFonts w:ascii="Courier New" w:hAnsi="Courier New" w:cs="Courier New"/>
                <w:szCs w:val="72"/>
                <w:lang w:val="en-US"/>
              </w:rPr>
            </w:pPr>
            <w:del w:id="2202" w:author="Richard Stefan [2]" w:date="2017-10-20T20:50:00Z">
              <w:r w:rsidDel="00285ABA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BACBB1D" w14:textId="70F4509C" w:rsidR="00114D81" w:rsidDel="00285ABA" w:rsidRDefault="00114D81" w:rsidP="001E169D">
            <w:pPr>
              <w:jc w:val="center"/>
              <w:rPr>
                <w:del w:id="2203" w:author="Richard Stefan [2]" w:date="2017-10-20T20:5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204" w:author="Richard Stefan [2]" w:date="2017-10-20T20:50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C932E09" w14:textId="17E4E89C" w:rsidR="00114D81" w:rsidDel="00285ABA" w:rsidRDefault="00114D81" w:rsidP="001E169D">
            <w:pPr>
              <w:jc w:val="center"/>
              <w:rPr>
                <w:del w:id="2205" w:author="Richard Stefan [2]" w:date="2017-10-20T20:5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206" w:author="Richard Stefan [2]" w:date="2017-10-20T20:50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559FBB2" w14:textId="3046E004" w:rsidR="00114D81" w:rsidDel="00285ABA" w:rsidRDefault="00114D81" w:rsidP="001E169D">
            <w:pPr>
              <w:jc w:val="center"/>
              <w:rPr>
                <w:del w:id="2207" w:author="Richard Stefan [2]" w:date="2017-10-20T20:5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208" w:author="Richard Stefan [2]" w:date="2017-10-20T20:50:00Z">
              <w:r w:rsidDel="00285AB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114D81" w:rsidRPr="009444B1" w14:paraId="76A7B26F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A0D4BE" w14:textId="77777777" w:rsidR="00114D81" w:rsidRDefault="00114D8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0E5B6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D68611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E224B9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114D81" w:rsidRPr="00414133" w14:paraId="6EB6C54C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753560" w14:textId="77777777" w:rsidR="00114D81" w:rsidRDefault="00114D8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8D70D4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2E3D65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F6375D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114D81" w:rsidRPr="00414133" w14:paraId="56E09188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BBDEA1" w14:textId="77777777" w:rsidR="00114D81" w:rsidRDefault="00114D8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58C79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EDC47E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981168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14D81" w:rsidRPr="00414133" w14:paraId="386C3946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3BE494" w14:textId="77777777" w:rsidR="00114D81" w:rsidRDefault="00114D8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BCB0E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DB24B3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1BB143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114D81" w:rsidRPr="00414133" w14:paraId="340B7E7D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DDF56B" w14:textId="77777777" w:rsidR="00114D81" w:rsidRDefault="00114D8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1CCC2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D1F767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0CD31B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FF349B" w:rsidRPr="00414133" w14:paraId="3661F875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529B57" w14:textId="08DDAD03" w:rsidR="00FF349B" w:rsidRDefault="00FF349B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01E20E9" w14:textId="57421D5C" w:rsidR="00FF349B" w:rsidRDefault="00FF349B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E16F58" w14:textId="37137E4F" w:rsidR="00FF349B" w:rsidRDefault="00FF349B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7987F8" w14:textId="18E4ABD9" w:rsidR="00FF349B" w:rsidRDefault="00FF349B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114D81" w:rsidRPr="00414133" w14:paraId="52AE8D3D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00466C" w14:textId="17E5A54B" w:rsidR="00114D81" w:rsidRDefault="009444B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D9A5BD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C37485" w14:textId="77777777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59EB8E" w14:textId="77777777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5.99</w:t>
            </w:r>
          </w:p>
        </w:tc>
      </w:tr>
      <w:tr w:rsidR="00114D81" w:rsidRPr="00414133" w14:paraId="629D9710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6D3128" w14:textId="77777777" w:rsidR="00114D81" w:rsidRDefault="009444B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0396C3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BB7866" w14:textId="536FEBA6" w:rsidR="00114D81" w:rsidRDefault="004D3942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209" w:author="Richard Stefan [2]" w:date="2017-10-20T18:2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2210" w:author="Richard Stefan [2]" w:date="2017-10-20T18:27:00Z">
              <w:r w:rsidR="009444B1" w:rsidDel="004D3942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06DEC9" w14:textId="77777777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14D81" w:rsidRPr="00414133" w14:paraId="55EE6868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B93D0B" w14:textId="77777777" w:rsidR="00114D81" w:rsidRDefault="009444B1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67AEFB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B0A0CF" w14:textId="07B01062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211" w:author="Richard Stefan [2]" w:date="2017-10-20T18:27:00Z">
              <w:r w:rsidR="004D3942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212" w:author="Richard Stefan [2]" w:date="2017-10-20T18:27:00Z">
              <w:r w:rsidDel="004D3942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1605EE" w14:textId="77777777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36283BAB" w14:textId="77777777" w:rsidR="001E169D" w:rsidRDefault="001E169D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085D973" w14:textId="77777777" w:rsidR="00114D81" w:rsidRPr="00166C90" w:rsidRDefault="00114D81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69F3F1CF" w14:textId="169A4ABC" w:rsidR="00114D81" w:rsidRDefault="00114D81" w:rsidP="001E169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213" w:author="Richard Stefan [2]" w:date="2017-10-20T18:28:00Z">
        <w:r w:rsidRPr="001E169D" w:rsidDel="004D3942">
          <w:rPr>
            <w:rFonts w:ascii="Courier New" w:hAnsi="Courier New" w:cs="Courier New"/>
            <w:lang w:val="en-US"/>
          </w:rPr>
          <w:delText>P</w:delText>
        </w:r>
        <w:r w:rsidR="001E169D" w:rsidRPr="001E169D" w:rsidDel="004D3942">
          <w:rPr>
            <w:rFonts w:ascii="Courier New" w:hAnsi="Courier New" w:cs="Courier New"/>
            <w:lang w:val="en-US"/>
          </w:rPr>
          <w:delText>M</w:delText>
        </w:r>
        <w:r w:rsidRPr="001E169D" w:rsidDel="004D3942">
          <w:rPr>
            <w:rFonts w:ascii="Courier New" w:hAnsi="Courier New" w:cs="Courier New"/>
            <w:lang w:val="en-US"/>
          </w:rPr>
          <w:delText>|</w:delText>
        </w:r>
      </w:del>
      <w:r w:rsidRPr="001E169D">
        <w:rPr>
          <w:rFonts w:ascii="Courier New" w:hAnsi="Courier New" w:cs="Courier New"/>
          <w:lang w:val="en-US"/>
        </w:rPr>
        <w:t>EUR|</w:t>
      </w:r>
      <w:r w:rsidR="001E169D" w:rsidRPr="001E169D">
        <w:rPr>
          <w:rFonts w:ascii="Courier New" w:hAnsi="Courier New" w:cs="Courier New"/>
          <w:lang w:val="en-US"/>
        </w:rPr>
        <w:t>ED</w:t>
      </w:r>
      <w:r w:rsidRPr="001E169D">
        <w:rPr>
          <w:rFonts w:ascii="Courier New" w:hAnsi="Courier New" w:cs="Courier New"/>
          <w:lang w:val="en-US"/>
        </w:rPr>
        <w:t>|</w:t>
      </w:r>
      <w:r w:rsidR="001E169D" w:rsidRPr="001E169D">
        <w:rPr>
          <w:rFonts w:ascii="Courier New" w:hAnsi="Courier New" w:cs="Courier New"/>
          <w:lang w:val="en-US"/>
        </w:rPr>
        <w:t>EDDT</w:t>
      </w:r>
      <w:r w:rsidRPr="001E169D">
        <w:rPr>
          <w:rFonts w:ascii="Courier New" w:hAnsi="Courier New" w:cs="Courier New"/>
          <w:lang w:val="en-US"/>
        </w:rPr>
        <w:t>|</w:t>
      </w:r>
      <w:r w:rsidR="001E169D" w:rsidRPr="001E169D">
        <w:rPr>
          <w:rFonts w:ascii="Courier New" w:hAnsi="Courier New" w:cs="Courier New"/>
          <w:lang w:val="en-US"/>
        </w:rPr>
        <w:t>08L</w:t>
      </w:r>
      <w:r w:rsidRPr="001E169D">
        <w:rPr>
          <w:rFonts w:ascii="Courier New" w:hAnsi="Courier New" w:cs="Courier New"/>
          <w:lang w:val="en-US"/>
        </w:rPr>
        <w:t>|</w:t>
      </w:r>
      <w:r w:rsidR="001E169D" w:rsidRPr="001E169D">
        <w:rPr>
          <w:rFonts w:ascii="Courier New" w:hAnsi="Courier New" w:cs="Courier New"/>
          <w:lang w:val="en-US"/>
        </w:rPr>
        <w:t>ITLE</w:t>
      </w:r>
      <w:r w:rsidR="00FF349B">
        <w:rPr>
          <w:rFonts w:ascii="Courier New" w:hAnsi="Courier New" w:cs="Courier New"/>
          <w:lang w:val="en-US"/>
        </w:rPr>
        <w:t>|OM08L</w:t>
      </w:r>
      <w:r w:rsidRPr="001E169D">
        <w:rPr>
          <w:rFonts w:ascii="Courier New" w:hAnsi="Courier New" w:cs="Courier New"/>
          <w:lang w:val="en-US"/>
        </w:rPr>
        <w:t>|</w:t>
      </w:r>
      <w:r w:rsidR="001E169D" w:rsidRPr="001E169D">
        <w:rPr>
          <w:rFonts w:ascii="Courier New" w:hAnsi="Courier New" w:cs="Courier New"/>
          <w:lang w:val="en-US"/>
        </w:rPr>
        <w:t xml:space="preserve"> OM|52.54570278</w:t>
      </w:r>
      <w:r w:rsidRPr="001E169D">
        <w:rPr>
          <w:rFonts w:ascii="Courier New" w:hAnsi="Courier New" w:cs="Courier New"/>
          <w:lang w:val="en-US"/>
        </w:rPr>
        <w:t>|</w:t>
      </w:r>
      <w:r w:rsidR="001E169D" w:rsidRPr="001E169D">
        <w:rPr>
          <w:rFonts w:ascii="Courier New" w:hAnsi="Courier New" w:cs="Courier New"/>
          <w:lang w:val="en-US"/>
        </w:rPr>
        <w:t>13.15108333</w:t>
      </w:r>
      <w:r w:rsidRPr="001E169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</w:p>
    <w:p w14:paraId="4E9074A8" w14:textId="77777777" w:rsidR="001E169D" w:rsidRPr="001E169D" w:rsidRDefault="001E169D" w:rsidP="001E169D">
      <w:pPr>
        <w:pStyle w:val="ListParagraph"/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6D81E6F" w14:textId="77777777" w:rsidR="00114D81" w:rsidRDefault="00114D81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C145426" w14:textId="53AE75A6" w:rsidR="00114D81" w:rsidDel="004D3942" w:rsidRDefault="00114D81" w:rsidP="00114D81">
      <w:pPr>
        <w:pStyle w:val="ListParagraph"/>
        <w:numPr>
          <w:ilvl w:val="0"/>
          <w:numId w:val="11"/>
        </w:numPr>
        <w:spacing w:after="0" w:line="240" w:lineRule="auto"/>
        <w:rPr>
          <w:del w:id="2214" w:author="Richard Stefan [2]" w:date="2017-10-20T18:28:00Z"/>
          <w:rFonts w:ascii="Segoe UI Light" w:hAnsi="Segoe UI Light" w:cs="Segoe UI Light"/>
          <w:sz w:val="24"/>
          <w:szCs w:val="72"/>
          <w:lang w:val="en-US"/>
        </w:rPr>
      </w:pPr>
      <w:del w:id="2215" w:author="Richard Stefan [2]" w:date="2017-10-20T18:28:00Z">
        <w:r w:rsidRPr="00AA254B" w:rsidDel="004D3942">
          <w:rPr>
            <w:rFonts w:ascii="Courier New" w:hAnsi="Courier New" w:cs="Courier New"/>
            <w:lang w:val="en-US"/>
          </w:rPr>
          <w:delText>Record Type</w:delText>
        </w:r>
        <w:r w:rsidDel="004D3942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</w:delText>
        </w:r>
        <w:r w:rsidR="000C3518" w:rsidDel="004D3942">
          <w:rPr>
            <w:rFonts w:ascii="Segoe UI Light" w:hAnsi="Segoe UI Light" w:cs="Segoe UI Light"/>
            <w:sz w:val="24"/>
            <w:szCs w:val="72"/>
            <w:lang w:val="en-US"/>
          </w:rPr>
          <w:delText>M</w:delText>
        </w:r>
        <w:r w:rsidDel="004D3942">
          <w:rPr>
            <w:rFonts w:ascii="Segoe UI Light" w:hAnsi="Segoe UI Light" w:cs="Segoe UI Light"/>
            <w:sz w:val="24"/>
            <w:szCs w:val="72"/>
            <w:lang w:val="en-US"/>
          </w:rPr>
          <w:delText>“ without the quotation marks</w:delText>
        </w:r>
      </w:del>
    </w:p>
    <w:p w14:paraId="32ED2F1D" w14:textId="77777777" w:rsidR="00114D81" w:rsidRDefault="00114D81" w:rsidP="00114D8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</w:t>
      </w:r>
      <w:r w:rsidR="000C3518">
        <w:rPr>
          <w:rFonts w:ascii="Segoe UI Light" w:hAnsi="Segoe UI Light" w:cs="Segoe UI Light"/>
          <w:sz w:val="24"/>
          <w:szCs w:val="72"/>
          <w:lang w:val="en-US"/>
        </w:rPr>
        <w:t>marker</w:t>
      </w:r>
    </w:p>
    <w:p w14:paraId="5035485F" w14:textId="77777777" w:rsidR="00114D81" w:rsidRDefault="00114D81" w:rsidP="00114D8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ICAO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0C3518">
        <w:rPr>
          <w:rFonts w:ascii="Segoe UI Light" w:hAnsi="Segoe UI Light" w:cs="Segoe UI Light"/>
          <w:sz w:val="24"/>
          <w:szCs w:val="72"/>
          <w:lang w:val="en-US"/>
        </w:rPr>
        <w:t>marker</w:t>
      </w:r>
    </w:p>
    <w:p w14:paraId="27264060" w14:textId="77777777" w:rsidR="00114D81" w:rsidRDefault="00114D81" w:rsidP="00114D8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four character ICAO location identifier</w:t>
      </w:r>
    </w:p>
    <w:p w14:paraId="018070E1" w14:textId="77777777" w:rsidR="000C3518" w:rsidRDefault="000C3518" w:rsidP="000C351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B31BE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37771E96" w14:textId="37282951" w:rsidR="000C3518" w:rsidRDefault="000C3518" w:rsidP="000C351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LLZ 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3539E">
        <w:rPr>
          <w:rFonts w:ascii="Segoe UI Light" w:hAnsi="Segoe UI Light" w:cs="Segoe UI Light"/>
          <w:sz w:val="24"/>
          <w:szCs w:val="72"/>
          <w:lang w:val="en-US"/>
        </w:rPr>
        <w:t>identification code of the LLZ, MLS facility or GLS reference path</w:t>
      </w:r>
    </w:p>
    <w:p w14:paraId="1AC5DD06" w14:textId="7FE16B5E" w:rsidR="00FF349B" w:rsidRDefault="00FF349B" w:rsidP="000C351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Marker Identifier</w:t>
      </w:r>
      <w:r w:rsidRPr="00FF349B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marker identifier</w:t>
      </w:r>
    </w:p>
    <w:p w14:paraId="6FDD38D5" w14:textId="7CEB6BBD" w:rsidR="000C3518" w:rsidRDefault="000C3518" w:rsidP="000C351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Marker Type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3539E">
        <w:rPr>
          <w:rFonts w:ascii="Segoe UI Light" w:hAnsi="Segoe UI Light" w:cs="Segoe UI Light"/>
          <w:sz w:val="24"/>
          <w:szCs w:val="72"/>
          <w:lang w:val="en-US"/>
        </w:rPr>
        <w:t xml:space="preserve">defines the type of marker (see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_Ref461701315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3.19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3539E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4DA2E9B" w14:textId="77777777" w:rsidR="000C3518" w:rsidRDefault="000C3518" w:rsidP="000C351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Marker 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3539E">
        <w:rPr>
          <w:rFonts w:ascii="Segoe UI Light" w:hAnsi="Segoe UI Light" w:cs="Segoe UI Light"/>
          <w:sz w:val="24"/>
          <w:szCs w:val="72"/>
          <w:lang w:val="en-US"/>
        </w:rPr>
        <w:t>marker latitude in degrees decimal floating point (N positive, S negative)</w:t>
      </w:r>
    </w:p>
    <w:p w14:paraId="113AA117" w14:textId="5FDEC68A" w:rsidR="000C3518" w:rsidDel="00815660" w:rsidRDefault="000C3518" w:rsidP="000C3518">
      <w:pPr>
        <w:pStyle w:val="ListParagraph"/>
        <w:numPr>
          <w:ilvl w:val="0"/>
          <w:numId w:val="11"/>
        </w:numPr>
        <w:spacing w:after="0" w:line="240" w:lineRule="auto"/>
        <w:rPr>
          <w:del w:id="2216" w:author="Richard Stefan [2]" w:date="2017-10-20T18:28:00Z"/>
          <w:rFonts w:ascii="Segoe UI Light" w:hAnsi="Segoe UI Light" w:cs="Segoe UI Light"/>
          <w:sz w:val="24"/>
          <w:szCs w:val="72"/>
          <w:lang w:val="en-US"/>
        </w:rPr>
      </w:pPr>
      <w:r w:rsidRPr="00815660">
        <w:rPr>
          <w:rFonts w:ascii="Courier New" w:hAnsi="Courier New" w:cs="Courier New"/>
          <w:szCs w:val="72"/>
          <w:lang w:val="en-US"/>
        </w:rPr>
        <w:lastRenderedPageBreak/>
        <w:t xml:space="preserve">Marker Longitude </w:t>
      </w:r>
      <w:r w:rsidRPr="00815660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3539E" w:rsidRPr="00815660">
        <w:rPr>
          <w:rFonts w:ascii="Segoe UI Light" w:hAnsi="Segoe UI Light" w:cs="Segoe UI Light"/>
          <w:sz w:val="24"/>
          <w:szCs w:val="72"/>
          <w:lang w:val="en-US"/>
        </w:rPr>
        <w:t>marker longitude in degrees decimal floating point (E positive, W negative)</w:t>
      </w:r>
    </w:p>
    <w:p w14:paraId="1142AC5A" w14:textId="77777777" w:rsidR="005A483A" w:rsidRPr="00815660" w:rsidRDefault="005A48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  <w:pPrChange w:id="2217" w:author="Richard Stefan [2]" w:date="2017-10-20T18:28:00Z">
          <w:pPr/>
        </w:pPrChange>
      </w:pPr>
      <w:r w:rsidRPr="00815660">
        <w:rPr>
          <w:lang w:val="en-US"/>
        </w:rPr>
        <w:br w:type="page"/>
      </w:r>
    </w:p>
    <w:p w14:paraId="45DAA6A0" w14:textId="77777777" w:rsidR="003A5F57" w:rsidRPr="00AC46C6" w:rsidRDefault="003A5F57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2218" w:name="_Terminal_Procedures"/>
      <w:bookmarkStart w:id="2219" w:name="_Toc139626220"/>
      <w:bookmarkEnd w:id="2218"/>
      <w:r w:rsidRPr="00AC46C6">
        <w:rPr>
          <w:rFonts w:ascii="Segoe UI Light" w:hAnsi="Segoe UI Light" w:cs="Segoe UI Light"/>
          <w:b/>
          <w:sz w:val="28"/>
          <w:szCs w:val="28"/>
        </w:rPr>
        <w:lastRenderedPageBreak/>
        <w:t>Terminal Procedures</w:t>
      </w:r>
      <w:bookmarkEnd w:id="2219"/>
      <w:r w:rsidRPr="00AC46C6">
        <w:rPr>
          <w:rFonts w:ascii="Segoe UI Light" w:hAnsi="Segoe UI Light" w:cs="Segoe UI Light"/>
          <w:b/>
          <w:sz w:val="28"/>
          <w:szCs w:val="28"/>
        </w:rPr>
        <w:t xml:space="preserve"> </w:t>
      </w:r>
    </w:p>
    <w:p w14:paraId="208BB66F" w14:textId="070D8002" w:rsidR="0023174F" w:rsidRDefault="0023174F" w:rsidP="005A483A">
      <w:pPr>
        <w:spacing w:after="0" w:line="240" w:lineRule="auto"/>
        <w:rPr>
          <w:ins w:id="2220" w:author="Richard Stefan" w:date="2016-09-16T11:05:00Z"/>
          <w:rFonts w:ascii="Segoe UI Light" w:hAnsi="Segoe UI Light" w:cs="Segoe UI Light"/>
          <w:sz w:val="24"/>
          <w:szCs w:val="72"/>
          <w:lang w:val="en-US"/>
        </w:rPr>
      </w:pPr>
      <w:ins w:id="2221" w:author="Richard Stefan" w:date="2016-09-16T11:05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2EBF9D96" w14:textId="3C18E12E" w:rsidR="0023174F" w:rsidRPr="0023174F" w:rsidRDefault="0023174F" w:rsidP="0023174F">
      <w:pPr>
        <w:spacing w:after="0" w:line="240" w:lineRule="auto"/>
        <w:rPr>
          <w:ins w:id="2222" w:author="Richard Stefan" w:date="2016-09-16T11:08:00Z"/>
          <w:rFonts w:ascii="Courier New" w:hAnsi="Courier New" w:cs="Courier New"/>
          <w:lang w:val="en-US"/>
          <w:rPrChange w:id="2223" w:author="Richard Stefan" w:date="2016-09-16T11:08:00Z">
            <w:rPr>
              <w:ins w:id="222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25" w:author="Richard Stefan" w:date="2016-09-16T11:08:00Z">
        <w:r w:rsidRPr="0023174F">
          <w:rPr>
            <w:rFonts w:ascii="Courier New" w:hAnsi="Courier New" w:cs="Courier New"/>
            <w:lang w:val="en-US"/>
            <w:rPrChange w:id="222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CREATE TABLE [tbl_</w:t>
        </w:r>
      </w:ins>
      <w:ins w:id="2227" w:author="Richard Stefan" w:date="2016-09-16T11:25:00Z">
        <w:del w:id="2228" w:author="Richard Stefan [2]" w:date="2017-10-20T18:29:00Z">
          <w:r w:rsidR="00BC259A" w:rsidDel="00815660">
            <w:rPr>
              <w:rFonts w:ascii="Courier New" w:hAnsi="Courier New" w:cs="Courier New"/>
              <w:lang w:val="en-US"/>
            </w:rPr>
            <w:delText>terminal</w:delText>
          </w:r>
        </w:del>
      </w:ins>
      <w:del w:id="2229" w:author="Richard Stefan [2]" w:date="2017-10-20T18:29:00Z">
        <w:r w:rsidR="00AD5D0F" w:rsidDel="00815660">
          <w:rPr>
            <w:rFonts w:ascii="Courier New" w:hAnsi="Courier New" w:cs="Courier New"/>
            <w:lang w:val="en-US"/>
          </w:rPr>
          <w:delText>_</w:delText>
        </w:r>
      </w:del>
      <w:ins w:id="2230" w:author="Richard Stefan" w:date="2016-09-16T11:25:00Z">
        <w:del w:id="2231" w:author="Richard Stefan [2]" w:date="2017-10-20T18:29:00Z">
          <w:r w:rsidR="00BC259A" w:rsidDel="00815660">
            <w:rPr>
              <w:rFonts w:ascii="Courier New" w:hAnsi="Courier New" w:cs="Courier New"/>
              <w:lang w:val="en-US"/>
            </w:rPr>
            <w:delText>procedures</w:delText>
          </w:r>
        </w:del>
      </w:ins>
      <w:ins w:id="2232" w:author="Richard Stefan [2]" w:date="2017-10-20T18:29:00Z">
        <w:r w:rsidR="00815660">
          <w:rPr>
            <w:rFonts w:ascii="Courier New" w:hAnsi="Courier New" w:cs="Courier New"/>
            <w:lang w:val="en-US"/>
          </w:rPr>
          <w:t>sids/stars/iaps</w:t>
        </w:r>
      </w:ins>
      <w:ins w:id="2233" w:author="Richard Stefan" w:date="2016-09-16T11:08:00Z">
        <w:del w:id="2234" w:author="Richard Stefan [2]" w:date="2017-10-20T18:28:00Z">
          <w:r w:rsidDel="00815660">
            <w:rPr>
              <w:rFonts w:ascii="Courier New" w:hAnsi="Courier New" w:cs="Courier New"/>
              <w:lang w:val="en-US"/>
            </w:rPr>
            <w:delText>_pr</w:delText>
          </w:r>
        </w:del>
        <w:r w:rsidRPr="0023174F">
          <w:rPr>
            <w:rFonts w:ascii="Courier New" w:hAnsi="Courier New" w:cs="Courier New"/>
            <w:lang w:val="en-US"/>
            <w:rPrChange w:id="223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] (</w:t>
        </w:r>
      </w:ins>
    </w:p>
    <w:p w14:paraId="080D595D" w14:textId="05A43834" w:rsidR="0023174F" w:rsidRPr="0023174F" w:rsidDel="00285ABA" w:rsidRDefault="0023174F" w:rsidP="0023174F">
      <w:pPr>
        <w:spacing w:after="0" w:line="240" w:lineRule="auto"/>
        <w:rPr>
          <w:ins w:id="2236" w:author="Richard Stefan" w:date="2016-09-16T11:08:00Z"/>
          <w:del w:id="2237" w:author="Richard Stefan [2]" w:date="2017-10-20T20:50:00Z"/>
          <w:rFonts w:ascii="Courier New" w:hAnsi="Courier New" w:cs="Courier New"/>
          <w:lang w:val="en-US"/>
          <w:rPrChange w:id="2238" w:author="Richard Stefan" w:date="2016-09-16T11:08:00Z">
            <w:rPr>
              <w:ins w:id="2239" w:author="Richard Stefan" w:date="2016-09-16T11:08:00Z"/>
              <w:del w:id="2240" w:author="Richard Stefan [2]" w:date="2017-10-20T20:50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41" w:author="Richard Stefan" w:date="2016-09-16T11:08:00Z">
        <w:del w:id="2242" w:author="Richard Stefan [2]" w:date="2017-10-20T20:50:00Z">
          <w:r w:rsidRPr="0023174F" w:rsidDel="00285ABA">
            <w:rPr>
              <w:rFonts w:ascii="Courier New" w:hAnsi="Courier New" w:cs="Courier New"/>
              <w:lang w:val="en-US"/>
              <w:rPrChange w:id="224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tab/>
            <w:delText xml:space="preserve">[record_type] </w:delText>
          </w:r>
        </w:del>
        <w:del w:id="2244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245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  <w:del w:id="2246" w:author="Richard Stefan [2]" w:date="2017-10-20T20:50:00Z">
          <w:r w:rsidRPr="0023174F" w:rsidDel="00285ABA">
            <w:rPr>
              <w:rFonts w:ascii="Courier New" w:hAnsi="Courier New" w:cs="Courier New"/>
              <w:lang w:val="en-US"/>
              <w:rPrChange w:id="224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2)</w:delText>
          </w:r>
        </w:del>
        <w:del w:id="2248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249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</w:ins>
      <w:ins w:id="2250" w:author="Richard Stefan" w:date="2016-09-16T11:25:00Z">
        <w:del w:id="2251" w:author="Richard Stefan [2]" w:date="2017-10-20T20:50:00Z">
          <w:r w:rsidR="00BC259A" w:rsidDel="00285ABA">
            <w:rPr>
              <w:rFonts w:ascii="Courier New" w:hAnsi="Courier New" w:cs="Courier New"/>
              <w:lang w:val="en-US"/>
            </w:rPr>
            <w:delText>,</w:delText>
          </w:r>
        </w:del>
      </w:ins>
      <w:ins w:id="2252" w:author="Richard Stefan" w:date="2016-09-16T11:08:00Z">
        <w:del w:id="2253" w:author="Richard Stefan [2]" w:date="2017-10-20T20:50:00Z">
          <w:r w:rsidRPr="0023174F" w:rsidDel="00285ABA">
            <w:rPr>
              <w:rFonts w:ascii="Courier New" w:hAnsi="Courier New" w:cs="Courier New"/>
              <w:lang w:val="en-US"/>
              <w:rPrChange w:id="2254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</w:delText>
          </w:r>
        </w:del>
      </w:ins>
    </w:p>
    <w:p w14:paraId="0329FE69" w14:textId="48872BAB" w:rsidR="0023174F" w:rsidRPr="0023174F" w:rsidRDefault="0023174F" w:rsidP="0023174F">
      <w:pPr>
        <w:spacing w:after="0" w:line="240" w:lineRule="auto"/>
        <w:rPr>
          <w:ins w:id="2255" w:author="Richard Stefan" w:date="2016-09-16T11:08:00Z"/>
          <w:rFonts w:ascii="Courier New" w:hAnsi="Courier New" w:cs="Courier New"/>
          <w:lang w:val="en-US"/>
          <w:rPrChange w:id="2256" w:author="Richard Stefan" w:date="2016-09-16T11:08:00Z">
            <w:rPr>
              <w:ins w:id="2257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58" w:author="Richard Stefan" w:date="2016-09-16T11:08:00Z">
        <w:r w:rsidRPr="0023174F">
          <w:rPr>
            <w:rFonts w:ascii="Courier New" w:hAnsi="Courier New" w:cs="Courier New"/>
            <w:lang w:val="en-US"/>
            <w:rPrChange w:id="225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[area_code] </w:t>
        </w:r>
        <w:del w:id="2260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261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26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263" w:author="Richard Stefan" w:date="2016-09-16T11:08:00Z">
        <w:r w:rsidRPr="0023174F">
          <w:rPr>
            <w:rFonts w:ascii="Courier New" w:hAnsi="Courier New" w:cs="Courier New"/>
            <w:lang w:val="en-US"/>
            <w:rPrChange w:id="226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3)</w:t>
        </w:r>
        <w:del w:id="2265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266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26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D11A967" w14:textId="04A30CE7" w:rsidR="0023174F" w:rsidRPr="0023174F" w:rsidRDefault="0023174F" w:rsidP="0023174F">
      <w:pPr>
        <w:spacing w:after="0" w:line="240" w:lineRule="auto"/>
        <w:rPr>
          <w:ins w:id="2268" w:author="Richard Stefan" w:date="2016-09-16T11:08:00Z"/>
          <w:rFonts w:ascii="Courier New" w:hAnsi="Courier New" w:cs="Courier New"/>
          <w:lang w:val="en-US"/>
          <w:rPrChange w:id="2269" w:author="Richard Stefan" w:date="2016-09-16T11:08:00Z">
            <w:rPr>
              <w:ins w:id="2270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71" w:author="Richard Stefan" w:date="2016-09-16T11:08:00Z">
        <w:r w:rsidRPr="0023174F">
          <w:rPr>
            <w:rFonts w:ascii="Courier New" w:hAnsi="Courier New" w:cs="Courier New"/>
            <w:lang w:val="en-US"/>
            <w:rPrChange w:id="2272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[icao_code] </w:t>
        </w:r>
        <w:del w:id="2273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274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27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276" w:author="Richard Stefan" w:date="2016-09-16T11:08:00Z">
        <w:r w:rsidRPr="0023174F">
          <w:rPr>
            <w:rFonts w:ascii="Courier New" w:hAnsi="Courier New" w:cs="Courier New"/>
            <w:lang w:val="en-US"/>
            <w:rPrChange w:id="227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2)</w:t>
        </w:r>
        <w:del w:id="2278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279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28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99CDB85" w14:textId="7E329BDB" w:rsidR="0023174F" w:rsidRPr="0023174F" w:rsidRDefault="0023174F" w:rsidP="0023174F">
      <w:pPr>
        <w:spacing w:after="0" w:line="240" w:lineRule="auto"/>
        <w:rPr>
          <w:ins w:id="2281" w:author="Richard Stefan" w:date="2016-09-16T11:08:00Z"/>
          <w:rFonts w:ascii="Courier New" w:hAnsi="Courier New" w:cs="Courier New"/>
          <w:lang w:val="en-US"/>
          <w:rPrChange w:id="2282" w:author="Richard Stefan" w:date="2016-09-16T11:08:00Z">
            <w:rPr>
              <w:ins w:id="228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84" w:author="Richard Stefan" w:date="2016-09-16T11:08:00Z">
        <w:r w:rsidRPr="0023174F">
          <w:rPr>
            <w:rFonts w:ascii="Courier New" w:hAnsi="Courier New" w:cs="Courier New"/>
            <w:lang w:val="en-US"/>
            <w:rPrChange w:id="228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[airport_identifier] </w:t>
        </w:r>
        <w:del w:id="228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28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28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289" w:author="Richard Stefan" w:date="2016-09-16T11:08:00Z">
        <w:r w:rsidRPr="0023174F">
          <w:rPr>
            <w:rFonts w:ascii="Courier New" w:hAnsi="Courier New" w:cs="Courier New"/>
            <w:lang w:val="en-US"/>
            <w:rPrChange w:id="229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4)</w:t>
        </w:r>
        <w:del w:id="2291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292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293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19E348B" w14:textId="76922B9F" w:rsidR="0023174F" w:rsidRPr="0023174F" w:rsidRDefault="0023174F" w:rsidP="0023174F">
      <w:pPr>
        <w:spacing w:after="0" w:line="240" w:lineRule="auto"/>
        <w:rPr>
          <w:ins w:id="2294" w:author="Richard Stefan" w:date="2016-09-16T11:08:00Z"/>
          <w:rFonts w:ascii="Courier New" w:hAnsi="Courier New" w:cs="Courier New"/>
          <w:lang w:val="en-US"/>
          <w:rPrChange w:id="2295" w:author="Richard Stefan" w:date="2016-09-16T11:08:00Z">
            <w:rPr>
              <w:ins w:id="2296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297" w:author="Richard Stefan" w:date="2016-09-16T11:08:00Z">
        <w:r w:rsidRPr="0023174F">
          <w:rPr>
            <w:rFonts w:ascii="Courier New" w:hAnsi="Courier New" w:cs="Courier New"/>
            <w:lang w:val="en-US"/>
            <w:rPrChange w:id="2298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[procedure_identifier] </w:t>
        </w:r>
        <w:del w:id="2299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300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30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302" w:author="Richard Stefan" w:date="2016-09-16T11:08:00Z">
        <w:r w:rsidRPr="0023174F">
          <w:rPr>
            <w:rFonts w:ascii="Courier New" w:hAnsi="Courier New" w:cs="Courier New"/>
            <w:lang w:val="en-US"/>
            <w:rPrChange w:id="2303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6)</w:t>
        </w:r>
        <w:del w:id="2304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305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30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2D5266F4" w14:textId="0E09078F" w:rsidR="0023174F" w:rsidRPr="0023174F" w:rsidRDefault="0023174F" w:rsidP="0023174F">
      <w:pPr>
        <w:spacing w:after="0" w:line="240" w:lineRule="auto"/>
        <w:rPr>
          <w:ins w:id="2307" w:author="Richard Stefan" w:date="2016-09-16T11:08:00Z"/>
          <w:rFonts w:ascii="Courier New" w:hAnsi="Courier New" w:cs="Courier New"/>
          <w:lang w:val="en-US"/>
          <w:rPrChange w:id="2308" w:author="Richard Stefan" w:date="2016-09-16T11:08:00Z">
            <w:rPr>
              <w:ins w:id="2309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10" w:author="Richard Stefan" w:date="2016-09-16T11:08:00Z">
        <w:r w:rsidRPr="0023174F">
          <w:rPr>
            <w:rFonts w:ascii="Courier New" w:hAnsi="Courier New" w:cs="Courier New"/>
            <w:lang w:val="en-US"/>
            <w:rPrChange w:id="231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[route_type] </w:t>
        </w:r>
        <w:del w:id="2312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31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31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315" w:author="Richard Stefan" w:date="2016-09-16T11:08:00Z">
        <w:r w:rsidRPr="0023174F">
          <w:rPr>
            <w:rFonts w:ascii="Courier New" w:hAnsi="Courier New" w:cs="Courier New"/>
            <w:lang w:val="en-US"/>
            <w:rPrChange w:id="231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1)</w:t>
        </w:r>
        <w:del w:id="2317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31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31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4D4469CB" w14:textId="60A077C2" w:rsidR="0023174F" w:rsidRPr="0023174F" w:rsidRDefault="0023174F" w:rsidP="0023174F">
      <w:pPr>
        <w:spacing w:after="0" w:line="240" w:lineRule="auto"/>
        <w:rPr>
          <w:ins w:id="2320" w:author="Richard Stefan" w:date="2016-09-16T11:08:00Z"/>
          <w:rFonts w:ascii="Courier New" w:hAnsi="Courier New" w:cs="Courier New"/>
          <w:lang w:val="en-US"/>
          <w:rPrChange w:id="2321" w:author="Richard Stefan" w:date="2016-09-16T11:08:00Z">
            <w:rPr>
              <w:ins w:id="2322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23" w:author="Richard Stefan" w:date="2016-09-16T11:08:00Z">
        <w:r w:rsidRPr="0023174F">
          <w:rPr>
            <w:rFonts w:ascii="Courier New" w:hAnsi="Courier New" w:cs="Courier New"/>
            <w:lang w:val="en-US"/>
            <w:rPrChange w:id="232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[transition_identifier] </w:t>
        </w:r>
        <w:del w:id="2325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326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32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328" w:author="Richard Stefan" w:date="2016-09-16T11:08:00Z">
        <w:r w:rsidRPr="0023174F">
          <w:rPr>
            <w:rFonts w:ascii="Courier New" w:hAnsi="Courier New" w:cs="Courier New"/>
            <w:lang w:val="en-US"/>
            <w:rPrChange w:id="232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5)</w:t>
        </w:r>
        <w:del w:id="2330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331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332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49B7D34" w14:textId="5B5DC672" w:rsidR="0023174F" w:rsidRPr="0023174F" w:rsidRDefault="0023174F" w:rsidP="0023174F">
      <w:pPr>
        <w:spacing w:after="0" w:line="240" w:lineRule="auto"/>
        <w:rPr>
          <w:ins w:id="2333" w:author="Richard Stefan" w:date="2016-09-16T11:08:00Z"/>
          <w:rFonts w:ascii="Courier New" w:hAnsi="Courier New" w:cs="Courier New"/>
          <w:lang w:val="en-US"/>
          <w:rPrChange w:id="2334" w:author="Richard Stefan" w:date="2016-09-16T11:08:00Z">
            <w:rPr>
              <w:ins w:id="2335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36" w:author="Richard Stefan" w:date="2016-09-16T11:08:00Z">
        <w:r w:rsidRPr="0023174F">
          <w:rPr>
            <w:rFonts w:ascii="Courier New" w:hAnsi="Courier New" w:cs="Courier New"/>
            <w:lang w:val="en-US"/>
            <w:rPrChange w:id="233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[seq</w:t>
        </w:r>
      </w:ins>
      <w:r w:rsidR="00E606E0">
        <w:rPr>
          <w:rFonts w:ascii="Courier New" w:hAnsi="Courier New" w:cs="Courier New"/>
          <w:lang w:val="en-US"/>
        </w:rPr>
        <w:t>no</w:t>
      </w:r>
      <w:ins w:id="2338" w:author="Richard Stefan" w:date="2016-09-16T11:08:00Z">
        <w:r w:rsidRPr="0023174F">
          <w:rPr>
            <w:rFonts w:ascii="Courier New" w:hAnsi="Courier New" w:cs="Courier New"/>
            <w:lang w:val="en-US"/>
            <w:rPrChange w:id="233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] </w:t>
        </w:r>
      </w:ins>
      <w:ins w:id="2340" w:author="Richard Stefan [2]" w:date="2017-10-20T18:29:00Z">
        <w:r w:rsidR="00815660">
          <w:rPr>
            <w:rFonts w:ascii="Courier New" w:hAnsi="Courier New" w:cs="Courier New"/>
            <w:lang w:val="en-US"/>
          </w:rPr>
          <w:t>INT(</w:t>
        </w:r>
      </w:ins>
      <w:ins w:id="2341" w:author="Richard Stefan [2]" w:date="2017-10-20T18:30:00Z">
        <w:r w:rsidR="00815660">
          <w:rPr>
            <w:rFonts w:ascii="Courier New" w:hAnsi="Courier New" w:cs="Courier New"/>
            <w:lang w:val="en-US"/>
          </w:rPr>
          <w:t>3</w:t>
        </w:r>
      </w:ins>
      <w:ins w:id="2342" w:author="Richard Stefan [2]" w:date="2017-10-20T18:29:00Z">
        <w:r w:rsidR="00815660">
          <w:rPr>
            <w:rFonts w:ascii="Courier New" w:hAnsi="Courier New" w:cs="Courier New"/>
            <w:lang w:val="en-US"/>
          </w:rPr>
          <w:t>)</w:t>
        </w:r>
      </w:ins>
      <w:ins w:id="2343" w:author="Richard Stefan" w:date="2016-09-16T11:08:00Z">
        <w:del w:id="2344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345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  <w:r w:rsidRPr="0023174F">
          <w:rPr>
            <w:rFonts w:ascii="Courier New" w:hAnsi="Courier New" w:cs="Courier New"/>
            <w:lang w:val="en-US"/>
            <w:rPrChange w:id="234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C1F1DFD" w14:textId="2363A098" w:rsidR="0023174F" w:rsidRPr="0023174F" w:rsidRDefault="0023174F" w:rsidP="0023174F">
      <w:pPr>
        <w:spacing w:after="0" w:line="240" w:lineRule="auto"/>
        <w:rPr>
          <w:ins w:id="2347" w:author="Richard Stefan" w:date="2016-09-16T11:08:00Z"/>
          <w:rFonts w:ascii="Courier New" w:hAnsi="Courier New" w:cs="Courier New"/>
          <w:lang w:val="en-US"/>
          <w:rPrChange w:id="2348" w:author="Richard Stefan" w:date="2016-09-16T11:08:00Z">
            <w:rPr>
              <w:ins w:id="2349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50" w:author="Richard Stefan" w:date="2016-09-16T11:08:00Z">
        <w:r w:rsidRPr="0023174F">
          <w:rPr>
            <w:rFonts w:ascii="Courier New" w:hAnsi="Courier New" w:cs="Courier New"/>
            <w:lang w:val="en-US"/>
            <w:rPrChange w:id="235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</w:t>
        </w:r>
      </w:ins>
      <w:ins w:id="2352" w:author="Richard Stefan [2]" w:date="2017-10-20T18:33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353" w:author="Richard Stefan" w:date="2016-09-16T11:08:00Z">
        <w:del w:id="2354" w:author="Richard Stefan [2]" w:date="2017-10-20T18:33:00Z">
          <w:r w:rsidRPr="0023174F" w:rsidDel="00815660">
            <w:rPr>
              <w:rFonts w:ascii="Courier New" w:hAnsi="Courier New" w:cs="Courier New"/>
              <w:lang w:val="en-US"/>
              <w:rPrChange w:id="2355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35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_identifier] </w:t>
        </w:r>
        <w:del w:id="2357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35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35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360" w:author="Richard Stefan" w:date="2016-09-16T11:08:00Z">
        <w:r w:rsidRPr="0023174F">
          <w:rPr>
            <w:rFonts w:ascii="Courier New" w:hAnsi="Courier New" w:cs="Courier New"/>
            <w:lang w:val="en-US"/>
            <w:rPrChange w:id="236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5)</w:t>
        </w:r>
        <w:del w:id="2362" w:author="Richard Stefan [2]" w:date="2017-10-20T18:29:00Z">
          <w:r w:rsidRPr="0023174F" w:rsidDel="00815660">
            <w:rPr>
              <w:rFonts w:ascii="Courier New" w:hAnsi="Courier New" w:cs="Courier New"/>
              <w:lang w:val="en-US"/>
              <w:rPrChange w:id="236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36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0CE548C" w14:textId="67D3F1BF" w:rsidR="0023174F" w:rsidRPr="0023174F" w:rsidRDefault="0023174F" w:rsidP="0023174F">
      <w:pPr>
        <w:spacing w:after="0" w:line="240" w:lineRule="auto"/>
        <w:rPr>
          <w:ins w:id="2365" w:author="Richard Stefan" w:date="2016-09-16T11:08:00Z"/>
          <w:rFonts w:ascii="Courier New" w:hAnsi="Courier New" w:cs="Courier New"/>
          <w:lang w:val="en-US"/>
          <w:rPrChange w:id="2366" w:author="Richard Stefan" w:date="2016-09-16T11:08:00Z">
            <w:rPr>
              <w:ins w:id="2367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68" w:author="Richard Stefan" w:date="2016-09-16T11:08:00Z">
        <w:r w:rsidRPr="0023174F">
          <w:rPr>
            <w:rFonts w:ascii="Courier New" w:hAnsi="Courier New" w:cs="Courier New"/>
            <w:lang w:val="en-US"/>
            <w:rPrChange w:id="236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</w:t>
        </w:r>
      </w:ins>
      <w:ins w:id="2370" w:author="Richard Stefan [2]" w:date="2017-10-20T18:33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371" w:author="Richard Stefan" w:date="2016-09-16T11:08:00Z">
        <w:del w:id="2372" w:author="Richard Stefan [2]" w:date="2017-10-20T18:33:00Z">
          <w:r w:rsidRPr="0023174F" w:rsidDel="00815660">
            <w:rPr>
              <w:rFonts w:ascii="Courier New" w:hAnsi="Courier New" w:cs="Courier New"/>
              <w:lang w:val="en-US"/>
              <w:rPrChange w:id="237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37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_latitude] </w:t>
        </w:r>
        <w:del w:id="2375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376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2377" w:author="Richard Stefan [2]" w:date="2017-10-20T18:30:00Z">
        <w:r w:rsidR="00815660">
          <w:rPr>
            <w:rFonts w:ascii="Courier New" w:hAnsi="Courier New" w:cs="Courier New"/>
            <w:lang w:val="en-US"/>
          </w:rPr>
          <w:t>REAL(9)</w:t>
        </w:r>
      </w:ins>
      <w:ins w:id="2378" w:author="Richard Stefan" w:date="2016-09-16T11:08:00Z">
        <w:r w:rsidRPr="0023174F">
          <w:rPr>
            <w:rFonts w:ascii="Courier New" w:hAnsi="Courier New" w:cs="Courier New"/>
            <w:lang w:val="en-US"/>
            <w:rPrChange w:id="237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68E260D" w14:textId="5342EB15" w:rsidR="0023174F" w:rsidRPr="0023174F" w:rsidRDefault="0023174F" w:rsidP="0023174F">
      <w:pPr>
        <w:spacing w:after="0" w:line="240" w:lineRule="auto"/>
        <w:rPr>
          <w:ins w:id="2380" w:author="Richard Stefan" w:date="2016-09-16T11:08:00Z"/>
          <w:rFonts w:ascii="Courier New" w:hAnsi="Courier New" w:cs="Courier New"/>
          <w:lang w:val="en-US"/>
          <w:rPrChange w:id="2381" w:author="Richard Stefan" w:date="2016-09-16T11:08:00Z">
            <w:rPr>
              <w:ins w:id="2382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83" w:author="Richard Stefan" w:date="2016-09-16T11:08:00Z">
        <w:r w:rsidRPr="0023174F">
          <w:rPr>
            <w:rFonts w:ascii="Courier New" w:hAnsi="Courier New" w:cs="Courier New"/>
            <w:lang w:val="en-US"/>
            <w:rPrChange w:id="238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</w:t>
        </w:r>
      </w:ins>
      <w:ins w:id="2385" w:author="Richard Stefan [2]" w:date="2017-10-20T18:33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386" w:author="Richard Stefan" w:date="2016-09-16T11:08:00Z">
        <w:del w:id="2387" w:author="Richard Stefan [2]" w:date="2017-10-20T18:33:00Z">
          <w:r w:rsidRPr="0023174F" w:rsidDel="00815660">
            <w:rPr>
              <w:rFonts w:ascii="Courier New" w:hAnsi="Courier New" w:cs="Courier New"/>
              <w:lang w:val="en-US"/>
              <w:rPrChange w:id="238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38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_longitude] </w:t>
        </w:r>
        <w:del w:id="2390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391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 NOT NULL</w:delText>
          </w:r>
        </w:del>
      </w:ins>
      <w:ins w:id="2392" w:author="Richard Stefan [2]" w:date="2017-10-20T18:30:00Z">
        <w:r w:rsidR="00815660">
          <w:rPr>
            <w:rFonts w:ascii="Courier New" w:hAnsi="Courier New" w:cs="Courier New"/>
            <w:lang w:val="en-US"/>
          </w:rPr>
          <w:t>REAL(10)</w:t>
        </w:r>
      </w:ins>
      <w:ins w:id="2393" w:author="Richard Stefan" w:date="2016-09-16T11:08:00Z">
        <w:r w:rsidRPr="0023174F">
          <w:rPr>
            <w:rFonts w:ascii="Courier New" w:hAnsi="Courier New" w:cs="Courier New"/>
            <w:lang w:val="en-US"/>
            <w:rPrChange w:id="239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6567421" w14:textId="2F41D0CF" w:rsidR="0023174F" w:rsidRPr="0023174F" w:rsidRDefault="0023174F" w:rsidP="0023174F">
      <w:pPr>
        <w:spacing w:after="0" w:line="240" w:lineRule="auto"/>
        <w:rPr>
          <w:ins w:id="2395" w:author="Richard Stefan" w:date="2016-09-16T11:08:00Z"/>
          <w:rFonts w:ascii="Courier New" w:hAnsi="Courier New" w:cs="Courier New"/>
          <w:lang w:val="en-US"/>
          <w:rPrChange w:id="2396" w:author="Richard Stefan" w:date="2016-09-16T11:08:00Z">
            <w:rPr>
              <w:ins w:id="2397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398" w:author="Richard Stefan" w:date="2016-09-16T11:08:00Z">
        <w:r w:rsidRPr="0023174F">
          <w:rPr>
            <w:rFonts w:ascii="Courier New" w:hAnsi="Courier New" w:cs="Courier New"/>
            <w:lang w:val="en-US"/>
            <w:rPrChange w:id="239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[waypoint_description_code] </w:t>
        </w:r>
        <w:del w:id="2400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01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0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403" w:author="Richard Stefan" w:date="2016-09-16T11:08:00Z">
        <w:r w:rsidRPr="0023174F">
          <w:rPr>
            <w:rFonts w:ascii="Courier New" w:hAnsi="Courier New" w:cs="Courier New"/>
            <w:lang w:val="en-US"/>
            <w:rPrChange w:id="2404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4)</w:t>
        </w:r>
        <w:del w:id="2405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406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40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DB1C5D4" w14:textId="01337005" w:rsidR="0023174F" w:rsidRPr="0023174F" w:rsidRDefault="0023174F" w:rsidP="0023174F">
      <w:pPr>
        <w:spacing w:after="0" w:line="240" w:lineRule="auto"/>
        <w:rPr>
          <w:ins w:id="2408" w:author="Richard Stefan" w:date="2016-09-16T11:08:00Z"/>
          <w:rFonts w:ascii="Courier New" w:hAnsi="Courier New" w:cs="Courier New"/>
          <w:lang w:val="en-US"/>
          <w:rPrChange w:id="2409" w:author="Richard Stefan" w:date="2016-09-16T11:08:00Z">
            <w:rPr>
              <w:ins w:id="2410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11" w:author="Richard Stefan" w:date="2016-09-16T11:08:00Z">
        <w:r w:rsidRPr="0023174F">
          <w:rPr>
            <w:rFonts w:ascii="Courier New" w:hAnsi="Courier New" w:cs="Courier New"/>
            <w:lang w:val="en-US"/>
            <w:rPrChange w:id="2412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[turn_direction] </w:t>
        </w:r>
        <w:del w:id="2413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14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1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416" w:author="Richard Stefan" w:date="2016-09-16T11:08:00Z">
        <w:r w:rsidRPr="0023174F">
          <w:rPr>
            <w:rFonts w:ascii="Courier New" w:hAnsi="Courier New" w:cs="Courier New"/>
            <w:lang w:val="en-US"/>
            <w:rPrChange w:id="241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1), </w:t>
        </w:r>
      </w:ins>
    </w:p>
    <w:p w14:paraId="77FF142F" w14:textId="7C423F74" w:rsidR="0023174F" w:rsidRPr="0023174F" w:rsidRDefault="0023174F" w:rsidP="0023174F">
      <w:pPr>
        <w:spacing w:after="0" w:line="240" w:lineRule="auto"/>
        <w:rPr>
          <w:ins w:id="2418" w:author="Richard Stefan" w:date="2016-09-16T11:08:00Z"/>
          <w:rFonts w:ascii="Courier New" w:hAnsi="Courier New" w:cs="Courier New"/>
          <w:lang w:val="en-US"/>
          <w:rPrChange w:id="2419" w:author="Richard Stefan" w:date="2016-09-16T11:08:00Z">
            <w:rPr>
              <w:ins w:id="2420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21" w:author="Richard Stefan" w:date="2016-09-16T11:08:00Z">
        <w:r w:rsidRPr="0023174F">
          <w:rPr>
            <w:rFonts w:ascii="Courier New" w:hAnsi="Courier New" w:cs="Courier New"/>
            <w:lang w:val="en-US"/>
            <w:rPrChange w:id="2422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[rnp] </w:t>
        </w:r>
        <w:del w:id="2423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424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425" w:author="Richard Stefan [2]" w:date="2017-10-20T18:30:00Z">
        <w:r w:rsidR="00815660">
          <w:rPr>
            <w:rFonts w:ascii="Courier New" w:hAnsi="Courier New" w:cs="Courier New"/>
            <w:lang w:val="en-US"/>
          </w:rPr>
          <w:t>REAL(4)</w:t>
        </w:r>
      </w:ins>
      <w:ins w:id="2426" w:author="Richard Stefan" w:date="2016-09-16T11:08:00Z">
        <w:r w:rsidRPr="0023174F">
          <w:rPr>
            <w:rFonts w:ascii="Courier New" w:hAnsi="Courier New" w:cs="Courier New"/>
            <w:lang w:val="en-US"/>
            <w:rPrChange w:id="242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0FB64DFD" w14:textId="1489390F" w:rsidR="0023174F" w:rsidRPr="0023174F" w:rsidRDefault="0023174F" w:rsidP="0023174F">
      <w:pPr>
        <w:spacing w:after="0" w:line="240" w:lineRule="auto"/>
        <w:rPr>
          <w:ins w:id="2428" w:author="Richard Stefan" w:date="2016-09-16T11:08:00Z"/>
          <w:rFonts w:ascii="Courier New" w:hAnsi="Courier New" w:cs="Courier New"/>
          <w:lang w:val="en-US"/>
          <w:rPrChange w:id="2429" w:author="Richard Stefan" w:date="2016-09-16T11:08:00Z">
            <w:rPr>
              <w:ins w:id="2430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31" w:author="Richard Stefan" w:date="2016-09-16T11:08:00Z">
        <w:r w:rsidRPr="0023174F">
          <w:rPr>
            <w:rFonts w:ascii="Courier New" w:hAnsi="Courier New" w:cs="Courier New"/>
            <w:lang w:val="en-US"/>
            <w:rPrChange w:id="2432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[path_termination] </w:t>
        </w:r>
        <w:del w:id="2433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34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3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436" w:author="Richard Stefan" w:date="2016-09-16T11:08:00Z">
        <w:r w:rsidRPr="0023174F">
          <w:rPr>
            <w:rFonts w:ascii="Courier New" w:hAnsi="Courier New" w:cs="Courier New"/>
            <w:lang w:val="en-US"/>
            <w:rPrChange w:id="243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2)</w:t>
        </w:r>
        <w:del w:id="2438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439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 xml:space="preserve"> NOT NULL</w:delText>
          </w:r>
        </w:del>
        <w:r w:rsidRPr="0023174F">
          <w:rPr>
            <w:rFonts w:ascii="Courier New" w:hAnsi="Courier New" w:cs="Courier New"/>
            <w:lang w:val="en-US"/>
            <w:rPrChange w:id="244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FDA92CA" w14:textId="6AFFD052" w:rsidR="0023174F" w:rsidRPr="0023174F" w:rsidRDefault="0023174F" w:rsidP="0023174F">
      <w:pPr>
        <w:spacing w:after="0" w:line="240" w:lineRule="auto"/>
        <w:rPr>
          <w:ins w:id="2441" w:author="Richard Stefan" w:date="2016-09-16T11:08:00Z"/>
          <w:rFonts w:ascii="Courier New" w:hAnsi="Courier New" w:cs="Courier New"/>
          <w:lang w:val="en-US"/>
          <w:rPrChange w:id="2442" w:author="Richard Stefan" w:date="2016-09-16T11:08:00Z">
            <w:rPr>
              <w:ins w:id="244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44" w:author="Richard Stefan" w:date="2016-09-16T11:08:00Z">
        <w:r w:rsidRPr="0023174F">
          <w:rPr>
            <w:rFonts w:ascii="Courier New" w:hAnsi="Courier New" w:cs="Courier New"/>
            <w:lang w:val="en-US"/>
            <w:rPrChange w:id="244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[recommanded_navaid] </w:t>
        </w:r>
        <w:del w:id="244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4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4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449" w:author="Richard Stefan" w:date="2016-09-16T11:08:00Z">
        <w:r w:rsidRPr="0023174F">
          <w:rPr>
            <w:rFonts w:ascii="Courier New" w:hAnsi="Courier New" w:cs="Courier New"/>
            <w:lang w:val="en-US"/>
            <w:rPrChange w:id="245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4), </w:t>
        </w:r>
      </w:ins>
    </w:p>
    <w:p w14:paraId="5F3E2BD8" w14:textId="1D19068E" w:rsidR="0023174F" w:rsidRPr="0023174F" w:rsidRDefault="0023174F" w:rsidP="0023174F">
      <w:pPr>
        <w:spacing w:after="0" w:line="240" w:lineRule="auto"/>
        <w:rPr>
          <w:ins w:id="2451" w:author="Richard Stefan" w:date="2016-09-16T11:08:00Z"/>
          <w:rFonts w:ascii="Courier New" w:hAnsi="Courier New" w:cs="Courier New"/>
          <w:lang w:val="en-US"/>
          <w:rPrChange w:id="2452" w:author="Richard Stefan" w:date="2016-09-16T11:08:00Z">
            <w:rPr>
              <w:ins w:id="245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54" w:author="Richard Stefan" w:date="2016-09-16T11:08:00Z">
        <w:r w:rsidRPr="0023174F">
          <w:rPr>
            <w:rFonts w:ascii="Courier New" w:hAnsi="Courier New" w:cs="Courier New"/>
            <w:lang w:val="en-US"/>
            <w:rPrChange w:id="245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[recommanded_navaid_latitude] </w:t>
        </w:r>
        <w:del w:id="2456" w:author="Richard Stefan [2]" w:date="2017-10-20T18:30:00Z">
          <w:r w:rsidRPr="0023174F" w:rsidDel="00815660">
            <w:rPr>
              <w:rFonts w:ascii="Courier New" w:hAnsi="Courier New" w:cs="Courier New"/>
              <w:lang w:val="en-US"/>
              <w:rPrChange w:id="245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458" w:author="Richard Stefan [2]" w:date="2017-10-20T18:30:00Z">
        <w:r w:rsidR="00815660">
          <w:rPr>
            <w:rFonts w:ascii="Courier New" w:hAnsi="Courier New" w:cs="Courier New"/>
            <w:lang w:val="en-US"/>
          </w:rPr>
          <w:t>REAL(9)</w:t>
        </w:r>
      </w:ins>
      <w:ins w:id="2459" w:author="Richard Stefan" w:date="2016-09-16T11:08:00Z">
        <w:r w:rsidRPr="0023174F">
          <w:rPr>
            <w:rFonts w:ascii="Courier New" w:hAnsi="Courier New" w:cs="Courier New"/>
            <w:lang w:val="en-US"/>
            <w:rPrChange w:id="246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6F24DCDA" w14:textId="23DB090F" w:rsidR="0023174F" w:rsidRPr="0023174F" w:rsidRDefault="0023174F" w:rsidP="0023174F">
      <w:pPr>
        <w:spacing w:after="0" w:line="240" w:lineRule="auto"/>
        <w:rPr>
          <w:ins w:id="2461" w:author="Richard Stefan" w:date="2016-09-16T11:08:00Z"/>
          <w:rFonts w:ascii="Courier New" w:hAnsi="Courier New" w:cs="Courier New"/>
          <w:lang w:val="en-US"/>
          <w:rPrChange w:id="2462" w:author="Richard Stefan" w:date="2016-09-16T11:08:00Z">
            <w:rPr>
              <w:ins w:id="246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64" w:author="Richard Stefan" w:date="2016-09-16T11:08:00Z">
        <w:r w:rsidRPr="0023174F">
          <w:rPr>
            <w:rFonts w:ascii="Courier New" w:hAnsi="Courier New" w:cs="Courier New"/>
            <w:lang w:val="en-US"/>
            <w:rPrChange w:id="246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[recommanded_navaid_longitude] </w:t>
        </w:r>
        <w:del w:id="2466" w:author="Richard Stefan [2]" w:date="2017-10-20T18:31:00Z">
          <w:r w:rsidRPr="0023174F" w:rsidDel="00815660">
            <w:rPr>
              <w:rFonts w:ascii="Courier New" w:hAnsi="Courier New" w:cs="Courier New"/>
              <w:lang w:val="en-US"/>
              <w:rPrChange w:id="246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468" w:author="Richard Stefan [2]" w:date="2017-10-20T18:31:00Z">
        <w:r w:rsidR="00815660">
          <w:rPr>
            <w:rFonts w:ascii="Courier New" w:hAnsi="Courier New" w:cs="Courier New"/>
            <w:lang w:val="en-US"/>
          </w:rPr>
          <w:t>REAL(10)</w:t>
        </w:r>
      </w:ins>
      <w:ins w:id="2469" w:author="Richard Stefan" w:date="2016-09-16T11:08:00Z">
        <w:r w:rsidRPr="0023174F">
          <w:rPr>
            <w:rFonts w:ascii="Courier New" w:hAnsi="Courier New" w:cs="Courier New"/>
            <w:lang w:val="en-US"/>
            <w:rPrChange w:id="247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743979CC" w14:textId="5B259058" w:rsidR="0023174F" w:rsidRPr="0023174F" w:rsidRDefault="0023174F" w:rsidP="0023174F">
      <w:pPr>
        <w:spacing w:after="0" w:line="240" w:lineRule="auto"/>
        <w:rPr>
          <w:ins w:id="2471" w:author="Richard Stefan" w:date="2016-09-16T11:08:00Z"/>
          <w:rFonts w:ascii="Courier New" w:hAnsi="Courier New" w:cs="Courier New"/>
          <w:lang w:val="en-US"/>
          <w:rPrChange w:id="2472" w:author="Richard Stefan" w:date="2016-09-16T11:08:00Z">
            <w:rPr>
              <w:ins w:id="247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74" w:author="Richard Stefan" w:date="2016-09-16T11:08:00Z">
        <w:r w:rsidRPr="0023174F">
          <w:rPr>
            <w:rFonts w:ascii="Courier New" w:hAnsi="Courier New" w:cs="Courier New"/>
            <w:lang w:val="en-US"/>
            <w:rPrChange w:id="247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[arc_radius] </w:t>
        </w:r>
      </w:ins>
      <w:ins w:id="2476" w:author="Richard Stefan [2]" w:date="2017-10-20T18:31:00Z">
        <w:r w:rsidR="00815660">
          <w:rPr>
            <w:rFonts w:ascii="Courier New" w:hAnsi="Courier New" w:cs="Courier New"/>
            <w:lang w:val="en-US"/>
          </w:rPr>
          <w:t>REAL(7)</w:t>
        </w:r>
      </w:ins>
      <w:ins w:id="2477" w:author="Richard Stefan" w:date="2016-09-16T11:08:00Z">
        <w:del w:id="2478" w:author="Richard Stefan [2]" w:date="2017-10-20T18:31:00Z">
          <w:r w:rsidRPr="0023174F" w:rsidDel="00815660">
            <w:rPr>
              <w:rFonts w:ascii="Courier New" w:hAnsi="Courier New" w:cs="Courier New"/>
              <w:lang w:val="en-US"/>
              <w:rPrChange w:id="2479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  <w:r w:rsidRPr="0023174F">
          <w:rPr>
            <w:rFonts w:ascii="Courier New" w:hAnsi="Courier New" w:cs="Courier New"/>
            <w:lang w:val="en-US"/>
            <w:rPrChange w:id="248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C0288CF" w14:textId="7F48D935" w:rsidR="0023174F" w:rsidRPr="0023174F" w:rsidRDefault="0023174F" w:rsidP="0023174F">
      <w:pPr>
        <w:spacing w:after="0" w:line="240" w:lineRule="auto"/>
        <w:rPr>
          <w:ins w:id="2481" w:author="Richard Stefan" w:date="2016-09-16T11:08:00Z"/>
          <w:rFonts w:ascii="Courier New" w:hAnsi="Courier New" w:cs="Courier New"/>
          <w:lang w:val="en-US"/>
          <w:rPrChange w:id="2482" w:author="Richard Stefan" w:date="2016-09-16T11:08:00Z">
            <w:rPr>
              <w:ins w:id="248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84" w:author="Richard Stefan" w:date="2016-09-16T11:08:00Z">
        <w:r w:rsidRPr="0023174F">
          <w:rPr>
            <w:rFonts w:ascii="Courier New" w:hAnsi="Courier New" w:cs="Courier New"/>
            <w:lang w:val="en-US"/>
            <w:rPrChange w:id="248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[theta] </w:t>
        </w:r>
        <w:del w:id="248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8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88" w:author="Richard Stefan [2]" w:date="2017-10-20T16:30:00Z">
        <w:r w:rsidR="00815660">
          <w:rPr>
            <w:rFonts w:ascii="Courier New" w:hAnsi="Courier New" w:cs="Courier New"/>
            <w:lang w:val="en-US"/>
          </w:rPr>
          <w:t>REAL</w:t>
        </w:r>
        <w:r w:rsidR="0074348B">
          <w:rPr>
            <w:rFonts w:ascii="Courier New" w:hAnsi="Courier New" w:cs="Courier New"/>
            <w:lang w:val="en-US"/>
          </w:rPr>
          <w:t>(</w:t>
        </w:r>
      </w:ins>
      <w:ins w:id="2489" w:author="Richard Stefan" w:date="2016-09-16T11:08:00Z">
        <w:r w:rsidRPr="0023174F">
          <w:rPr>
            <w:rFonts w:ascii="Courier New" w:hAnsi="Courier New" w:cs="Courier New"/>
            <w:lang w:val="en-US"/>
            <w:rPrChange w:id="249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68475738" w14:textId="6E6B15FF" w:rsidR="0023174F" w:rsidRPr="0023174F" w:rsidRDefault="0023174F" w:rsidP="0023174F">
      <w:pPr>
        <w:spacing w:after="0" w:line="240" w:lineRule="auto"/>
        <w:rPr>
          <w:ins w:id="2491" w:author="Richard Stefan" w:date="2016-09-16T11:08:00Z"/>
          <w:rFonts w:ascii="Courier New" w:hAnsi="Courier New" w:cs="Courier New"/>
          <w:lang w:val="en-US"/>
          <w:rPrChange w:id="2492" w:author="Richard Stefan" w:date="2016-09-16T11:08:00Z">
            <w:rPr>
              <w:ins w:id="249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494" w:author="Richard Stefan" w:date="2016-09-16T11:08:00Z">
        <w:r w:rsidRPr="0023174F">
          <w:rPr>
            <w:rFonts w:ascii="Courier New" w:hAnsi="Courier New" w:cs="Courier New"/>
            <w:lang w:val="en-US"/>
            <w:rPrChange w:id="249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[rho] </w:t>
        </w:r>
        <w:del w:id="249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49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498" w:author="Richard Stefan [2]" w:date="2017-10-20T16:30:00Z">
        <w:r w:rsidR="00815660">
          <w:rPr>
            <w:rFonts w:ascii="Courier New" w:hAnsi="Courier New" w:cs="Courier New"/>
            <w:lang w:val="en-US"/>
          </w:rPr>
          <w:t>REAL</w:t>
        </w:r>
        <w:r w:rsidR="0074348B">
          <w:rPr>
            <w:rFonts w:ascii="Courier New" w:hAnsi="Courier New" w:cs="Courier New"/>
            <w:lang w:val="en-US"/>
          </w:rPr>
          <w:t>(</w:t>
        </w:r>
      </w:ins>
      <w:ins w:id="2499" w:author="Richard Stefan" w:date="2016-09-16T11:08:00Z">
        <w:r w:rsidRPr="0023174F">
          <w:rPr>
            <w:rFonts w:ascii="Courier New" w:hAnsi="Courier New" w:cs="Courier New"/>
            <w:lang w:val="en-US"/>
            <w:rPrChange w:id="250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13EA0060" w14:textId="457329A1" w:rsidR="0023174F" w:rsidRPr="0023174F" w:rsidRDefault="0023174F" w:rsidP="0023174F">
      <w:pPr>
        <w:spacing w:after="0" w:line="240" w:lineRule="auto"/>
        <w:rPr>
          <w:ins w:id="2501" w:author="Richard Stefan" w:date="2016-09-16T11:08:00Z"/>
          <w:rFonts w:ascii="Courier New" w:hAnsi="Courier New" w:cs="Courier New"/>
          <w:lang w:val="en-US"/>
          <w:rPrChange w:id="2502" w:author="Richard Stefan" w:date="2016-09-16T11:08:00Z">
            <w:rPr>
              <w:ins w:id="250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04" w:author="Richard Stefan" w:date="2016-09-16T11:08:00Z">
        <w:r w:rsidRPr="0023174F">
          <w:rPr>
            <w:rFonts w:ascii="Courier New" w:hAnsi="Courier New" w:cs="Courier New"/>
            <w:lang w:val="en-US"/>
            <w:rPrChange w:id="250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[magnetic_course] </w:t>
        </w:r>
        <w:del w:id="250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0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508" w:author="Richard Stefan [2]" w:date="2017-10-20T18:31:00Z">
        <w:r w:rsidR="00815660">
          <w:rPr>
            <w:rFonts w:ascii="Courier New" w:hAnsi="Courier New" w:cs="Courier New"/>
            <w:lang w:val="en-US"/>
          </w:rPr>
          <w:t>REAL</w:t>
        </w:r>
      </w:ins>
      <w:ins w:id="2509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2510" w:author="Richard Stefan" w:date="2016-09-16T11:08:00Z">
        <w:del w:id="2511" w:author="Richard Stefan [2]" w:date="2017-10-20T18:31:00Z">
          <w:r w:rsidRPr="0023174F" w:rsidDel="00815660">
            <w:rPr>
              <w:rFonts w:ascii="Courier New" w:hAnsi="Courier New" w:cs="Courier New"/>
              <w:lang w:val="en-US"/>
              <w:rPrChange w:id="2512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6</w:delText>
          </w:r>
        </w:del>
      </w:ins>
      <w:ins w:id="2513" w:author="Richard Stefan [2]" w:date="2017-10-20T18:31:00Z">
        <w:r w:rsidR="00815660">
          <w:rPr>
            <w:rFonts w:ascii="Courier New" w:hAnsi="Courier New" w:cs="Courier New"/>
            <w:lang w:val="en-US"/>
          </w:rPr>
          <w:t>5</w:t>
        </w:r>
      </w:ins>
      <w:ins w:id="2514" w:author="Richard Stefan" w:date="2016-09-16T11:08:00Z">
        <w:r w:rsidRPr="0023174F">
          <w:rPr>
            <w:rFonts w:ascii="Courier New" w:hAnsi="Courier New" w:cs="Courier New"/>
            <w:lang w:val="en-US"/>
            <w:rPrChange w:id="251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), </w:t>
        </w:r>
      </w:ins>
    </w:p>
    <w:p w14:paraId="131D0E1D" w14:textId="498AB894" w:rsidR="0023174F" w:rsidRDefault="0023174F" w:rsidP="0023174F">
      <w:pPr>
        <w:spacing w:after="0" w:line="240" w:lineRule="auto"/>
        <w:rPr>
          <w:rFonts w:ascii="Courier New" w:hAnsi="Courier New" w:cs="Courier New"/>
          <w:lang w:val="en-US"/>
        </w:rPr>
      </w:pPr>
      <w:ins w:id="2516" w:author="Richard Stefan" w:date="2016-09-16T11:08:00Z">
        <w:r w:rsidRPr="0023174F">
          <w:rPr>
            <w:rFonts w:ascii="Courier New" w:hAnsi="Courier New" w:cs="Courier New"/>
            <w:lang w:val="en-US"/>
            <w:rPrChange w:id="2517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[route_distance_holding_distance_time] </w:t>
        </w:r>
        <w:del w:id="2518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19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520" w:author="Richard Stefan [2]" w:date="2017-10-20T18:31:00Z">
        <w:r w:rsidR="00815660">
          <w:rPr>
            <w:rFonts w:ascii="Courier New" w:hAnsi="Courier New" w:cs="Courier New"/>
            <w:lang w:val="en-US"/>
          </w:rPr>
          <w:t>REAL</w:t>
        </w:r>
      </w:ins>
      <w:ins w:id="2521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2522" w:author="Richard Stefan" w:date="2016-09-16T11:08:00Z">
        <w:r w:rsidRPr="0023174F">
          <w:rPr>
            <w:rFonts w:ascii="Courier New" w:hAnsi="Courier New" w:cs="Courier New"/>
            <w:lang w:val="en-US"/>
            <w:rPrChange w:id="2523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69D7ED77" w14:textId="5951E0F9" w:rsidR="000C0BA3" w:rsidRPr="0023174F" w:rsidRDefault="000C0BA3" w:rsidP="0023174F">
      <w:pPr>
        <w:spacing w:after="0" w:line="240" w:lineRule="auto"/>
        <w:rPr>
          <w:ins w:id="2524" w:author="Richard Stefan" w:date="2016-09-16T11:08:00Z"/>
          <w:rFonts w:ascii="Courier New" w:hAnsi="Courier New" w:cs="Courier New"/>
          <w:lang w:val="en-US"/>
          <w:rPrChange w:id="2525" w:author="Richard Stefan" w:date="2016-09-16T11:08:00Z">
            <w:rPr>
              <w:ins w:id="2526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r>
        <w:rPr>
          <w:rFonts w:ascii="Courier New" w:hAnsi="Courier New" w:cs="Courier New"/>
          <w:lang w:val="en-US"/>
        </w:rPr>
        <w:tab/>
        <w:t>[</w:t>
      </w:r>
      <w:r w:rsidR="00326A15">
        <w:rPr>
          <w:rFonts w:ascii="Courier New" w:hAnsi="Courier New" w:cs="Courier New"/>
          <w:lang w:val="en-US"/>
        </w:rPr>
        <w:t>distance_time</w:t>
      </w:r>
      <w:r>
        <w:rPr>
          <w:rFonts w:ascii="Courier New" w:hAnsi="Courier New" w:cs="Courier New"/>
          <w:lang w:val="en-US"/>
        </w:rPr>
        <w:t>] TEXT(1),</w:t>
      </w:r>
    </w:p>
    <w:p w14:paraId="5CB31A97" w14:textId="5476797F" w:rsidR="0023174F" w:rsidRPr="0023174F" w:rsidRDefault="0023174F" w:rsidP="0023174F">
      <w:pPr>
        <w:spacing w:after="0" w:line="240" w:lineRule="auto"/>
        <w:rPr>
          <w:ins w:id="2527" w:author="Richard Stefan" w:date="2016-09-16T11:08:00Z"/>
          <w:rFonts w:ascii="Courier New" w:hAnsi="Courier New" w:cs="Courier New"/>
          <w:lang w:val="en-US"/>
          <w:rPrChange w:id="2528" w:author="Richard Stefan" w:date="2016-09-16T11:08:00Z">
            <w:rPr>
              <w:ins w:id="2529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30" w:author="Richard Stefan" w:date="2016-09-16T11:08:00Z">
        <w:r w:rsidRPr="0023174F">
          <w:rPr>
            <w:rFonts w:ascii="Courier New" w:hAnsi="Courier New" w:cs="Courier New"/>
            <w:lang w:val="en-US"/>
            <w:rPrChange w:id="253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[altitude_description] </w:t>
        </w:r>
        <w:del w:id="2532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3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53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535" w:author="Richard Stefan" w:date="2016-09-16T11:08:00Z">
        <w:r w:rsidRPr="0023174F">
          <w:rPr>
            <w:rFonts w:ascii="Courier New" w:hAnsi="Courier New" w:cs="Courier New"/>
            <w:lang w:val="en-US"/>
            <w:rPrChange w:id="253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1), </w:t>
        </w:r>
      </w:ins>
    </w:p>
    <w:p w14:paraId="5E100B90" w14:textId="259BDA97" w:rsidR="0023174F" w:rsidRPr="0023174F" w:rsidRDefault="0023174F" w:rsidP="0023174F">
      <w:pPr>
        <w:spacing w:after="0" w:line="240" w:lineRule="auto"/>
        <w:rPr>
          <w:ins w:id="2537" w:author="Richard Stefan" w:date="2016-09-16T11:08:00Z"/>
          <w:rFonts w:ascii="Courier New" w:hAnsi="Courier New" w:cs="Courier New"/>
          <w:lang w:val="en-US"/>
          <w:rPrChange w:id="2538" w:author="Richard Stefan" w:date="2016-09-16T11:08:00Z">
            <w:rPr>
              <w:ins w:id="2539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40" w:author="Richard Stefan" w:date="2016-09-16T11:08:00Z">
        <w:r w:rsidRPr="0023174F">
          <w:rPr>
            <w:rFonts w:ascii="Courier New" w:hAnsi="Courier New" w:cs="Courier New"/>
            <w:lang w:val="en-US"/>
            <w:rPrChange w:id="254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[altitude1] </w:t>
        </w:r>
        <w:del w:id="2542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4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</w:delText>
          </w:r>
        </w:del>
      </w:ins>
      <w:ins w:id="2544" w:author="Richard Stefan [2]" w:date="2017-10-20T18:31:00Z">
        <w:r w:rsidR="00815660">
          <w:rPr>
            <w:rFonts w:ascii="Courier New" w:hAnsi="Courier New" w:cs="Courier New"/>
            <w:lang w:val="en-US"/>
          </w:rPr>
          <w:t>INT</w:t>
        </w:r>
      </w:ins>
      <w:ins w:id="2545" w:author="Richard Stefan" w:date="2016-09-16T11:08:00Z">
        <w:del w:id="254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4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(</w:delText>
          </w:r>
        </w:del>
      </w:ins>
      <w:ins w:id="2548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2549" w:author="Richard Stefan" w:date="2016-09-16T11:08:00Z">
        <w:r w:rsidRPr="0023174F">
          <w:rPr>
            <w:rFonts w:ascii="Courier New" w:hAnsi="Courier New" w:cs="Courier New"/>
            <w:lang w:val="en-US"/>
            <w:rPrChange w:id="2550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2898850E" w14:textId="7FE018F9" w:rsidR="0023174F" w:rsidRPr="0023174F" w:rsidRDefault="0023174F" w:rsidP="0023174F">
      <w:pPr>
        <w:spacing w:after="0" w:line="240" w:lineRule="auto"/>
        <w:rPr>
          <w:ins w:id="2551" w:author="Richard Stefan" w:date="2016-09-16T11:08:00Z"/>
          <w:rFonts w:ascii="Courier New" w:hAnsi="Courier New" w:cs="Courier New"/>
          <w:lang w:val="en-US"/>
          <w:rPrChange w:id="2552" w:author="Richard Stefan" w:date="2016-09-16T11:08:00Z">
            <w:rPr>
              <w:ins w:id="2553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54" w:author="Richard Stefan" w:date="2016-09-16T11:08:00Z">
        <w:r w:rsidRPr="0023174F">
          <w:rPr>
            <w:rFonts w:ascii="Courier New" w:hAnsi="Courier New" w:cs="Courier New"/>
            <w:lang w:val="en-US"/>
            <w:rPrChange w:id="2555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[altitude2] </w:t>
        </w:r>
        <w:del w:id="2556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57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558" w:author="Richard Stefan [2]" w:date="2017-10-20T18:32:00Z">
        <w:r w:rsidR="00815660">
          <w:rPr>
            <w:rFonts w:ascii="Courier New" w:hAnsi="Courier New" w:cs="Courier New"/>
            <w:lang w:val="en-US"/>
          </w:rPr>
          <w:t>INT</w:t>
        </w:r>
      </w:ins>
      <w:ins w:id="2559" w:author="Richard Stefan [2]" w:date="2017-10-20T16:30:00Z">
        <w:r w:rsidR="0074348B">
          <w:rPr>
            <w:rFonts w:ascii="Courier New" w:hAnsi="Courier New" w:cs="Courier New"/>
            <w:lang w:val="en-US"/>
          </w:rPr>
          <w:t>(</w:t>
        </w:r>
      </w:ins>
      <w:ins w:id="2560" w:author="Richard Stefan" w:date="2016-09-16T11:08:00Z">
        <w:r w:rsidRPr="0023174F">
          <w:rPr>
            <w:rFonts w:ascii="Courier New" w:hAnsi="Courier New" w:cs="Courier New"/>
            <w:lang w:val="en-US"/>
            <w:rPrChange w:id="256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7E353995" w14:textId="0E0D54D8" w:rsidR="0023174F" w:rsidRPr="0023174F" w:rsidRDefault="0023174F" w:rsidP="0023174F">
      <w:pPr>
        <w:spacing w:after="0" w:line="240" w:lineRule="auto"/>
        <w:rPr>
          <w:ins w:id="2562" w:author="Richard Stefan" w:date="2016-09-16T11:08:00Z"/>
          <w:rFonts w:ascii="Courier New" w:hAnsi="Courier New" w:cs="Courier New"/>
          <w:lang w:val="en-US"/>
          <w:rPrChange w:id="2563" w:author="Richard Stefan" w:date="2016-09-16T11:08:00Z">
            <w:rPr>
              <w:ins w:id="256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65" w:author="Richard Stefan" w:date="2016-09-16T11:08:00Z">
        <w:r w:rsidRPr="0023174F">
          <w:rPr>
            <w:rFonts w:ascii="Courier New" w:hAnsi="Courier New" w:cs="Courier New"/>
            <w:lang w:val="en-US"/>
            <w:rPrChange w:id="256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[transition_altitude] </w:t>
        </w:r>
        <w:del w:id="2567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56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569" w:author="Richard Stefan [2]" w:date="2017-10-20T18:32:00Z">
        <w:r w:rsidR="00815660">
          <w:rPr>
            <w:rFonts w:ascii="Courier New" w:hAnsi="Courier New" w:cs="Courier New"/>
            <w:lang w:val="en-US"/>
          </w:rPr>
          <w:t>INT(5)</w:t>
        </w:r>
      </w:ins>
      <w:ins w:id="2570" w:author="Richard Stefan" w:date="2016-09-16T11:08:00Z">
        <w:r w:rsidRPr="0023174F">
          <w:rPr>
            <w:rFonts w:ascii="Courier New" w:hAnsi="Courier New" w:cs="Courier New"/>
            <w:lang w:val="en-US"/>
            <w:rPrChange w:id="257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5AEEFE9D" w14:textId="6B85B842" w:rsidR="0023174F" w:rsidRPr="0023174F" w:rsidRDefault="0023174F" w:rsidP="0023174F">
      <w:pPr>
        <w:spacing w:after="0" w:line="240" w:lineRule="auto"/>
        <w:rPr>
          <w:ins w:id="2572" w:author="Richard Stefan" w:date="2016-09-16T11:08:00Z"/>
          <w:rFonts w:ascii="Courier New" w:hAnsi="Courier New" w:cs="Courier New"/>
          <w:lang w:val="en-US"/>
          <w:rPrChange w:id="2573" w:author="Richard Stefan" w:date="2016-09-16T11:08:00Z">
            <w:rPr>
              <w:ins w:id="257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75" w:author="Richard Stefan" w:date="2016-09-16T11:08:00Z">
        <w:r w:rsidRPr="0023174F">
          <w:rPr>
            <w:rFonts w:ascii="Courier New" w:hAnsi="Courier New" w:cs="Courier New"/>
            <w:lang w:val="en-US"/>
            <w:rPrChange w:id="257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[speed_limit_description] </w:t>
        </w:r>
        <w:del w:id="2577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57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57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580" w:author="Richard Stefan" w:date="2016-09-16T11:08:00Z">
        <w:r w:rsidRPr="0023174F">
          <w:rPr>
            <w:rFonts w:ascii="Courier New" w:hAnsi="Courier New" w:cs="Courier New"/>
            <w:lang w:val="en-US"/>
            <w:rPrChange w:id="258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1), </w:t>
        </w:r>
      </w:ins>
    </w:p>
    <w:p w14:paraId="1DAAC60C" w14:textId="6733EDF7" w:rsidR="0023174F" w:rsidRPr="0023174F" w:rsidRDefault="0023174F" w:rsidP="0023174F">
      <w:pPr>
        <w:spacing w:after="0" w:line="240" w:lineRule="auto"/>
        <w:rPr>
          <w:ins w:id="2582" w:author="Richard Stefan" w:date="2016-09-16T11:08:00Z"/>
          <w:rFonts w:ascii="Courier New" w:hAnsi="Courier New" w:cs="Courier New"/>
          <w:lang w:val="en-US"/>
          <w:rPrChange w:id="2583" w:author="Richard Stefan" w:date="2016-09-16T11:08:00Z">
            <w:rPr>
              <w:ins w:id="258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85" w:author="Richard Stefan" w:date="2016-09-16T11:08:00Z">
        <w:r w:rsidRPr="0023174F">
          <w:rPr>
            <w:rFonts w:ascii="Courier New" w:hAnsi="Courier New" w:cs="Courier New"/>
            <w:lang w:val="en-US"/>
            <w:rPrChange w:id="258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[speed_limit] </w:t>
        </w:r>
        <w:del w:id="2587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58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589" w:author="Richard Stefan [2]" w:date="2017-10-20T18:32:00Z">
        <w:r w:rsidR="00815660">
          <w:rPr>
            <w:rFonts w:ascii="Courier New" w:hAnsi="Courier New" w:cs="Courier New"/>
            <w:lang w:val="en-US"/>
          </w:rPr>
          <w:t>INT(3)</w:t>
        </w:r>
      </w:ins>
      <w:ins w:id="2590" w:author="Richard Stefan" w:date="2016-09-16T11:08:00Z">
        <w:r w:rsidRPr="0023174F">
          <w:rPr>
            <w:rFonts w:ascii="Courier New" w:hAnsi="Courier New" w:cs="Courier New"/>
            <w:lang w:val="en-US"/>
            <w:rPrChange w:id="259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B7C7B3F" w14:textId="07219E01" w:rsidR="0023174F" w:rsidRPr="0023174F" w:rsidRDefault="0023174F" w:rsidP="0023174F">
      <w:pPr>
        <w:spacing w:after="0" w:line="240" w:lineRule="auto"/>
        <w:rPr>
          <w:ins w:id="2592" w:author="Richard Stefan" w:date="2016-09-16T11:08:00Z"/>
          <w:rFonts w:ascii="Courier New" w:hAnsi="Courier New" w:cs="Courier New"/>
          <w:lang w:val="en-US"/>
          <w:rPrChange w:id="2593" w:author="Richard Stefan" w:date="2016-09-16T11:08:00Z">
            <w:rPr>
              <w:ins w:id="259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595" w:author="Richard Stefan" w:date="2016-09-16T11:08:00Z">
        <w:r w:rsidRPr="0023174F">
          <w:rPr>
            <w:rFonts w:ascii="Courier New" w:hAnsi="Courier New" w:cs="Courier New"/>
            <w:lang w:val="en-US"/>
            <w:rPrChange w:id="259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 xml:space="preserve">[vertical angle] </w:t>
        </w:r>
        <w:del w:id="2597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59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599" w:author="Richard Stefan [2]" w:date="2017-10-20T18:32:00Z">
        <w:r w:rsidR="00815660">
          <w:rPr>
            <w:rFonts w:ascii="Courier New" w:hAnsi="Courier New" w:cs="Courier New"/>
            <w:lang w:val="en-US"/>
          </w:rPr>
          <w:t>REAL(4)</w:t>
        </w:r>
      </w:ins>
      <w:ins w:id="2600" w:author="Richard Stefan" w:date="2016-09-16T11:08:00Z">
        <w:r w:rsidRPr="0023174F">
          <w:rPr>
            <w:rFonts w:ascii="Courier New" w:hAnsi="Courier New" w:cs="Courier New"/>
            <w:lang w:val="en-US"/>
            <w:rPrChange w:id="260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31910544" w14:textId="513B8051" w:rsidR="0023174F" w:rsidRPr="0023174F" w:rsidRDefault="0023174F" w:rsidP="0023174F">
      <w:pPr>
        <w:spacing w:after="0" w:line="240" w:lineRule="auto"/>
        <w:rPr>
          <w:ins w:id="2602" w:author="Richard Stefan" w:date="2016-09-16T11:08:00Z"/>
          <w:rFonts w:ascii="Courier New" w:hAnsi="Courier New" w:cs="Courier New"/>
          <w:lang w:val="en-US"/>
          <w:rPrChange w:id="2603" w:author="Richard Stefan" w:date="2016-09-16T11:08:00Z">
            <w:rPr>
              <w:ins w:id="260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605" w:author="Richard Stefan" w:date="2016-09-16T11:08:00Z">
        <w:r w:rsidRPr="0023174F">
          <w:rPr>
            <w:rFonts w:ascii="Courier New" w:hAnsi="Courier New" w:cs="Courier New"/>
            <w:lang w:val="en-US"/>
            <w:rPrChange w:id="260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[center_</w:t>
        </w:r>
      </w:ins>
      <w:ins w:id="2607" w:author="Richard Stefan [2]" w:date="2017-10-20T18:32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608" w:author="Richard Stefan" w:date="2016-09-16T11:08:00Z">
        <w:del w:id="2609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610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61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] </w:t>
        </w:r>
        <w:del w:id="2612" w:author="Richard Stefan [2]" w:date="2017-10-20T16:30:00Z">
          <w:r w:rsidRPr="0023174F" w:rsidDel="0074348B">
            <w:rPr>
              <w:rFonts w:ascii="Courier New" w:hAnsi="Courier New" w:cs="Courier New"/>
              <w:lang w:val="en-US"/>
              <w:rPrChange w:id="261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text(</w:delText>
          </w:r>
        </w:del>
      </w:ins>
      <w:ins w:id="261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615" w:author="Richard Stefan" w:date="2016-09-16T11:08:00Z">
        <w:r w:rsidRPr="0023174F">
          <w:rPr>
            <w:rFonts w:ascii="Courier New" w:hAnsi="Courier New" w:cs="Courier New"/>
            <w:lang w:val="en-US"/>
            <w:rPrChange w:id="261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5), </w:t>
        </w:r>
      </w:ins>
    </w:p>
    <w:p w14:paraId="2383D254" w14:textId="5CB66DD7" w:rsidR="0023174F" w:rsidRPr="0023174F" w:rsidRDefault="0023174F" w:rsidP="0023174F">
      <w:pPr>
        <w:spacing w:after="0" w:line="240" w:lineRule="auto"/>
        <w:rPr>
          <w:ins w:id="2617" w:author="Richard Stefan" w:date="2016-09-16T11:08:00Z"/>
          <w:rFonts w:ascii="Courier New" w:hAnsi="Courier New" w:cs="Courier New"/>
          <w:lang w:val="en-US"/>
          <w:rPrChange w:id="2618" w:author="Richard Stefan" w:date="2016-09-16T11:08:00Z">
            <w:rPr>
              <w:ins w:id="2619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620" w:author="Richard Stefan" w:date="2016-09-16T11:08:00Z">
        <w:r w:rsidRPr="0023174F">
          <w:rPr>
            <w:rFonts w:ascii="Courier New" w:hAnsi="Courier New" w:cs="Courier New"/>
            <w:lang w:val="en-US"/>
            <w:rPrChange w:id="262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[center_</w:t>
        </w:r>
      </w:ins>
      <w:ins w:id="2622" w:author="Richard Stefan [2]" w:date="2017-10-20T18:32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623" w:author="Richard Stefan" w:date="2016-09-16T11:08:00Z">
        <w:del w:id="2624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625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62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_latitude] </w:t>
        </w:r>
        <w:del w:id="2627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628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629" w:author="Richard Stefan [2]" w:date="2017-10-20T18:32:00Z">
        <w:r w:rsidR="00815660">
          <w:rPr>
            <w:rFonts w:ascii="Courier New" w:hAnsi="Courier New" w:cs="Courier New"/>
            <w:lang w:val="en-US"/>
          </w:rPr>
          <w:t>REAL(9)</w:t>
        </w:r>
      </w:ins>
      <w:ins w:id="2630" w:author="Richard Stefan" w:date="2016-09-16T11:08:00Z">
        <w:r w:rsidRPr="0023174F">
          <w:rPr>
            <w:rFonts w:ascii="Courier New" w:hAnsi="Courier New" w:cs="Courier New"/>
            <w:lang w:val="en-US"/>
            <w:rPrChange w:id="263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, </w:t>
        </w:r>
      </w:ins>
    </w:p>
    <w:p w14:paraId="1328A514" w14:textId="2BBA04F2" w:rsidR="0023174F" w:rsidRPr="0023174F" w:rsidRDefault="0023174F" w:rsidP="0023174F">
      <w:pPr>
        <w:spacing w:after="0" w:line="240" w:lineRule="auto"/>
        <w:rPr>
          <w:ins w:id="2632" w:author="Richard Stefan" w:date="2016-09-16T11:08:00Z"/>
          <w:rFonts w:ascii="Courier New" w:hAnsi="Courier New" w:cs="Courier New"/>
          <w:lang w:val="en-US"/>
          <w:rPrChange w:id="2633" w:author="Richard Stefan" w:date="2016-09-16T11:08:00Z">
            <w:rPr>
              <w:ins w:id="2634" w:author="Richard Stefan" w:date="2016-09-16T11:08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635" w:author="Richard Stefan" w:date="2016-09-16T11:08:00Z">
        <w:r w:rsidRPr="0023174F">
          <w:rPr>
            <w:rFonts w:ascii="Courier New" w:hAnsi="Courier New" w:cs="Courier New"/>
            <w:lang w:val="en-US"/>
            <w:rPrChange w:id="2636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ab/>
          <w:t>[center_</w:t>
        </w:r>
      </w:ins>
      <w:ins w:id="2637" w:author="Richard Stefan [2]" w:date="2017-10-20T18:32:00Z">
        <w:r w:rsidR="00815660">
          <w:rPr>
            <w:rFonts w:ascii="Courier New" w:hAnsi="Courier New" w:cs="Courier New"/>
            <w:lang w:val="en-US"/>
          </w:rPr>
          <w:t>waypoint</w:t>
        </w:r>
      </w:ins>
      <w:ins w:id="2638" w:author="Richard Stefan" w:date="2016-09-16T11:08:00Z">
        <w:del w:id="2639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640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fix</w:delText>
          </w:r>
        </w:del>
        <w:r w:rsidRPr="0023174F">
          <w:rPr>
            <w:rFonts w:ascii="Courier New" w:hAnsi="Courier New" w:cs="Courier New"/>
            <w:lang w:val="en-US"/>
            <w:rPrChange w:id="2641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 xml:space="preserve">_longitude] </w:t>
        </w:r>
        <w:del w:id="2642" w:author="Richard Stefan [2]" w:date="2017-10-20T18:32:00Z">
          <w:r w:rsidRPr="0023174F" w:rsidDel="00815660">
            <w:rPr>
              <w:rFonts w:ascii="Courier New" w:hAnsi="Courier New" w:cs="Courier New"/>
              <w:lang w:val="en-US"/>
              <w:rPrChange w:id="2643" w:author="Richard Stefan" w:date="2016-09-16T11:08:00Z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</w:rPrChange>
            </w:rPr>
            <w:delText>numeric(53, 0)</w:delText>
          </w:r>
        </w:del>
      </w:ins>
      <w:ins w:id="2644" w:author="Richard Stefan [2]" w:date="2017-10-20T18:32:00Z">
        <w:r w:rsidR="00815660">
          <w:rPr>
            <w:rFonts w:ascii="Courier New" w:hAnsi="Courier New" w:cs="Courier New"/>
            <w:lang w:val="en-US"/>
          </w:rPr>
          <w:t>REAL(9)</w:t>
        </w:r>
      </w:ins>
    </w:p>
    <w:p w14:paraId="2BF47590" w14:textId="1951AB76" w:rsidR="0023174F" w:rsidRPr="0023174F" w:rsidRDefault="0023174F" w:rsidP="0023174F">
      <w:pPr>
        <w:spacing w:after="0" w:line="240" w:lineRule="auto"/>
        <w:rPr>
          <w:ins w:id="2645" w:author="Richard Stefan" w:date="2016-09-16T11:05:00Z"/>
          <w:rFonts w:ascii="Courier New" w:hAnsi="Courier New" w:cs="Courier New"/>
          <w:lang w:val="en-US"/>
          <w:rPrChange w:id="2646" w:author="Richard Stefan" w:date="2016-09-16T11:08:00Z">
            <w:rPr>
              <w:ins w:id="2647" w:author="Richard Stefan" w:date="2016-09-16T11:05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2648" w:author="Richard Stefan" w:date="2016-09-16T11:08:00Z">
        <w:r w:rsidRPr="0023174F">
          <w:rPr>
            <w:rFonts w:ascii="Courier New" w:hAnsi="Courier New" w:cs="Courier New"/>
            <w:lang w:val="en-US"/>
            <w:rPrChange w:id="2649" w:author="Richard Stefan" w:date="2016-09-16T11:08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)</w:t>
        </w:r>
      </w:ins>
    </w:p>
    <w:p w14:paraId="5084791F" w14:textId="77777777" w:rsidR="0023174F" w:rsidRDefault="0023174F" w:rsidP="005A483A">
      <w:pPr>
        <w:spacing w:after="0" w:line="240" w:lineRule="auto"/>
        <w:rPr>
          <w:ins w:id="2650" w:author="Richard Stefan" w:date="2016-09-16T11:05:00Z"/>
          <w:rFonts w:ascii="Segoe UI Light" w:hAnsi="Segoe UI Light" w:cs="Segoe UI Light"/>
          <w:sz w:val="24"/>
          <w:szCs w:val="72"/>
          <w:lang w:val="en-US"/>
        </w:rPr>
      </w:pPr>
    </w:p>
    <w:p w14:paraId="70372F39" w14:textId="260B74C7" w:rsidR="005A483A" w:rsidRPr="00870E9E" w:rsidRDefault="0023174F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2651" w:author="Richard Stefan" w:date="2016-09-16T11:05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ASCII </w:t>
        </w:r>
      </w:ins>
      <w:r w:rsidR="005A483A" w:rsidRPr="00870E9E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101B9B84" w14:textId="5B88EF68" w:rsidR="00905979" w:rsidRDefault="005A483A" w:rsidP="005A483A">
      <w:pPr>
        <w:spacing w:after="0" w:line="240" w:lineRule="auto"/>
        <w:rPr>
          <w:ins w:id="2652" w:author="Richard Stefan" w:date="2016-09-16T11:09:00Z"/>
          <w:rFonts w:ascii="Courier New" w:hAnsi="Courier New" w:cs="Courier New"/>
          <w:lang w:val="en-US"/>
        </w:rPr>
      </w:pPr>
      <w:del w:id="2653" w:author="Richard Stefan [2]" w:date="2017-10-20T18:33:00Z">
        <w:r w:rsidRPr="00870E9E" w:rsidDel="006235BC">
          <w:rPr>
            <w:rFonts w:ascii="Courier New" w:hAnsi="Courier New" w:cs="Courier New"/>
            <w:lang w:val="en-US"/>
          </w:rPr>
          <w:delText>P</w:delText>
        </w:r>
        <w:r w:rsidR="005C684D" w:rsidRPr="00870E9E" w:rsidDel="006235BC">
          <w:rPr>
            <w:rFonts w:ascii="Courier New" w:hAnsi="Courier New" w:cs="Courier New"/>
            <w:lang w:val="en-US"/>
          </w:rPr>
          <w:delText>D</w:delText>
        </w:r>
        <w:r w:rsidR="003A5F57" w:rsidRPr="00870E9E" w:rsidDel="006235BC">
          <w:rPr>
            <w:rFonts w:ascii="Courier New" w:hAnsi="Courier New" w:cs="Courier New"/>
            <w:lang w:val="en-US"/>
          </w:rPr>
          <w:delText>/PE/PF</w:delText>
        </w:r>
        <w:r w:rsidRPr="00870E9E" w:rsidDel="006235BC">
          <w:rPr>
            <w:rFonts w:ascii="Courier New" w:hAnsi="Courier New" w:cs="Courier New"/>
            <w:lang w:val="en-US"/>
          </w:rPr>
          <w:delText>|</w:delText>
        </w:r>
      </w:del>
      <w:r w:rsidRPr="00870E9E">
        <w:rPr>
          <w:rFonts w:ascii="Courier New" w:hAnsi="Courier New" w:cs="Courier New"/>
          <w:lang w:val="en-US"/>
        </w:rPr>
        <w:t>Area Code|ICAO Code|Airport Identifier|</w:t>
      </w:r>
      <w:ins w:id="2654" w:author="Richard Stefan" w:date="2016-09-15T22:10:00Z">
        <w:r w:rsidR="004A3BAF">
          <w:rPr>
            <w:rFonts w:ascii="Courier New" w:hAnsi="Courier New" w:cs="Courier New"/>
            <w:lang w:val="en-US"/>
          </w:rPr>
          <w:br/>
        </w:r>
      </w:ins>
      <w:del w:id="2655" w:author="Richard Stefan" w:date="2016-09-15T22:09:00Z">
        <w:r w:rsidR="005C684D" w:rsidRPr="00870E9E" w:rsidDel="004A3BAF">
          <w:rPr>
            <w:rFonts w:ascii="Courier New" w:hAnsi="Courier New" w:cs="Courier New"/>
            <w:lang w:val="en-US"/>
          </w:rPr>
          <w:delText xml:space="preserve">SID </w:delText>
        </w:r>
      </w:del>
      <w:ins w:id="2656" w:author="Richard Stefan" w:date="2016-09-15T22:09:00Z">
        <w:r w:rsidR="004A3BAF">
          <w:rPr>
            <w:rFonts w:ascii="Courier New" w:hAnsi="Courier New" w:cs="Courier New"/>
            <w:lang w:val="en-US"/>
          </w:rPr>
          <w:t>Procedure</w:t>
        </w:r>
        <w:r w:rsidR="004A3BAF" w:rsidRPr="00870E9E">
          <w:rPr>
            <w:rFonts w:ascii="Courier New" w:hAnsi="Courier New" w:cs="Courier New"/>
            <w:lang w:val="en-US"/>
          </w:rPr>
          <w:t xml:space="preserve"> </w:t>
        </w:r>
      </w:ins>
      <w:r w:rsidR="005C684D" w:rsidRPr="00870E9E">
        <w:rPr>
          <w:rFonts w:ascii="Courier New" w:hAnsi="Courier New" w:cs="Courier New"/>
          <w:lang w:val="en-US"/>
        </w:rPr>
        <w:t>Identifier|Route Type|</w:t>
      </w:r>
      <w:del w:id="2657" w:author="Richard Stefan" w:date="2016-09-15T22:10:00Z">
        <w:r w:rsidR="005C684D" w:rsidRPr="00870E9E" w:rsidDel="004A3BAF">
          <w:rPr>
            <w:rFonts w:ascii="Courier New" w:hAnsi="Courier New" w:cs="Courier New"/>
            <w:lang w:val="en-US"/>
          </w:rPr>
          <w:br/>
        </w:r>
      </w:del>
      <w:r w:rsidR="005C684D" w:rsidRPr="00870E9E">
        <w:rPr>
          <w:rFonts w:ascii="Courier New" w:hAnsi="Courier New" w:cs="Courier New"/>
          <w:lang w:val="en-US"/>
        </w:rPr>
        <w:t>Transition Identifier|</w:t>
      </w:r>
      <w:ins w:id="2658" w:author="Richard Stefan" w:date="2016-09-15T22:10:00Z">
        <w:r w:rsidR="004A3BAF">
          <w:rPr>
            <w:rFonts w:ascii="Courier New" w:hAnsi="Courier New" w:cs="Courier New"/>
            <w:lang w:val="en-US"/>
          </w:rPr>
          <w:br/>
        </w:r>
      </w:ins>
      <w:r w:rsidR="005C684D" w:rsidRPr="00870E9E">
        <w:rPr>
          <w:rFonts w:ascii="Courier New" w:hAnsi="Courier New" w:cs="Courier New"/>
          <w:lang w:val="en-US"/>
        </w:rPr>
        <w:t>Seq</w:t>
      </w:r>
      <w:r w:rsidR="00E606E0">
        <w:rPr>
          <w:rFonts w:ascii="Courier New" w:hAnsi="Courier New" w:cs="Courier New"/>
          <w:lang w:val="en-US"/>
        </w:rPr>
        <w:t>uence</w:t>
      </w:r>
      <w:del w:id="2659" w:author="Richard Stefan" w:date="2016-09-15T22:17:00Z">
        <w:r w:rsidR="005C684D" w:rsidRPr="00870E9E" w:rsidDel="00C622F7">
          <w:rPr>
            <w:rFonts w:ascii="Courier New" w:hAnsi="Courier New" w:cs="Courier New"/>
            <w:lang w:val="en-US"/>
          </w:rPr>
          <w:delText>uence</w:delText>
        </w:r>
      </w:del>
      <w:r w:rsidR="005C684D" w:rsidRPr="00870E9E">
        <w:rPr>
          <w:rFonts w:ascii="Courier New" w:hAnsi="Courier New" w:cs="Courier New"/>
          <w:lang w:val="en-US"/>
        </w:rPr>
        <w:t xml:space="preserve"> Number|</w:t>
      </w:r>
      <w:del w:id="2660" w:author="Richard Stefan [2]" w:date="2017-10-20T18:33:00Z">
        <w:r w:rsidR="005C684D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ins w:id="2661" w:author="Richard Stefan [2]" w:date="2017-10-20T18:33:00Z">
        <w:r w:rsidR="006235BC">
          <w:rPr>
            <w:rFonts w:ascii="Courier New" w:hAnsi="Courier New" w:cs="Courier New"/>
            <w:lang w:val="en-US"/>
          </w:rPr>
          <w:t>Waypoint</w:t>
        </w:r>
      </w:ins>
      <w:r w:rsidR="005C684D" w:rsidRPr="00870E9E">
        <w:rPr>
          <w:rFonts w:ascii="Courier New" w:hAnsi="Courier New" w:cs="Courier New"/>
          <w:lang w:val="en-US"/>
        </w:rPr>
        <w:t xml:space="preserve"> Identifier|</w:t>
      </w:r>
      <w:del w:id="2662" w:author="Richard Stefan" w:date="2016-09-15T22:10:00Z">
        <w:r w:rsidR="001A41AF" w:rsidRPr="00870E9E" w:rsidDel="004A3BAF">
          <w:rPr>
            <w:rFonts w:ascii="Courier New" w:hAnsi="Courier New" w:cs="Courier New"/>
            <w:lang w:val="en-US"/>
          </w:rPr>
          <w:br/>
        </w:r>
      </w:del>
      <w:del w:id="2663" w:author="Richard Stefan [2]" w:date="2017-10-20T18:33:00Z">
        <w:r w:rsidR="005C684D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ins w:id="2664" w:author="Richard Stefan [2]" w:date="2017-10-20T18:33:00Z">
        <w:r w:rsidR="006235BC">
          <w:rPr>
            <w:rFonts w:ascii="Courier New" w:hAnsi="Courier New" w:cs="Courier New"/>
            <w:lang w:val="en-US"/>
          </w:rPr>
          <w:t>Waypoint</w:t>
        </w:r>
      </w:ins>
      <w:r w:rsidR="005C684D" w:rsidRPr="00870E9E">
        <w:rPr>
          <w:rFonts w:ascii="Courier New" w:hAnsi="Courier New" w:cs="Courier New"/>
          <w:lang w:val="en-US"/>
        </w:rPr>
        <w:t xml:space="preserve"> Latitude|</w:t>
      </w:r>
      <w:del w:id="2665" w:author="Richard Stefan [2]" w:date="2017-10-20T18:33:00Z">
        <w:r w:rsidR="005C684D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ins w:id="2666" w:author="Richard Stefan [2]" w:date="2017-10-20T18:33:00Z">
        <w:r w:rsidR="006235BC">
          <w:rPr>
            <w:rFonts w:ascii="Courier New" w:hAnsi="Courier New" w:cs="Courier New"/>
            <w:lang w:val="en-US"/>
          </w:rPr>
          <w:t>Waypoint</w:t>
        </w:r>
      </w:ins>
      <w:r w:rsidR="005C684D" w:rsidRPr="00870E9E">
        <w:rPr>
          <w:rFonts w:ascii="Courier New" w:hAnsi="Courier New" w:cs="Courier New"/>
          <w:lang w:val="en-US"/>
        </w:rPr>
        <w:t xml:space="preserve"> Longitude|</w:t>
      </w:r>
      <w:ins w:id="2667" w:author="Richard Stefan" w:date="2016-09-15T22:10:00Z">
        <w:del w:id="2668" w:author="Richard Stefan [2]" w:date="2017-10-20T18:33:00Z">
          <w:r w:rsidR="004A3BAF" w:rsidDel="006235BC">
            <w:rPr>
              <w:rFonts w:ascii="Courier New" w:hAnsi="Courier New" w:cs="Courier New"/>
              <w:lang w:val="en-US"/>
            </w:rPr>
            <w:br/>
          </w:r>
        </w:del>
      </w:ins>
      <w:r w:rsidR="001A41AF" w:rsidRPr="00870E9E">
        <w:rPr>
          <w:rFonts w:ascii="Courier New" w:hAnsi="Courier New" w:cs="Courier New"/>
          <w:lang w:val="en-US"/>
        </w:rPr>
        <w:t>Waypoint Description Code|Turn Direction|</w:t>
      </w:r>
      <w:del w:id="2669" w:author="Richard Stefan" w:date="2016-09-15T22:10:00Z">
        <w:r w:rsidR="001A41AF" w:rsidRPr="00870E9E" w:rsidDel="004A3BAF">
          <w:rPr>
            <w:rFonts w:ascii="Courier New" w:hAnsi="Courier New" w:cs="Courier New"/>
            <w:lang w:val="en-US"/>
          </w:rPr>
          <w:br/>
        </w:r>
      </w:del>
      <w:r w:rsidR="001A41AF" w:rsidRPr="00870E9E">
        <w:rPr>
          <w:rFonts w:ascii="Courier New" w:hAnsi="Courier New" w:cs="Courier New"/>
          <w:lang w:val="en-US"/>
        </w:rPr>
        <w:t>RNP|</w:t>
      </w:r>
      <w:ins w:id="2670" w:author="Richard Stefan" w:date="2016-09-15T22:10:00Z">
        <w:r w:rsidR="004A3BAF">
          <w:rPr>
            <w:rFonts w:ascii="Courier New" w:hAnsi="Courier New" w:cs="Courier New"/>
            <w:lang w:val="en-US"/>
          </w:rPr>
          <w:br/>
        </w:r>
      </w:ins>
      <w:r w:rsidR="001A41AF" w:rsidRPr="00870E9E">
        <w:rPr>
          <w:rFonts w:ascii="Courier New" w:hAnsi="Courier New" w:cs="Courier New"/>
          <w:lang w:val="en-US"/>
        </w:rPr>
        <w:t>Path and Termination|Recommanded Navaid|</w:t>
      </w:r>
      <w:del w:id="2671" w:author="Richard Stefan" w:date="2016-09-15T22:10:00Z">
        <w:r w:rsidR="001A41AF" w:rsidRPr="00870E9E" w:rsidDel="004A3BAF">
          <w:rPr>
            <w:rFonts w:ascii="Courier New" w:hAnsi="Courier New" w:cs="Courier New"/>
            <w:lang w:val="en-US"/>
          </w:rPr>
          <w:br/>
        </w:r>
      </w:del>
      <w:ins w:id="2672" w:author="Richard Stefan" w:date="2016-09-15T22:10:00Z">
        <w:r w:rsidR="004A3BAF">
          <w:rPr>
            <w:rFonts w:ascii="Courier New" w:hAnsi="Courier New" w:cs="Courier New"/>
            <w:lang w:val="en-US"/>
          </w:rPr>
          <w:br/>
        </w:r>
      </w:ins>
      <w:r w:rsidR="001A41AF" w:rsidRPr="00870E9E">
        <w:rPr>
          <w:rFonts w:ascii="Courier New" w:hAnsi="Courier New" w:cs="Courier New"/>
          <w:lang w:val="en-US"/>
        </w:rPr>
        <w:t>Recommanded Navaid Latitude|Recommanded Navaid Longitude|</w:t>
      </w:r>
      <w:r w:rsidR="001A41AF" w:rsidRPr="00870E9E">
        <w:rPr>
          <w:rFonts w:ascii="Courier New" w:hAnsi="Courier New" w:cs="Courier New"/>
          <w:lang w:val="en-US"/>
        </w:rPr>
        <w:br/>
        <w:t>ARC Radius|Theta|Rho|Magnetic Course|</w:t>
      </w:r>
      <w:r w:rsidR="001A41AF" w:rsidRPr="00870E9E">
        <w:rPr>
          <w:rFonts w:ascii="Courier New" w:hAnsi="Courier New" w:cs="Courier New"/>
          <w:lang w:val="en-US"/>
        </w:rPr>
        <w:br/>
        <w:t>Route Distance/Holding Distance or Time|</w:t>
      </w:r>
      <w:r w:rsidR="00326A15">
        <w:rPr>
          <w:rFonts w:ascii="Courier New" w:hAnsi="Courier New" w:cs="Courier New"/>
          <w:lang w:val="en-US"/>
        </w:rPr>
        <w:t>Distance Time</w:t>
      </w:r>
      <w:r w:rsidR="000C0BA3">
        <w:rPr>
          <w:rFonts w:ascii="Courier New" w:hAnsi="Courier New" w:cs="Courier New"/>
          <w:lang w:val="en-US"/>
        </w:rPr>
        <w:t>|</w:t>
      </w:r>
      <w:r w:rsidR="001A41AF" w:rsidRPr="00870E9E">
        <w:rPr>
          <w:rFonts w:ascii="Courier New" w:hAnsi="Courier New" w:cs="Courier New"/>
          <w:lang w:val="en-US"/>
        </w:rPr>
        <w:t>Altitude Description|Altitude1|Altitude2|Transition Altitude|</w:t>
      </w:r>
      <w:r w:rsidR="001A41AF" w:rsidRPr="00870E9E">
        <w:rPr>
          <w:rFonts w:ascii="Courier New" w:hAnsi="Courier New" w:cs="Courier New"/>
          <w:lang w:val="en-US"/>
        </w:rPr>
        <w:br/>
        <w:t xml:space="preserve">Speed Limit Description|Speed Limit|Vertical Angle|Center </w:t>
      </w:r>
      <w:del w:id="2673" w:author="Richard Stefan [2]" w:date="2017-10-20T18:33:00Z">
        <w:r w:rsidR="001A41AF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ins w:id="2674" w:author="Richard Stefan [2]" w:date="2017-10-20T18:33:00Z">
        <w:r w:rsidR="006235BC">
          <w:rPr>
            <w:rFonts w:ascii="Courier New" w:hAnsi="Courier New" w:cs="Courier New"/>
            <w:lang w:val="en-US"/>
          </w:rPr>
          <w:t>Waypoint</w:t>
        </w:r>
      </w:ins>
      <w:r w:rsidR="001A41AF" w:rsidRPr="00870E9E">
        <w:rPr>
          <w:rFonts w:ascii="Courier New" w:hAnsi="Courier New" w:cs="Courier New"/>
          <w:lang w:val="en-US"/>
        </w:rPr>
        <w:t>|</w:t>
      </w:r>
      <w:r w:rsidR="001A41AF" w:rsidRPr="00870E9E">
        <w:rPr>
          <w:rFonts w:ascii="Courier New" w:hAnsi="Courier New" w:cs="Courier New"/>
          <w:lang w:val="en-US"/>
        </w:rPr>
        <w:br/>
        <w:t xml:space="preserve">Center </w:t>
      </w:r>
      <w:del w:id="2675" w:author="Richard Stefan [2]" w:date="2017-10-20T18:34:00Z">
        <w:r w:rsidR="001A41AF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ins w:id="2676" w:author="Richard Stefan [2]" w:date="2017-10-20T18:34:00Z">
        <w:r w:rsidR="006235BC">
          <w:rPr>
            <w:rFonts w:ascii="Courier New" w:hAnsi="Courier New" w:cs="Courier New"/>
            <w:lang w:val="en-US"/>
          </w:rPr>
          <w:t>Waypoint</w:t>
        </w:r>
      </w:ins>
      <w:r w:rsidR="001A41AF" w:rsidRPr="00870E9E">
        <w:rPr>
          <w:rFonts w:ascii="Courier New" w:hAnsi="Courier New" w:cs="Courier New"/>
          <w:lang w:val="en-US"/>
        </w:rPr>
        <w:t xml:space="preserve"> Latitude|Center </w:t>
      </w:r>
      <w:ins w:id="2677" w:author="Richard Stefan [2]" w:date="2017-10-20T18:33:00Z">
        <w:r w:rsidR="006235BC">
          <w:rPr>
            <w:rFonts w:ascii="Courier New" w:hAnsi="Courier New" w:cs="Courier New"/>
            <w:lang w:val="en-US"/>
          </w:rPr>
          <w:t>Wayoint</w:t>
        </w:r>
      </w:ins>
      <w:del w:id="2678" w:author="Richard Stefan [2]" w:date="2017-10-20T18:33:00Z">
        <w:r w:rsidR="001A41AF" w:rsidRPr="00870E9E" w:rsidDel="006235BC">
          <w:rPr>
            <w:rFonts w:ascii="Courier New" w:hAnsi="Courier New" w:cs="Courier New"/>
            <w:lang w:val="en-US"/>
          </w:rPr>
          <w:delText>Fix</w:delText>
        </w:r>
      </w:del>
      <w:r w:rsidR="001A41AF" w:rsidRPr="00870E9E">
        <w:rPr>
          <w:rFonts w:ascii="Courier New" w:hAnsi="Courier New" w:cs="Courier New"/>
          <w:lang w:val="en-US"/>
        </w:rPr>
        <w:t xml:space="preserve"> Longitude</w:t>
      </w:r>
      <w:r w:rsidR="001A41AF" w:rsidRPr="00870E9E">
        <w:rPr>
          <w:rFonts w:ascii="Courier New" w:hAnsi="Courier New" w:cs="Courier New"/>
          <w:lang w:val="en-US"/>
        </w:rPr>
        <w:br/>
      </w:r>
    </w:p>
    <w:p w14:paraId="3339D118" w14:textId="77777777" w:rsidR="00905979" w:rsidRDefault="00905979">
      <w:pPr>
        <w:rPr>
          <w:ins w:id="2679" w:author="Richard Stefan" w:date="2016-09-16T11:09:00Z"/>
          <w:rFonts w:ascii="Courier New" w:hAnsi="Courier New" w:cs="Courier New"/>
          <w:lang w:val="en-US"/>
        </w:rPr>
      </w:pPr>
      <w:ins w:id="2680" w:author="Richard Stefan" w:date="2016-09-16T11:09:00Z">
        <w:r>
          <w:rPr>
            <w:rFonts w:ascii="Courier New" w:hAnsi="Courier New" w:cs="Courier New"/>
            <w:lang w:val="en-US"/>
          </w:rPr>
          <w:br w:type="page"/>
        </w:r>
      </w:ins>
    </w:p>
    <w:p w14:paraId="07F0C9F1" w14:textId="77777777" w:rsidR="005A483A" w:rsidRPr="00870E9E" w:rsidDel="00905979" w:rsidRDefault="005A483A" w:rsidP="005A483A">
      <w:pPr>
        <w:spacing w:after="0" w:line="240" w:lineRule="auto"/>
        <w:rPr>
          <w:del w:id="2681" w:author="Richard Stefan" w:date="2016-09-16T11:09:00Z"/>
          <w:rFonts w:ascii="Courier New" w:hAnsi="Courier New" w:cs="Courier New"/>
          <w:lang w:val="en-US"/>
        </w:rPr>
      </w:pPr>
    </w:p>
    <w:p w14:paraId="0E29C988" w14:textId="77777777" w:rsidR="005A483A" w:rsidRPr="00870E9E" w:rsidRDefault="005A483A" w:rsidP="005A483A">
      <w:pPr>
        <w:spacing w:after="0" w:line="240" w:lineRule="auto"/>
        <w:rPr>
          <w:rFonts w:ascii="Courier New" w:hAnsi="Courier New" w:cs="Courier New"/>
          <w:lang w:val="en-US"/>
        </w:rPr>
      </w:pPr>
      <w:del w:id="2682" w:author="Richard Stefan" w:date="2016-09-16T11:09:00Z">
        <w:r w:rsidRPr="00870E9E" w:rsidDel="00905979">
          <w:rPr>
            <w:rFonts w:ascii="Courier New" w:hAnsi="Courier New" w:cs="Courier New"/>
            <w:lang w:val="en-US"/>
          </w:rPr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5A483A" w:rsidRPr="004A3BAF" w14:paraId="38F46BDB" w14:textId="77777777" w:rsidTr="00FB39B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5312F" w14:textId="77777777" w:rsidR="005A483A" w:rsidRPr="00123CA5" w:rsidRDefault="005A483A" w:rsidP="00FB39B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CBC8D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A5D65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9BF3" w14:textId="77777777" w:rsidR="005A483A" w:rsidRPr="00123CA5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5A483A" w:rsidRPr="004A3BAF" w:rsidDel="006235BC" w14:paraId="1EE53CE1" w14:textId="3A3661B6" w:rsidTr="00FB39BF">
        <w:trPr>
          <w:del w:id="2683" w:author="Richard Stefan [2]" w:date="2017-10-20T18:34:00Z"/>
        </w:trPr>
        <w:tc>
          <w:tcPr>
            <w:tcW w:w="4678" w:type="dxa"/>
            <w:tcBorders>
              <w:top w:val="single" w:sz="4" w:space="0" w:color="auto"/>
            </w:tcBorders>
          </w:tcPr>
          <w:p w14:paraId="13DA7B57" w14:textId="589C1CB9" w:rsidR="005A483A" w:rsidRPr="00123CA5" w:rsidDel="006235BC" w:rsidRDefault="005A483A" w:rsidP="00FB39BF">
            <w:pPr>
              <w:rPr>
                <w:del w:id="2684" w:author="Richard Stefan [2]" w:date="2017-10-20T18:34:00Z"/>
                <w:rFonts w:ascii="Courier New" w:hAnsi="Courier New" w:cs="Courier New"/>
                <w:szCs w:val="72"/>
                <w:lang w:val="en-US"/>
              </w:rPr>
            </w:pPr>
            <w:del w:id="2685" w:author="Richard Stefan [2]" w:date="2017-10-20T18:34:00Z">
              <w:r w:rsidDel="006235BC">
                <w:rPr>
                  <w:rFonts w:ascii="Courier New" w:hAnsi="Courier New" w:cs="Courier New"/>
                  <w:szCs w:val="72"/>
                  <w:lang w:val="en-US"/>
                </w:rPr>
                <w:delText>Record Type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FBA76B9" w14:textId="7806D4D9" w:rsidR="005A483A" w:rsidDel="006235BC" w:rsidRDefault="005A483A" w:rsidP="00FB39BF">
            <w:pPr>
              <w:jc w:val="center"/>
              <w:rPr>
                <w:del w:id="2686" w:author="Richard Stefan [2]" w:date="2017-10-20T18:3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687" w:author="Richard Stefan [2]" w:date="2017-10-20T18:34:00Z">
              <w:r w:rsidDel="006235B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F6960EF" w14:textId="39207B66" w:rsidR="005A483A" w:rsidDel="006235BC" w:rsidRDefault="005A483A" w:rsidP="00FB39BF">
            <w:pPr>
              <w:jc w:val="center"/>
              <w:rPr>
                <w:del w:id="2688" w:author="Richard Stefan [2]" w:date="2017-10-20T18:3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689" w:author="Richard Stefan [2]" w:date="2017-10-20T18:34:00Z">
              <w:r w:rsidDel="006235B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B8A6D6" w14:textId="2E2AC78E" w:rsidR="005A483A" w:rsidDel="006235BC" w:rsidRDefault="005A483A" w:rsidP="00FB39BF">
            <w:pPr>
              <w:jc w:val="center"/>
              <w:rPr>
                <w:del w:id="2690" w:author="Richard Stefan [2]" w:date="2017-10-20T18:3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691" w:author="Richard Stefan [2]" w:date="2017-10-20T18:34:00Z">
              <w:r w:rsidDel="006235B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5.2</w:delText>
              </w:r>
            </w:del>
          </w:p>
        </w:tc>
      </w:tr>
      <w:tr w:rsidR="005A483A" w:rsidRPr="004A3BAF" w14:paraId="37B52FD5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5D551C" w14:textId="77777777" w:rsidR="005A483A" w:rsidRDefault="005A483A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96F70E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908C70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684894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5A483A" w:rsidRPr="00414133" w14:paraId="0E9BA439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F8BE98" w14:textId="77777777" w:rsidR="005A483A" w:rsidRDefault="005A483A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B49A3F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8E323D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2A0F59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5A483A" w:rsidRPr="00414133" w14:paraId="38C5FD81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F7DEDA" w14:textId="77777777" w:rsidR="005A483A" w:rsidRDefault="005A483A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2CF0E4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222E4C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5700CA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5A483A" w:rsidRPr="00414133" w14:paraId="59B11CE0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9B1994" w14:textId="00E67450" w:rsidR="005A483A" w:rsidRDefault="00E27C30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del w:id="2692" w:author="Richard Stefan" w:date="2016-09-15T22:09:00Z">
              <w:r w:rsidDel="004A3BAF">
                <w:rPr>
                  <w:rFonts w:ascii="Courier New" w:hAnsi="Courier New" w:cs="Courier New"/>
                  <w:szCs w:val="72"/>
                  <w:lang w:val="en-US"/>
                </w:rPr>
                <w:delText xml:space="preserve">SID </w:delText>
              </w:r>
            </w:del>
            <w:ins w:id="2693" w:author="Richard Stefan" w:date="2016-09-15T22:09:00Z">
              <w:r w:rsidR="004A3BAF">
                <w:rPr>
                  <w:rFonts w:ascii="Courier New" w:hAnsi="Courier New" w:cs="Courier New"/>
                  <w:szCs w:val="72"/>
                  <w:lang w:val="en-US"/>
                </w:rPr>
                <w:t xml:space="preserve">Procedure </w:t>
              </w:r>
            </w:ins>
            <w:r>
              <w:rPr>
                <w:rFonts w:ascii="Courier New" w:hAnsi="Courier New" w:cs="Courier New"/>
                <w:szCs w:val="72"/>
                <w:lang w:val="en-US"/>
              </w:rPr>
              <w:t>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3102D4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466478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9272F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5.9/10</w:t>
            </w:r>
          </w:p>
        </w:tc>
      </w:tr>
      <w:tr w:rsidR="005A483A" w:rsidRPr="00414133" w14:paraId="72AE731A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AD9F4E" w14:textId="77777777" w:rsidR="005A483A" w:rsidRDefault="00E27C30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C55CAF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818E66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40BD63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</w:t>
            </w:r>
          </w:p>
        </w:tc>
      </w:tr>
      <w:tr w:rsidR="005A483A" w:rsidRPr="00414133" w14:paraId="10C32ED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829B44" w14:textId="77777777" w:rsidR="005A483A" w:rsidRDefault="00E27C30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Transition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8B4C0F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F19273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8C05B1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</w:t>
            </w:r>
          </w:p>
        </w:tc>
      </w:tr>
      <w:tr w:rsidR="005A483A" w:rsidRPr="00414133" w14:paraId="003CC93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E7E7C3" w14:textId="482E5083" w:rsidR="005A483A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</w:t>
            </w:r>
            <w:r w:rsidR="00E606E0">
              <w:rPr>
                <w:rFonts w:ascii="Courier New" w:hAnsi="Courier New" w:cs="Courier New"/>
                <w:szCs w:val="72"/>
                <w:lang w:val="en-US"/>
              </w:rPr>
              <w:t>uence Number</w:t>
            </w:r>
            <w:del w:id="2694" w:author="Richard Stefan" w:date="2016-09-15T22:17:00Z">
              <w:r w:rsidDel="00C622F7">
                <w:rPr>
                  <w:rFonts w:ascii="Courier New" w:hAnsi="Courier New" w:cs="Courier New"/>
                  <w:szCs w:val="72"/>
                  <w:lang w:val="en-US"/>
                </w:rPr>
                <w:delText>uence Number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2E388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CF9B04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7AD4A7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5A483A" w:rsidRPr="00414133" w14:paraId="634F426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00CFF9" w14:textId="5136DCE9" w:rsidR="005A483A" w:rsidRDefault="006235BC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ins w:id="2695" w:author="Richard Stefan [2]" w:date="2017-10-20T18:34:00Z">
              <w:r>
                <w:rPr>
                  <w:rFonts w:ascii="Courier New" w:hAnsi="Courier New" w:cs="Courier New"/>
                  <w:szCs w:val="72"/>
                  <w:lang w:val="en-US"/>
                </w:rPr>
                <w:t>Waypoint</w:t>
              </w:r>
            </w:ins>
            <w:del w:id="2696" w:author="Richard Stefan [2]" w:date="2017-10-20T18:34:00Z">
              <w:r w:rsidR="00C30F31" w:rsidDel="006235BC">
                <w:rPr>
                  <w:rFonts w:ascii="Courier New" w:hAnsi="Courier New" w:cs="Courier New"/>
                  <w:szCs w:val="72"/>
                  <w:lang w:val="en-US"/>
                </w:rPr>
                <w:delText>Fix</w:delText>
              </w:r>
            </w:del>
            <w:r w:rsidR="00C30F31">
              <w:rPr>
                <w:rFonts w:ascii="Courier New" w:hAnsi="Courier New" w:cs="Courier New"/>
                <w:szCs w:val="72"/>
                <w:lang w:val="en-US"/>
              </w:rPr>
              <w:t xml:space="preserve">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3760BF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8746B8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B0D7AF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C30F31" w:rsidRPr="00414133" w14:paraId="6C766D0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B3E7A6" w14:textId="0B794A02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del w:id="2697" w:author="Richard Stefan [2]" w:date="2017-10-20T18:34:00Z">
              <w:r w:rsidDel="006235BC">
                <w:rPr>
                  <w:rFonts w:ascii="Courier New" w:hAnsi="Courier New" w:cs="Courier New"/>
                  <w:szCs w:val="72"/>
                  <w:lang w:val="en-US"/>
                </w:rPr>
                <w:delText>Fix</w:delText>
              </w:r>
            </w:del>
            <w:ins w:id="2698" w:author="Richard Stefan [2]" w:date="2017-10-20T18:34:00Z">
              <w:r w:rsidR="006235BC">
                <w:rPr>
                  <w:rFonts w:ascii="Courier New" w:hAnsi="Courier New" w:cs="Courier New"/>
                  <w:szCs w:val="72"/>
                  <w:lang w:val="en-US"/>
                </w:rPr>
                <w:t>Waypoint</w:t>
              </w:r>
            </w:ins>
            <w:r>
              <w:rPr>
                <w:rFonts w:ascii="Courier New" w:hAnsi="Courier New" w:cs="Courier New"/>
                <w:szCs w:val="72"/>
                <w:lang w:val="en-US"/>
              </w:rPr>
              <w:t xml:space="preserve">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CAB0E7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F199CF" w14:textId="532A9EFA" w:rsidR="00C30F31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699" w:author="Richard Stefan [2]" w:date="2017-10-20T18:3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2700" w:author="Richard Stefan [2]" w:date="2017-10-20T18:36:00Z">
              <w:r w:rsidR="00C30F31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A678D5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C30F31" w:rsidRPr="00414133" w14:paraId="044C8621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4183E1" w14:textId="1975A490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del w:id="2701" w:author="Richard Stefan [2]" w:date="2017-10-20T18:34:00Z">
              <w:r w:rsidDel="006235BC">
                <w:rPr>
                  <w:rFonts w:ascii="Courier New" w:hAnsi="Courier New" w:cs="Courier New"/>
                  <w:szCs w:val="72"/>
                  <w:lang w:val="en-US"/>
                </w:rPr>
                <w:delText>Fix</w:delText>
              </w:r>
            </w:del>
            <w:ins w:id="2702" w:author="Richard Stefan [2]" w:date="2017-10-20T18:34:00Z">
              <w:r w:rsidR="006235BC">
                <w:rPr>
                  <w:rFonts w:ascii="Courier New" w:hAnsi="Courier New" w:cs="Courier New"/>
                  <w:szCs w:val="72"/>
                  <w:lang w:val="en-US"/>
                </w:rPr>
                <w:t>Waypoint</w:t>
              </w:r>
            </w:ins>
            <w:r>
              <w:rPr>
                <w:rFonts w:ascii="Courier New" w:hAnsi="Courier New" w:cs="Courier New"/>
                <w:szCs w:val="72"/>
                <w:lang w:val="en-US"/>
              </w:rPr>
              <w:t xml:space="preserve">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6D1C96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EE9C20" w14:textId="2521BD8E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703" w:author="Richard Stefan [2]" w:date="2017-10-20T18:36:00Z">
              <w:r w:rsidR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704" w:author="Richard Stefan [2]" w:date="2017-10-20T18:36:00Z">
              <w:r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E87E92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C30F31" w:rsidRPr="00414133" w14:paraId="0CB8CCC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C2405C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 Description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2BCEE1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AC7630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3EF138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</w:t>
            </w:r>
          </w:p>
        </w:tc>
      </w:tr>
      <w:tr w:rsidR="00C30F31" w:rsidRPr="00414133" w14:paraId="52FC108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93F908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Turn Direction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C5777B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57FC6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83C3D1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</w:t>
            </w:r>
          </w:p>
        </w:tc>
      </w:tr>
      <w:tr w:rsidR="00C30F31" w:rsidRPr="00414133" w14:paraId="716A8B3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13D315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RNP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9588A6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DA80EBD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4A389C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5.211</w:t>
            </w:r>
          </w:p>
        </w:tc>
      </w:tr>
      <w:tr w:rsidR="00C30F31" w:rsidRPr="00414133" w14:paraId="0D34C2A3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6CA9CF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Path and Termination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BB2D69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C9EC5C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7D6FBE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</w:t>
            </w:r>
          </w:p>
        </w:tc>
      </w:tr>
      <w:tr w:rsidR="00C30F31" w:rsidRPr="00414133" w14:paraId="33822AA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1BAF4C" w14:textId="77777777" w:rsidR="00C30F31" w:rsidRDefault="00445B5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</w:t>
            </w:r>
            <w:r w:rsidR="00C30F31">
              <w:rPr>
                <w:rFonts w:ascii="Courier New" w:hAnsi="Courier New" w:cs="Courier New"/>
                <w:szCs w:val="72"/>
                <w:lang w:val="en-US"/>
              </w:rPr>
              <w:t xml:space="preserve"> Navaid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20C669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686EC8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6EB0D1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5.23</w:t>
            </w:r>
          </w:p>
        </w:tc>
      </w:tr>
      <w:tr w:rsidR="00C30F31" w:rsidRPr="00414133" w14:paraId="03E99BD8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AC0624" w14:textId="77777777" w:rsidR="00C30F31" w:rsidRDefault="00445B5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</w:t>
            </w:r>
            <w:r w:rsidR="00C30F31">
              <w:rPr>
                <w:rFonts w:ascii="Courier New" w:hAnsi="Courier New" w:cs="Courier New"/>
                <w:szCs w:val="72"/>
                <w:lang w:val="en-US"/>
              </w:rPr>
              <w:t xml:space="preserve"> Navaid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745E02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473EC8" w14:textId="44D5EF29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705" w:author="Richard Stefan [2]" w:date="2017-10-20T18:36:00Z">
              <w:r w:rsidDel="0087798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2706" w:author="Richard Stefan [2]" w:date="2017-10-20T18:36:00Z">
              <w:r w:rsidR="0087798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404024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C30F31" w:rsidRPr="00414133" w14:paraId="0EA5EA8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0C5D20" w14:textId="77777777" w:rsidR="00C30F31" w:rsidRDefault="00445B5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</w:t>
            </w:r>
            <w:r w:rsidR="00C30F31">
              <w:rPr>
                <w:rFonts w:ascii="Courier New" w:hAnsi="Courier New" w:cs="Courier New"/>
                <w:szCs w:val="72"/>
                <w:lang w:val="en-US"/>
              </w:rPr>
              <w:t xml:space="preserve"> Navaid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5D5C2E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A63C75" w14:textId="5E44DF38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707" w:author="Richard Stefan [2]" w:date="2017-10-20T18:36:00Z">
              <w:r w:rsidR="0087798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708" w:author="Richard Stefan [2]" w:date="2017-10-20T18:36:00Z">
              <w:r w:rsidDel="00877985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6A35FD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C30F31" w:rsidRPr="00414133" w14:paraId="5741A13E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22F8B0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 Radius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AB41E4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0BAC62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E0FC73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5.204</w:t>
            </w:r>
          </w:p>
        </w:tc>
      </w:tr>
      <w:tr w:rsidR="00C30F31" w:rsidRPr="00414133" w14:paraId="65334DBE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D39CB8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Theta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300679" w14:textId="47E43341" w:rsidR="00C30F31" w:rsidRDefault="006235BC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09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10" w:author="Richard Stefan [2]" w:date="2017-10-20T18:35:00Z">
              <w:r w:rsidR="00C30F31" w:rsidDel="006235B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7542AC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8B9DD8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</w:t>
            </w:r>
          </w:p>
        </w:tc>
      </w:tr>
      <w:tr w:rsidR="00C30F31" w:rsidRPr="00414133" w14:paraId="1D67A92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C3A6FF9" w14:textId="77777777" w:rsidR="00C30F31" w:rsidRDefault="00C30F3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Rho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E6B09F" w14:textId="45C9973A" w:rsidR="00C30F31" w:rsidRDefault="006235BC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11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12" w:author="Richard Stefan [2]" w:date="2017-10-20T18:35:00Z">
              <w:r w:rsidR="00C30F31" w:rsidDel="006235B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12A5B1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6B60A6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</w:t>
            </w:r>
          </w:p>
        </w:tc>
      </w:tr>
      <w:tr w:rsidR="00C30F31" w:rsidRPr="00414133" w14:paraId="65831A8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D03540" w14:textId="77777777" w:rsidR="00C30F31" w:rsidRDefault="00912DE1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Magnetic 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979F0F" w14:textId="0190886D" w:rsidR="00C30F31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13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14" w:author="Richard Stefan [2]" w:date="2017-10-20T18:35:00Z">
              <w:r w:rsidR="00912DE1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BDCEE1" w14:textId="20CE7100" w:rsidR="00C30F31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15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  <w:del w:id="2716" w:author="Richard Stefan [2]" w:date="2017-10-20T18:35:00Z">
              <w:r w:rsidR="00912DE1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6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B64BB4" w14:textId="77777777" w:rsidR="00C30F31" w:rsidRDefault="00912DE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</w:t>
            </w:r>
          </w:p>
        </w:tc>
      </w:tr>
      <w:tr w:rsidR="00912DE1" w:rsidRPr="00912DE1" w14:paraId="5C882C6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9E44BF" w14:textId="77777777" w:rsidR="00912DE1" w:rsidRPr="00912DE1" w:rsidRDefault="00912DE1" w:rsidP="00FB39BF">
            <w:pPr>
              <w:rPr>
                <w:rFonts w:ascii="Courier New" w:hAnsi="Courier New" w:cs="Courier New"/>
                <w:lang w:val="en-US"/>
              </w:rPr>
            </w:pPr>
            <w:r w:rsidRPr="00912DE1">
              <w:rPr>
                <w:rFonts w:ascii="Courier New" w:hAnsi="Courier New" w:cs="Courier New"/>
                <w:lang w:val="en-US"/>
              </w:rPr>
              <w:t>Route Distance/Holding Distance or 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C0560F" w14:textId="57A234EA" w:rsidR="00912DE1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17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18" w:author="Richard Stefan [2]" w:date="2017-10-20T18:35:00Z">
              <w:r w:rsidR="00F16214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B27542" w14:textId="77777777" w:rsidR="00912DE1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494FD4" w14:textId="77777777" w:rsidR="00912DE1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</w:t>
            </w:r>
          </w:p>
        </w:tc>
      </w:tr>
      <w:tr w:rsidR="000C0BA3" w:rsidRPr="00912DE1" w14:paraId="203F6DF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8C0548" w14:textId="40B5AB20" w:rsidR="000C0BA3" w:rsidRPr="00912DE1" w:rsidRDefault="000C0BA3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Distance 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B369AF" w14:textId="26EB2F7F" w:rsidR="000C0BA3" w:rsidRDefault="000C0BA3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EA1FD7" w14:textId="2789EBC3" w:rsidR="000C0BA3" w:rsidRDefault="000C0BA3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D4369A" w14:textId="71265C66" w:rsidR="000C0BA3" w:rsidRDefault="000C0BA3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16214" w:rsidRPr="00912DE1" w14:paraId="68124D6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1BD0E4" w14:textId="77777777" w:rsidR="00F16214" w:rsidRPr="00912DE1" w:rsidRDefault="00F16214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Altitude 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29AF7F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3E4791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4C7ADD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5.29</w:t>
            </w:r>
          </w:p>
        </w:tc>
      </w:tr>
      <w:tr w:rsidR="00F16214" w:rsidRPr="00912DE1" w14:paraId="180D948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30F99C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Altitude1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E4932F" w14:textId="774BDBBF" w:rsidR="00F16214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19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20" w:author="Richard Stefan [2]" w:date="2017-10-20T18:35:00Z">
              <w:r w:rsidR="00F16214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EF7725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BAB70E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F16214" w:rsidRPr="00912DE1" w14:paraId="08535E3C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074C2A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Altitude2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01DAA6" w14:textId="342BEA6F" w:rsidR="00F16214" w:rsidRDefault="009803D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721" w:author="Richard Stefan [2]" w:date="2017-10-20T18:3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  <w:del w:id="2722" w:author="Richard Stefan [2]" w:date="2017-10-20T18:35:00Z">
              <w:r w:rsidR="00F16214"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alphanumeric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2DE1A8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36AB37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F16214" w:rsidRPr="00912DE1" w14:paraId="0DDA09C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52E404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Transition 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402141D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CA9240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596DE6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5.53</w:t>
            </w:r>
          </w:p>
        </w:tc>
      </w:tr>
      <w:tr w:rsidR="00F16214" w:rsidRPr="00912DE1" w14:paraId="3C40DD00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B66054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 Limit 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9A371A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40D051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8479C8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5.261</w:t>
            </w:r>
          </w:p>
        </w:tc>
      </w:tr>
      <w:tr w:rsidR="00F16214" w:rsidRPr="00912DE1" w14:paraId="47117A56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6B1FD8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B168F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14170F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C559C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F16214" w:rsidRPr="00912DE1" w14:paraId="025AACA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8F0FAF" w14:textId="77777777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Vertical 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59694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28347D" w14:textId="49EA2B69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723" w:author="Richard Stefan [2]" w:date="2017-10-20T18:35:00Z">
              <w:r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5</w:delText>
              </w:r>
            </w:del>
            <w:ins w:id="2724" w:author="Richard Stefan [2]" w:date="2017-10-20T18:35:00Z">
              <w:r w:rsidR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7270B5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5.70</w:t>
            </w:r>
          </w:p>
        </w:tc>
      </w:tr>
      <w:tr w:rsidR="00F16214" w:rsidRPr="00912DE1" w14:paraId="423EB436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9ED896" w14:textId="0DDCD459" w:rsidR="00F16214" w:rsidRPr="006235BC" w:rsidRDefault="00F16214" w:rsidP="00FB39BF">
            <w:pPr>
              <w:rPr>
                <w:rFonts w:ascii="Courier New" w:hAnsi="Courier New" w:cs="Courier New"/>
                <w:lang w:val="en-US"/>
                <w:rPrChange w:id="2725" w:author="Richard Stefan [2]" w:date="2017-10-20T18:34:00Z">
                  <w:rPr>
                    <w:rFonts w:ascii="Courier New" w:hAnsi="Courier New" w:cs="Courier New"/>
                    <w:lang w:val="fr-FR"/>
                  </w:rPr>
                </w:rPrChange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Center </w:t>
            </w:r>
            <w:del w:id="2726" w:author="Richard Stefan [2]" w:date="2017-10-20T18:34:00Z">
              <w:r w:rsidDel="006235BC">
                <w:rPr>
                  <w:rFonts w:ascii="Courier New" w:hAnsi="Courier New" w:cs="Courier New"/>
                  <w:lang w:val="fr-FR"/>
                </w:rPr>
                <w:delText>Fix</w:delText>
              </w:r>
            </w:del>
            <w:ins w:id="2727" w:author="Richard Stefan [2]" w:date="2017-10-20T18:34:00Z">
              <w:r w:rsidR="006235BC">
                <w:rPr>
                  <w:rFonts w:ascii="Courier New" w:hAnsi="Courier New" w:cs="Courier New"/>
                  <w:lang w:val="en-US"/>
                </w:rPr>
                <w:t>Waypoint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E7E2BD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F23AF6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CCC216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5.144</w:t>
            </w:r>
          </w:p>
        </w:tc>
      </w:tr>
      <w:tr w:rsidR="00F16214" w:rsidRPr="00912DE1" w14:paraId="4169D9A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945CDF" w14:textId="5CFFD932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Center </w:t>
            </w:r>
            <w:ins w:id="2728" w:author="Richard Stefan [2]" w:date="2017-10-20T18:35:00Z">
              <w:r w:rsidR="006235BC">
                <w:rPr>
                  <w:rFonts w:ascii="Courier New" w:hAnsi="Courier New" w:cs="Courier New"/>
                  <w:lang w:val="fr-FR"/>
                </w:rPr>
                <w:t>Waypoint</w:t>
              </w:r>
            </w:ins>
            <w:del w:id="2729" w:author="Richard Stefan [2]" w:date="2017-10-20T18:35:00Z">
              <w:r w:rsidDel="006235BC">
                <w:rPr>
                  <w:rFonts w:ascii="Courier New" w:hAnsi="Courier New" w:cs="Courier New"/>
                  <w:lang w:val="fr-FR"/>
                </w:rPr>
                <w:delText>Fix</w:delText>
              </w:r>
            </w:del>
            <w:r>
              <w:rPr>
                <w:rFonts w:ascii="Courier New" w:hAnsi="Courier New" w:cs="Courier New"/>
                <w:lang w:val="fr-FR"/>
              </w:rPr>
              <w:t xml:space="preserve">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BBCE60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E8F9FD" w14:textId="2B10035F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2730" w:author="Richard Stefan [2]" w:date="2017-10-20T18:35:00Z">
              <w:r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2731" w:author="Richard Stefan [2]" w:date="2017-10-20T18:35:00Z">
              <w:r w:rsidR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CB32D4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16214" w:rsidRPr="00912DE1" w14:paraId="152046DF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CF2E44" w14:textId="386D8130" w:rsidR="00F16214" w:rsidRDefault="00F16214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Center </w:t>
            </w:r>
            <w:ins w:id="2732" w:author="Richard Stefan [2]" w:date="2017-10-20T18:35:00Z">
              <w:r w:rsidR="006235BC">
                <w:rPr>
                  <w:rFonts w:ascii="Courier New" w:hAnsi="Courier New" w:cs="Courier New"/>
                  <w:lang w:val="fr-FR"/>
                </w:rPr>
                <w:t>Waypoint</w:t>
              </w:r>
            </w:ins>
            <w:del w:id="2733" w:author="Richard Stefan [2]" w:date="2017-10-20T18:35:00Z">
              <w:r w:rsidDel="006235BC">
                <w:rPr>
                  <w:rFonts w:ascii="Courier New" w:hAnsi="Courier New" w:cs="Courier New"/>
                  <w:lang w:val="fr-FR"/>
                </w:rPr>
                <w:delText>Fix</w:delText>
              </w:r>
            </w:del>
            <w:r>
              <w:rPr>
                <w:rFonts w:ascii="Courier New" w:hAnsi="Courier New" w:cs="Courier New"/>
                <w:lang w:val="fr-FR"/>
              </w:rPr>
              <w:t xml:space="preserve">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2E9754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706D4B" w14:textId="205E0D22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2734" w:author="Richard Stefan [2]" w:date="2017-10-20T18:36:00Z">
              <w:r w:rsidR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2735" w:author="Richard Stefan [2]" w:date="2017-10-20T18:35:00Z">
              <w:r w:rsidDel="009803D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1DD925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124B982E" w14:textId="77777777" w:rsidR="005A483A" w:rsidRDefault="005A483A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919D4E7" w14:textId="77777777" w:rsidR="005A483A" w:rsidRPr="00166C90" w:rsidRDefault="005A483A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66C90">
        <w:rPr>
          <w:rFonts w:ascii="Segoe UI Light" w:hAnsi="Segoe UI Light" w:cs="Segoe UI Light"/>
          <w:sz w:val="24"/>
          <w:szCs w:val="72"/>
          <w:lang w:val="en-US"/>
        </w:rPr>
        <w:t>Example:</w:t>
      </w:r>
    </w:p>
    <w:p w14:paraId="6F09AAF6" w14:textId="3EBD6E2A" w:rsidR="005A483A" w:rsidRPr="00F741A0" w:rsidRDefault="005A483A" w:rsidP="00F741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736" w:author="Richard Stefan [2]" w:date="2017-10-20T18:36:00Z">
        <w:r w:rsidRPr="00F741A0" w:rsidDel="00A43305">
          <w:rPr>
            <w:rFonts w:ascii="Courier New" w:hAnsi="Courier New" w:cs="Courier New"/>
            <w:lang w:val="en-US"/>
          </w:rPr>
          <w:delText>P</w:delText>
        </w:r>
        <w:r w:rsidR="00515D24" w:rsidRPr="00F741A0" w:rsidDel="00A43305">
          <w:rPr>
            <w:rFonts w:ascii="Courier New" w:hAnsi="Courier New" w:cs="Courier New"/>
            <w:lang w:val="en-US"/>
          </w:rPr>
          <w:delText>D</w:delText>
        </w:r>
        <w:r w:rsidRPr="00F741A0" w:rsidDel="00A43305">
          <w:rPr>
            <w:rFonts w:ascii="Courier New" w:hAnsi="Courier New" w:cs="Courier New"/>
            <w:lang w:val="en-US"/>
          </w:rPr>
          <w:delText>|</w:delText>
        </w:r>
      </w:del>
      <w:r w:rsidRPr="00F741A0">
        <w:rPr>
          <w:rFonts w:ascii="Courier New" w:hAnsi="Courier New" w:cs="Courier New"/>
          <w:lang w:val="en-US"/>
        </w:rPr>
        <w:t>EUR|</w:t>
      </w:r>
      <w:r w:rsidR="00F741A0" w:rsidRPr="00F741A0">
        <w:rPr>
          <w:rFonts w:ascii="Courier New" w:hAnsi="Courier New" w:cs="Courier New"/>
          <w:lang w:val="en-US"/>
        </w:rPr>
        <w:t>LO</w:t>
      </w:r>
      <w:r w:rsidR="00F741A0">
        <w:rPr>
          <w:rFonts w:ascii="Courier New" w:hAnsi="Courier New" w:cs="Courier New"/>
          <w:lang w:val="en-US"/>
        </w:rPr>
        <w:t>|LOWW|ADAM1A|5|RW11|10|WW100|</w:t>
      </w:r>
      <w:r w:rsidR="00F741A0" w:rsidRPr="00F741A0">
        <w:rPr>
          <w:rFonts w:ascii="Courier New" w:hAnsi="Courier New" w:cs="Courier New"/>
          <w:lang w:val="en-US"/>
        </w:rPr>
        <w:t>48.08981667</w:t>
      </w:r>
      <w:r w:rsidR="00F741A0">
        <w:rPr>
          <w:rFonts w:ascii="Courier New" w:hAnsi="Courier New" w:cs="Courier New"/>
          <w:lang w:val="en-US"/>
        </w:rPr>
        <w:t>|</w:t>
      </w:r>
      <w:r w:rsidR="00F741A0" w:rsidRPr="00F741A0">
        <w:rPr>
          <w:rFonts w:ascii="Courier New" w:hAnsi="Courier New" w:cs="Courier New"/>
          <w:lang w:val="en-US"/>
        </w:rPr>
        <w:t>16.63360278</w:t>
      </w:r>
      <w:r w:rsidR="00F741A0">
        <w:rPr>
          <w:rFonts w:ascii="Courier New" w:hAnsi="Courier New" w:cs="Courier New"/>
          <w:lang w:val="en-US"/>
        </w:rPr>
        <w:t>|EY|||CF|FMD|</w:t>
      </w:r>
      <w:r w:rsidR="00F741A0" w:rsidRPr="00F741A0">
        <w:rPr>
          <w:rFonts w:ascii="Courier New" w:hAnsi="Courier New" w:cs="Courier New"/>
          <w:lang w:val="en-US"/>
        </w:rPr>
        <w:t>48.10511389</w:t>
      </w:r>
      <w:r w:rsidR="00F741A0">
        <w:rPr>
          <w:rFonts w:ascii="Courier New" w:hAnsi="Courier New" w:cs="Courier New"/>
          <w:lang w:val="en-US"/>
        </w:rPr>
        <w:t>|</w:t>
      </w:r>
      <w:r w:rsidR="00F741A0" w:rsidRPr="00F741A0">
        <w:rPr>
          <w:rFonts w:ascii="Courier New" w:hAnsi="Courier New" w:cs="Courier New"/>
          <w:lang w:val="en-US"/>
        </w:rPr>
        <w:t>16.62926389</w:t>
      </w:r>
      <w:r w:rsidR="00F741A0">
        <w:rPr>
          <w:rFonts w:ascii="Courier New" w:hAnsi="Courier New" w:cs="Courier New"/>
          <w:lang w:val="en-US"/>
        </w:rPr>
        <w:t>||165.2|0.9|112.0|3.0||||10000|</w:t>
      </w:r>
      <w:r w:rsidR="00944DDC">
        <w:rPr>
          <w:rFonts w:ascii="Courier New" w:hAnsi="Courier New" w:cs="Courier New"/>
          <w:lang w:val="en-US"/>
        </w:rPr>
        <w:t>-|205|||||</w:t>
      </w:r>
      <w:r w:rsidR="001B4CFD">
        <w:rPr>
          <w:rFonts w:ascii="Courier New" w:hAnsi="Courier New" w:cs="Courier New"/>
          <w:lang w:val="en-US"/>
        </w:rPr>
        <w:t>|</w:t>
      </w:r>
    </w:p>
    <w:p w14:paraId="60F081BF" w14:textId="540D71DD" w:rsidR="00EB493C" w:rsidRDefault="00EB493C">
      <w:pPr>
        <w:rPr>
          <w:ins w:id="2737" w:author="Richard Stefan" w:date="2016-09-16T11:48:00Z"/>
          <w:rFonts w:ascii="Segoe UI Light" w:hAnsi="Segoe UI Light" w:cs="Segoe UI Light"/>
          <w:sz w:val="24"/>
          <w:szCs w:val="72"/>
          <w:lang w:val="en-US"/>
        </w:rPr>
      </w:pPr>
      <w:ins w:id="2738" w:author="Richard Stefan" w:date="2016-09-16T11:48:00Z">
        <w:r>
          <w:rPr>
            <w:rFonts w:ascii="Segoe UI Light" w:hAnsi="Segoe UI Light" w:cs="Segoe UI Light"/>
            <w:sz w:val="24"/>
            <w:szCs w:val="72"/>
            <w:lang w:val="en-US"/>
          </w:rPr>
          <w:br w:type="page"/>
        </w:r>
      </w:ins>
    </w:p>
    <w:p w14:paraId="22D60307" w14:textId="752BB3B2" w:rsidR="00F741A0" w:rsidRPr="00F741A0" w:rsidDel="00EB493C" w:rsidRDefault="00F741A0" w:rsidP="00F741A0">
      <w:pPr>
        <w:pStyle w:val="ListParagraph"/>
        <w:spacing w:after="0" w:line="240" w:lineRule="auto"/>
        <w:rPr>
          <w:del w:id="2739" w:author="Richard Stefan" w:date="2016-09-16T11:48:00Z"/>
          <w:rFonts w:ascii="Segoe UI Light" w:hAnsi="Segoe UI Light" w:cs="Segoe UI Light"/>
          <w:sz w:val="24"/>
          <w:szCs w:val="72"/>
          <w:lang w:val="en-US"/>
        </w:rPr>
      </w:pPr>
    </w:p>
    <w:p w14:paraId="05AE6943" w14:textId="77777777" w:rsidR="005A483A" w:rsidRDefault="005A483A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0F08DFE6" w14:textId="048CD841" w:rsidR="005A483A" w:rsidDel="00A43305" w:rsidRDefault="005A483A" w:rsidP="005A483A">
      <w:pPr>
        <w:pStyle w:val="ListParagraph"/>
        <w:numPr>
          <w:ilvl w:val="0"/>
          <w:numId w:val="11"/>
        </w:numPr>
        <w:spacing w:after="0" w:line="240" w:lineRule="auto"/>
        <w:rPr>
          <w:del w:id="2740" w:author="Richard Stefan [2]" w:date="2017-10-20T18:36:00Z"/>
          <w:rFonts w:ascii="Segoe UI Light" w:hAnsi="Segoe UI Light" w:cs="Segoe UI Light"/>
          <w:sz w:val="24"/>
          <w:szCs w:val="72"/>
          <w:lang w:val="en-US"/>
        </w:rPr>
      </w:pPr>
      <w:del w:id="2741" w:author="Richard Stefan [2]" w:date="2017-10-20T18:36:00Z">
        <w:r w:rsidRPr="00AA254B" w:rsidDel="00A43305">
          <w:rPr>
            <w:rFonts w:ascii="Courier New" w:hAnsi="Courier New" w:cs="Courier New"/>
            <w:lang w:val="en-US"/>
          </w:rPr>
          <w:delText>Record Type</w:delText>
        </w:r>
        <w:r w:rsidDel="00A43305">
          <w:rPr>
            <w:rFonts w:ascii="Segoe UI Light" w:hAnsi="Segoe UI Light" w:cs="Segoe UI Light"/>
            <w:sz w:val="24"/>
            <w:szCs w:val="72"/>
            <w:lang w:val="en-US"/>
          </w:rPr>
          <w:delText xml:space="preserve"> : “P</w:delText>
        </w:r>
        <w:r w:rsidR="002F4AFF" w:rsidDel="00A43305">
          <w:rPr>
            <w:rFonts w:ascii="Segoe UI Light" w:hAnsi="Segoe UI Light" w:cs="Segoe UI Light"/>
            <w:sz w:val="24"/>
            <w:szCs w:val="72"/>
            <w:lang w:val="en-US"/>
          </w:rPr>
          <w:delText>D</w:delText>
        </w:r>
        <w:r w:rsidR="003A5F57" w:rsidDel="00A43305">
          <w:rPr>
            <w:rFonts w:ascii="Segoe UI Light" w:hAnsi="Segoe UI Light" w:cs="Segoe UI Light"/>
            <w:sz w:val="24"/>
            <w:szCs w:val="72"/>
            <w:lang w:val="en-US"/>
          </w:rPr>
          <w:delText>/PE/PF”</w:delText>
        </w:r>
        <w:r w:rsidDel="00A43305">
          <w:rPr>
            <w:rFonts w:ascii="Segoe UI Light" w:hAnsi="Segoe UI Light" w:cs="Segoe UI Light"/>
            <w:sz w:val="24"/>
            <w:szCs w:val="72"/>
            <w:lang w:val="en-US"/>
          </w:rPr>
          <w:delText xml:space="preserve"> without the quotation marks</w:delText>
        </w:r>
        <w:r w:rsidR="003A5F57" w:rsidDel="00A43305">
          <w:rPr>
            <w:rFonts w:ascii="Segoe UI Light" w:hAnsi="Segoe UI Light" w:cs="Segoe UI Light"/>
            <w:sz w:val="24"/>
            <w:szCs w:val="72"/>
            <w:lang w:val="en-US"/>
          </w:rPr>
          <w:delText xml:space="preserve"> (see </w:delText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  <w:delText xml:space="preserve">appendix </w:delText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  <w:fldChar w:fldCharType="begin"/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  <w:delInstrText xml:space="preserve"> REF _Ref461702959 \r \h </w:delInstrText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  <w:fldChar w:fldCharType="separate"/>
        </w:r>
        <w:r w:rsidR="00EB0768" w:rsidDel="00A43305">
          <w:rPr>
            <w:rFonts w:ascii="Segoe UI Light" w:hAnsi="Segoe UI Light" w:cs="Segoe UI Light"/>
            <w:sz w:val="24"/>
            <w:szCs w:val="72"/>
            <w:lang w:val="en-US"/>
          </w:rPr>
          <w:delText>3.19</w:delText>
        </w:r>
        <w:r w:rsidR="00BE7057" w:rsidDel="00A43305">
          <w:rPr>
            <w:rFonts w:ascii="Segoe UI Light" w:hAnsi="Segoe UI Light" w:cs="Segoe UI Light"/>
            <w:sz w:val="24"/>
            <w:szCs w:val="72"/>
            <w:lang w:val="en-US"/>
          </w:rPr>
          <w:fldChar w:fldCharType="end"/>
        </w:r>
        <w:r w:rsidR="003A5F57" w:rsidDel="00A43305">
          <w:rPr>
            <w:rFonts w:ascii="Segoe UI Light" w:hAnsi="Segoe UI Light" w:cs="Segoe UI Light"/>
            <w:sz w:val="24"/>
            <w:szCs w:val="72"/>
            <w:lang w:val="en-US"/>
          </w:rPr>
          <w:delText>)</w:delText>
        </w:r>
      </w:del>
    </w:p>
    <w:p w14:paraId="628222A4" w14:textId="77777777" w:rsidR="005A483A" w:rsidRDefault="005A483A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marker</w:t>
      </w:r>
    </w:p>
    <w:p w14:paraId="3577CE3D" w14:textId="77777777" w:rsidR="005A483A" w:rsidRDefault="005A483A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ICAO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marker</w:t>
      </w:r>
    </w:p>
    <w:p w14:paraId="502FB9C6" w14:textId="77777777" w:rsidR="005A483A" w:rsidRDefault="005A483A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four character ICAO location identifier</w:t>
      </w:r>
    </w:p>
    <w:p w14:paraId="51F6C2EF" w14:textId="6E698E59" w:rsid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742" w:author="Richard Stefan" w:date="2016-09-15T22:15:00Z">
        <w:r w:rsidDel="00CF7896">
          <w:rPr>
            <w:rFonts w:ascii="Courier New" w:hAnsi="Courier New" w:cs="Courier New"/>
            <w:szCs w:val="72"/>
            <w:lang w:val="en-US"/>
          </w:rPr>
          <w:delText xml:space="preserve">SID </w:delText>
        </w:r>
      </w:del>
      <w:ins w:id="2743" w:author="Richard Stefan" w:date="2016-09-15T22:15:00Z">
        <w:r w:rsidR="00CF7896">
          <w:rPr>
            <w:rFonts w:ascii="Courier New" w:hAnsi="Courier New" w:cs="Courier New"/>
            <w:szCs w:val="72"/>
            <w:lang w:val="en-US"/>
          </w:rPr>
          <w:t xml:space="preserve">Procedure </w:t>
        </w:r>
      </w:ins>
      <w:r>
        <w:rPr>
          <w:rFonts w:ascii="Courier New" w:hAnsi="Courier New" w:cs="Courier New"/>
          <w:szCs w:val="72"/>
          <w:lang w:val="en-US"/>
        </w:rPr>
        <w:t>Identifier</w:t>
      </w:r>
      <w:r w:rsidR="005A483A">
        <w:rPr>
          <w:rFonts w:ascii="Courier New" w:hAnsi="Courier New" w:cs="Courier New"/>
          <w:szCs w:val="72"/>
          <w:lang w:val="en-US"/>
        </w:rPr>
        <w:t xml:space="preserve"> </w:t>
      </w:r>
      <w:r w:rsidR="005A483A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F01ED">
        <w:rPr>
          <w:rFonts w:ascii="Segoe UI Light" w:hAnsi="Segoe UI Light" w:cs="Segoe UI Light"/>
          <w:sz w:val="24"/>
          <w:szCs w:val="72"/>
          <w:lang w:val="en-US"/>
        </w:rPr>
        <w:t xml:space="preserve">name of the </w:t>
      </w:r>
      <w:r w:rsidR="00393B9F">
        <w:rPr>
          <w:rFonts w:ascii="Segoe UI Light" w:hAnsi="Segoe UI Light" w:cs="Segoe UI Light"/>
          <w:sz w:val="24"/>
          <w:szCs w:val="72"/>
          <w:lang w:val="en-US"/>
        </w:rPr>
        <w:t>terminal procedure</w:t>
      </w:r>
    </w:p>
    <w:p w14:paraId="02A13B25" w14:textId="20DEB5C1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Route Type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F01ED">
        <w:rPr>
          <w:rFonts w:ascii="Segoe UI Light" w:hAnsi="Segoe UI Light" w:cs="Segoe UI Light"/>
          <w:sz w:val="24"/>
          <w:szCs w:val="72"/>
          <w:lang w:val="en-US"/>
        </w:rPr>
        <w:t xml:space="preserve">element of the </w:t>
      </w:r>
      <w:r w:rsidR="00393B9F">
        <w:rPr>
          <w:rFonts w:ascii="Segoe UI Light" w:hAnsi="Segoe UI Light" w:cs="Segoe UI Light"/>
          <w:sz w:val="24"/>
          <w:szCs w:val="72"/>
          <w:lang w:val="en-US"/>
        </w:rPr>
        <w:t xml:space="preserve">terminal procedure </w:t>
      </w:r>
      <w:r w:rsidR="00EF01ED"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_Ref461701339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3.11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t>/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_Ref461701343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3.12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t>/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_Ref461701345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3.13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F01E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E66B8A1" w14:textId="77777777" w:rsidR="00787E45" w:rsidRPr="00EF01ED" w:rsidRDefault="00787E45" w:rsidP="00EF01E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F01ED">
        <w:rPr>
          <w:rFonts w:ascii="Courier New" w:hAnsi="Courier New" w:cs="Courier New"/>
          <w:szCs w:val="72"/>
          <w:lang w:val="en-US"/>
        </w:rPr>
        <w:t>Transition Identifier</w:t>
      </w:r>
      <w:r w:rsidRPr="00EF01E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F01ED" w:rsidRPr="00EF01ED">
        <w:rPr>
          <w:rFonts w:ascii="Segoe UI Light" w:hAnsi="Segoe UI Light" w:cs="Segoe UI Light"/>
          <w:sz w:val="24"/>
          <w:szCs w:val="72"/>
          <w:lang w:val="en-US"/>
        </w:rPr>
        <w:t>describes the type of transition to be made from the</w:t>
      </w:r>
      <w:r w:rsidR="00EF01E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F01ED" w:rsidRPr="00EF01ED">
        <w:rPr>
          <w:rFonts w:ascii="Segoe UI Light" w:hAnsi="Segoe UI Light" w:cs="Segoe UI Light"/>
          <w:sz w:val="24"/>
          <w:szCs w:val="72"/>
          <w:lang w:val="en-US"/>
        </w:rPr>
        <w:t>enroute environment into the terminal area and vice versa</w:t>
      </w:r>
    </w:p>
    <w:p w14:paraId="45C5EF8D" w14:textId="2BEE8DE7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Seq</w:t>
      </w:r>
      <w:r w:rsidR="00E606E0">
        <w:rPr>
          <w:rFonts w:ascii="Courier New" w:hAnsi="Courier New" w:cs="Courier New"/>
          <w:szCs w:val="72"/>
          <w:lang w:val="en-US"/>
        </w:rPr>
        <w:t>uence Number</w:t>
      </w:r>
      <w:del w:id="2744" w:author="Richard Stefan" w:date="2016-09-15T22:17:00Z">
        <w:r w:rsidDel="00C622F7">
          <w:rPr>
            <w:rFonts w:ascii="Courier New" w:hAnsi="Courier New" w:cs="Courier New"/>
            <w:szCs w:val="72"/>
            <w:lang w:val="en-US"/>
          </w:rPr>
          <w:delText>uence Number</w:delText>
        </w:r>
      </w:del>
      <w:r>
        <w:rPr>
          <w:rFonts w:ascii="Courier New" w:hAnsi="Courier New" w:cs="Courier New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CD3109" w:rsidRPr="00CD3109">
        <w:rPr>
          <w:rFonts w:ascii="Segoe UI Light" w:hAnsi="Segoe UI Light" w:cs="Segoe UI Light"/>
          <w:sz w:val="24"/>
          <w:szCs w:val="72"/>
          <w:lang w:val="en-US"/>
        </w:rPr>
        <w:t xml:space="preserve">sequence definition phase of the </w:t>
      </w:r>
      <w:r w:rsidR="00393B9F">
        <w:rPr>
          <w:rFonts w:ascii="Segoe UI Light" w:hAnsi="Segoe UI Light" w:cs="Segoe UI Light"/>
          <w:sz w:val="24"/>
          <w:szCs w:val="72"/>
          <w:lang w:val="en-US"/>
        </w:rPr>
        <w:t>terminal procedure</w:t>
      </w:r>
    </w:p>
    <w:p w14:paraId="5583D6C1" w14:textId="64ABDE1B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2745" w:author="Richard Stefan [2]" w:date="2017-10-20T18:36:00Z">
        <w:r w:rsidDel="00A43305">
          <w:rPr>
            <w:rFonts w:ascii="Courier New" w:hAnsi="Courier New" w:cs="Courier New"/>
            <w:szCs w:val="72"/>
            <w:lang w:val="en-US"/>
          </w:rPr>
          <w:delText xml:space="preserve">Fix </w:delText>
        </w:r>
      </w:del>
      <w:ins w:id="2746" w:author="Richard Stefan [2]" w:date="2017-10-20T18:36:00Z">
        <w:r w:rsidR="00A43305">
          <w:rPr>
            <w:rFonts w:ascii="Courier New" w:hAnsi="Courier New" w:cs="Courier New"/>
            <w:szCs w:val="72"/>
            <w:lang w:val="en-US"/>
          </w:rPr>
          <w:t xml:space="preserve">Waypoint </w:t>
        </w:r>
      </w:ins>
      <w:r>
        <w:rPr>
          <w:rFonts w:ascii="Courier New" w:hAnsi="Courier New" w:cs="Courier New"/>
          <w:szCs w:val="72"/>
          <w:lang w:val="en-US"/>
        </w:rPr>
        <w:t xml:space="preserve">Identifier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CD3109" w:rsidRPr="001369CD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CD3109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CD3109"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3DD27E7C" w14:textId="6CC4E0FF" w:rsidR="00787E45" w:rsidRPr="00787E45" w:rsidRDefault="00A4330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2747" w:author="Richard Stefan [2]" w:date="2017-10-20T18:36:00Z">
        <w:r>
          <w:rPr>
            <w:rFonts w:ascii="Courier New" w:hAnsi="Courier New" w:cs="Courier New"/>
            <w:szCs w:val="72"/>
            <w:lang w:val="en-US"/>
          </w:rPr>
          <w:t xml:space="preserve">Waypoint </w:t>
        </w:r>
      </w:ins>
      <w:del w:id="2748" w:author="Richard Stefan [2]" w:date="2017-10-20T18:36:00Z">
        <w:r w:rsidR="00787E45" w:rsidDel="00A43305">
          <w:rPr>
            <w:rFonts w:ascii="Courier New" w:hAnsi="Courier New" w:cs="Courier New"/>
            <w:szCs w:val="72"/>
            <w:lang w:val="en-US"/>
          </w:rPr>
          <w:delText xml:space="preserve">Fix </w:delText>
        </w:r>
      </w:del>
      <w:r w:rsidR="00787E45">
        <w:rPr>
          <w:rFonts w:ascii="Courier New" w:hAnsi="Courier New" w:cs="Courier New"/>
          <w:szCs w:val="72"/>
          <w:lang w:val="en-US"/>
        </w:rPr>
        <w:t xml:space="preserve">Latitude </w:t>
      </w:r>
      <w:r w:rsidR="00787E4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CD3109">
        <w:rPr>
          <w:rFonts w:ascii="Segoe UI Light" w:hAnsi="Segoe UI Light" w:cs="Segoe UI Light"/>
          <w:sz w:val="24"/>
          <w:szCs w:val="72"/>
          <w:lang w:val="en-US"/>
        </w:rPr>
        <w:t>navaid or waypoint latitude in degrees decimal floating point (N positive, S negative)</w:t>
      </w:r>
    </w:p>
    <w:p w14:paraId="4F4B22C1" w14:textId="77777777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Fix 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CD3109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CD3109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10811970" w14:textId="6DC941F9" w:rsidR="00787E45" w:rsidRPr="003C0C5D" w:rsidRDefault="00787E45" w:rsidP="003C0C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Waypoint Description Code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3C0C5D">
        <w:rPr>
          <w:rFonts w:ascii="Segoe UI Light" w:hAnsi="Segoe UI Light" w:cs="Segoe UI Light"/>
          <w:sz w:val="24"/>
          <w:szCs w:val="72"/>
          <w:lang w:val="en-US"/>
        </w:rPr>
        <w:t>t</w:t>
      </w:r>
      <w:r w:rsidR="003C0C5D" w:rsidRPr="003C0C5D">
        <w:rPr>
          <w:rFonts w:ascii="Segoe UI Light" w:hAnsi="Segoe UI Light" w:cs="Segoe UI Light"/>
          <w:sz w:val="24"/>
          <w:szCs w:val="72"/>
          <w:lang w:val="en-US"/>
        </w:rPr>
        <w:t>he field provides information on the type of</w:t>
      </w:r>
      <w:r w:rsidR="003C0C5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C0C5D" w:rsidRPr="003C0C5D">
        <w:rPr>
          <w:rFonts w:ascii="Segoe UI Light" w:hAnsi="Segoe UI Light" w:cs="Segoe UI Light"/>
          <w:sz w:val="24"/>
          <w:szCs w:val="72"/>
          <w:lang w:val="en-US"/>
        </w:rPr>
        <w:t>fix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_Ref461694421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C0C5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3B99090" w14:textId="36ED3094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Turn Direction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946E1">
        <w:rPr>
          <w:rFonts w:ascii="Segoe UI Light" w:hAnsi="Segoe UI Light" w:cs="Courier New"/>
          <w:sz w:val="24"/>
          <w:szCs w:val="24"/>
          <w:lang w:val="en-US"/>
        </w:rPr>
        <w:t xml:space="preserve">turn direction </w:t>
      </w:r>
      <w:r w:rsidR="00E946E1"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F1895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_Ref461693358 \r \h </w:instrText>
      </w:r>
      <w:r w:rsidR="00DF1895">
        <w:rPr>
          <w:rFonts w:ascii="Segoe UI Light" w:hAnsi="Segoe UI Light" w:cs="Segoe UI Light"/>
          <w:sz w:val="24"/>
          <w:szCs w:val="72"/>
          <w:lang w:val="en-US"/>
        </w:rPr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DF189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946E1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0EBCAF7" w14:textId="77777777" w:rsidR="00787E45" w:rsidRPr="009C314B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9C314B">
        <w:rPr>
          <w:rFonts w:ascii="Courier New" w:hAnsi="Courier New" w:cs="Courier New"/>
          <w:szCs w:val="72"/>
          <w:lang w:val="en-US"/>
        </w:rPr>
        <w:t xml:space="preserve">RNP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29050F" w:rsidRPr="009C314B">
        <w:rPr>
          <w:rFonts w:ascii="Segoe UI Light" w:hAnsi="Segoe UI Light" w:cs="Courier New"/>
          <w:sz w:val="24"/>
          <w:szCs w:val="24"/>
          <w:lang w:val="en-US"/>
        </w:rPr>
        <w:t>statement of the Navigation Performance necessary for operation within a defined airspace in accordance with ICAO Annex 15 and/or State</w:t>
      </w:r>
      <w:r w:rsidR="009C314B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29050F" w:rsidRPr="009C314B">
        <w:rPr>
          <w:rFonts w:ascii="Segoe UI Light" w:hAnsi="Segoe UI Light" w:cs="Courier New"/>
          <w:sz w:val="24"/>
          <w:szCs w:val="24"/>
          <w:lang w:val="en-US"/>
        </w:rPr>
        <w:t>published rules</w:t>
      </w:r>
    </w:p>
    <w:p w14:paraId="30D639BA" w14:textId="36F122B7" w:rsidR="00787E45" w:rsidRPr="00FE1759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FE1759">
        <w:rPr>
          <w:rFonts w:ascii="Courier New" w:hAnsi="Courier New" w:cs="Courier New"/>
          <w:szCs w:val="72"/>
          <w:lang w:val="en-US"/>
        </w:rPr>
        <w:t xml:space="preserve">Path and Termination </w:t>
      </w:r>
      <w:r w:rsidRPr="00FE1759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FE1759" w:rsidRPr="00FE1759">
        <w:rPr>
          <w:rFonts w:ascii="Segoe UI Light" w:hAnsi="Segoe UI Light" w:cs="Courier New"/>
          <w:sz w:val="24"/>
          <w:szCs w:val="24"/>
          <w:lang w:val="en-US"/>
        </w:rPr>
        <w:t>defines the path geometry for a single record of an</w:t>
      </w:r>
      <w:r w:rsidR="00FE1759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FE1759" w:rsidRPr="00FE1759">
        <w:rPr>
          <w:rFonts w:ascii="Segoe UI Light" w:hAnsi="Segoe UI Light" w:cs="Courier New"/>
          <w:sz w:val="24"/>
          <w:szCs w:val="24"/>
          <w:lang w:val="en-US"/>
        </w:rPr>
        <w:t>terminal</w:t>
      </w:r>
      <w:r w:rsidR="00FE1759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FE1759" w:rsidRPr="00FE1759">
        <w:rPr>
          <w:rFonts w:ascii="Segoe UI Light" w:hAnsi="Segoe UI Light" w:cs="Courier New"/>
          <w:sz w:val="24"/>
          <w:szCs w:val="24"/>
          <w:lang w:val="en-US"/>
        </w:rPr>
        <w:t>procedure</w:t>
      </w:r>
      <w:r w:rsidR="0050338B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50338B">
        <w:rPr>
          <w:rFonts w:ascii="Segoe UI Light" w:hAnsi="Segoe UI Light" w:cs="Segoe UI Light"/>
          <w:sz w:val="24"/>
          <w:szCs w:val="72"/>
          <w:lang w:val="en-US"/>
        </w:rPr>
        <w:t xml:space="preserve">(see 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t xml:space="preserve">appendix 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E7057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_Ref461702944 \r \h </w:instrText>
      </w:r>
      <w:r w:rsidR="00BE7057">
        <w:rPr>
          <w:rFonts w:ascii="Segoe UI Light" w:hAnsi="Segoe UI Light" w:cs="Segoe UI Light"/>
          <w:sz w:val="24"/>
          <w:szCs w:val="72"/>
          <w:lang w:val="en-US"/>
        </w:rPr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3.22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0338B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5715FCD" w14:textId="77777777" w:rsidR="00787E45" w:rsidRPr="009C314B" w:rsidRDefault="00A1728C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>
        <w:rPr>
          <w:rFonts w:ascii="Courier New" w:hAnsi="Courier New" w:cs="Courier New"/>
          <w:szCs w:val="72"/>
          <w:lang w:val="en-US"/>
        </w:rPr>
        <w:t>Recommended</w:t>
      </w:r>
      <w:r w:rsidR="00787E45">
        <w:rPr>
          <w:rFonts w:ascii="Courier New" w:hAnsi="Courier New" w:cs="Courier New"/>
          <w:szCs w:val="72"/>
          <w:lang w:val="en-US"/>
        </w:rPr>
        <w:t xml:space="preserve"> Navaid </w:t>
      </w:r>
      <w:r w:rsidR="00787E4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 w:rsidRPr="009C314B">
        <w:rPr>
          <w:rFonts w:ascii="Segoe UI Light" w:hAnsi="Segoe UI Light" w:cs="Courier New"/>
          <w:sz w:val="24"/>
          <w:szCs w:val="24"/>
          <w:lang w:val="en-US"/>
        </w:rPr>
        <w:t xml:space="preserve">reference facility for the </w:t>
      </w:r>
      <w:r w:rsidR="009C314B">
        <w:rPr>
          <w:rFonts w:ascii="Segoe UI Light" w:hAnsi="Segoe UI Light" w:cs="Courier New"/>
          <w:sz w:val="24"/>
          <w:szCs w:val="24"/>
          <w:lang w:val="en-US"/>
        </w:rPr>
        <w:t>fix</w:t>
      </w:r>
    </w:p>
    <w:p w14:paraId="0974FD0A" w14:textId="77777777" w:rsidR="00787E45" w:rsidRPr="00787E45" w:rsidRDefault="00A1728C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Recommended</w:t>
      </w:r>
      <w:r w:rsidR="00787E45">
        <w:rPr>
          <w:rFonts w:ascii="Courier New" w:hAnsi="Courier New" w:cs="Courier New"/>
          <w:szCs w:val="72"/>
          <w:lang w:val="en-US"/>
        </w:rPr>
        <w:t xml:space="preserve"> Navaid Latitude </w:t>
      </w:r>
      <w:r w:rsidR="00787E4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>
        <w:rPr>
          <w:rFonts w:ascii="Segoe UI Light" w:hAnsi="Segoe UI Light" w:cs="Segoe UI Light"/>
          <w:sz w:val="24"/>
          <w:szCs w:val="72"/>
          <w:lang w:val="en-US"/>
        </w:rPr>
        <w:t>recommended navaid latitude in degrees decimal floating point (N positive, S negative)</w:t>
      </w:r>
    </w:p>
    <w:p w14:paraId="681C19A2" w14:textId="77777777" w:rsidR="00787E45" w:rsidRPr="00787E45" w:rsidRDefault="00A1728C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Recommended</w:t>
      </w:r>
      <w:r w:rsidR="00787E45">
        <w:rPr>
          <w:rFonts w:ascii="Courier New" w:hAnsi="Courier New" w:cs="Courier New"/>
          <w:szCs w:val="72"/>
          <w:lang w:val="en-US"/>
        </w:rPr>
        <w:t xml:space="preserve"> Navaid Longitude </w:t>
      </w:r>
      <w:r w:rsidR="00787E4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>
        <w:rPr>
          <w:rFonts w:ascii="Segoe UI Light" w:hAnsi="Segoe UI Light" w:cs="Segoe UI Light"/>
          <w:sz w:val="24"/>
          <w:szCs w:val="72"/>
          <w:lang w:val="en-US"/>
        </w:rPr>
        <w:t xml:space="preserve">recommended navaid </w:t>
      </w:r>
      <w:r w:rsidR="009C314B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1910541D" w14:textId="77777777" w:rsidR="00787E45" w:rsidRPr="009C314B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C314B">
        <w:rPr>
          <w:rFonts w:ascii="Courier New" w:hAnsi="Courier New" w:cs="Courier New"/>
          <w:szCs w:val="72"/>
          <w:lang w:val="en-US"/>
        </w:rPr>
        <w:t xml:space="preserve">ARC Radius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 w:rsidRPr="009C314B">
        <w:rPr>
          <w:rFonts w:ascii="Segoe UI Light" w:hAnsi="Segoe UI Light" w:cs="Segoe UI Light"/>
          <w:sz w:val="24"/>
          <w:szCs w:val="72"/>
          <w:lang w:val="en-US"/>
        </w:rPr>
        <w:t>used to</w:t>
      </w:r>
      <w:r w:rsidR="009C314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C314B" w:rsidRPr="009C314B">
        <w:rPr>
          <w:rFonts w:ascii="Segoe UI Light" w:hAnsi="Segoe UI Light" w:cs="Segoe UI Light"/>
          <w:sz w:val="24"/>
          <w:szCs w:val="72"/>
          <w:lang w:val="en-US"/>
        </w:rPr>
        <w:t>define the radius of a precision turn</w:t>
      </w:r>
    </w:p>
    <w:p w14:paraId="2277A478" w14:textId="77777777" w:rsidR="00787E45" w:rsidRPr="009C314B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C314B">
        <w:rPr>
          <w:rFonts w:ascii="Courier New" w:hAnsi="Courier New" w:cs="Courier New"/>
          <w:szCs w:val="72"/>
          <w:lang w:val="en-US"/>
        </w:rPr>
        <w:t xml:space="preserve">Theta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 w:rsidRPr="009C314B">
        <w:rPr>
          <w:rFonts w:ascii="Segoe UI Light" w:hAnsi="Segoe UI Light" w:cs="Segoe UI Light"/>
          <w:sz w:val="24"/>
          <w:szCs w:val="72"/>
          <w:lang w:val="en-US"/>
        </w:rPr>
        <w:t>defined as the magnetic bearing to the waypoint identified in the record’s “Fix Identifier” field from the Navaid in the “Recommended</w:t>
      </w:r>
      <w:r w:rsidR="009C314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C314B" w:rsidRPr="009C314B">
        <w:rPr>
          <w:rFonts w:ascii="Segoe UI Light" w:hAnsi="Segoe UI Light" w:cs="Segoe UI Light"/>
          <w:sz w:val="24"/>
          <w:szCs w:val="72"/>
          <w:lang w:val="en-US"/>
        </w:rPr>
        <w:t>Navaid” field</w:t>
      </w:r>
    </w:p>
    <w:p w14:paraId="62ED5174" w14:textId="77777777" w:rsidR="00787E45" w:rsidRPr="00FE1759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FE1759">
        <w:rPr>
          <w:rFonts w:ascii="Courier New" w:hAnsi="Courier New" w:cs="Courier New"/>
          <w:szCs w:val="72"/>
          <w:lang w:val="en-US"/>
        </w:rPr>
        <w:t xml:space="preserve">Rho </w:t>
      </w:r>
      <w:r w:rsidRPr="00FE1759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defined as the geodesic</w:t>
      </w:r>
      <w:r w:rsidR="00FE1759" w:rsidRPr="00FE1759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distance in nautical miles to the waypoint identified in the</w:t>
      </w:r>
      <w:r w:rsidR="00FE1759" w:rsidRPr="00FE1759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record’s “Fix Ident</w:t>
      </w:r>
      <w:r w:rsidR="00FE1759">
        <w:rPr>
          <w:rFonts w:ascii="Segoe UI Light" w:hAnsi="Segoe UI Light" w:cs="Courier New"/>
          <w:sz w:val="24"/>
          <w:szCs w:val="24"/>
          <w:lang w:val="en-US"/>
        </w:rPr>
        <w:t>ifier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” field from the NAVAID in the</w:t>
      </w:r>
      <w:r w:rsidR="00FE1759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“Recommended N</w:t>
      </w:r>
      <w:r w:rsidR="00FE1759">
        <w:rPr>
          <w:rFonts w:ascii="Segoe UI Light" w:hAnsi="Segoe UI Light" w:cs="Courier New"/>
          <w:sz w:val="24"/>
          <w:szCs w:val="24"/>
          <w:lang w:val="en-US"/>
        </w:rPr>
        <w:t>avaid</w:t>
      </w:r>
      <w:r w:rsidR="009C314B" w:rsidRPr="00FE1759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455AC261" w14:textId="77777777" w:rsidR="00787E45" w:rsidRPr="007570B5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7570B5">
        <w:rPr>
          <w:rFonts w:ascii="Courier New" w:hAnsi="Courier New" w:cs="Courier New"/>
          <w:lang w:val="en-US"/>
        </w:rPr>
        <w:t xml:space="preserve">Magnetic Course </w:t>
      </w:r>
      <w:r w:rsidRPr="007570B5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7570B5" w:rsidRPr="007570B5">
        <w:rPr>
          <w:rFonts w:ascii="Segoe UI Light" w:hAnsi="Segoe UI Light" w:cs="Courier New"/>
          <w:sz w:val="24"/>
          <w:szCs w:val="24"/>
          <w:lang w:val="en-US"/>
        </w:rPr>
        <w:t>outbound magnetic course from the waypoint</w:t>
      </w:r>
      <w:r w:rsidR="007570B5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7570B5"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“Fix Ident</w:t>
      </w:r>
      <w:r w:rsidR="007570B5">
        <w:rPr>
          <w:rFonts w:ascii="Segoe UI Light" w:hAnsi="Segoe UI Light" w:cs="Courier New"/>
          <w:sz w:val="24"/>
          <w:szCs w:val="24"/>
          <w:lang w:val="en-US"/>
        </w:rPr>
        <w:t>ifier</w:t>
      </w:r>
      <w:r w:rsidR="007570B5"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45DFEB04" w14:textId="67B3969C" w:rsidR="00787E45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086AA7">
        <w:rPr>
          <w:rFonts w:ascii="Courier New" w:hAnsi="Courier New" w:cs="Courier New"/>
          <w:lang w:val="en-US"/>
        </w:rPr>
        <w:t xml:space="preserve">Route Distance/Holding Distance or Time </w:t>
      </w:r>
      <w:r w:rsidRPr="00086AA7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086AA7"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 w:rsidR="00086AA7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086AA7"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</w:p>
    <w:p w14:paraId="6FA5CBB1" w14:textId="77590051" w:rsidR="000C0BA3" w:rsidRPr="00086AA7" w:rsidRDefault="000C0BA3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Courier New"/>
          <w:sz w:val="24"/>
          <w:szCs w:val="24"/>
          <w:lang w:val="en-US"/>
        </w:rPr>
      </w:pPr>
      <w:r w:rsidRPr="000C0BA3">
        <w:rPr>
          <w:rFonts w:ascii="Courier New" w:hAnsi="Courier New" w:cs="Courier New"/>
          <w:lang w:val="en-US"/>
        </w:rPr>
        <w:t>Distance</w:t>
      </w:r>
      <w:r w:rsidR="00D57E92">
        <w:rPr>
          <w:rFonts w:ascii="Courier New" w:hAnsi="Courier New" w:cs="Courier New"/>
          <w:lang w:val="en-US"/>
        </w:rPr>
        <w:t>/</w:t>
      </w:r>
      <w:r w:rsidRPr="000C0BA3">
        <w:rPr>
          <w:rFonts w:ascii="Courier New" w:hAnsi="Courier New" w:cs="Courier New"/>
          <w:lang w:val="en-US"/>
        </w:rPr>
        <w:t>Time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: indicate</w:t>
      </w:r>
      <w:r w:rsidR="00D57E92">
        <w:rPr>
          <w:rFonts w:ascii="Segoe UI Light" w:hAnsi="Segoe UI Light" w:cs="Courier New"/>
          <w:sz w:val="24"/>
          <w:szCs w:val="24"/>
          <w:lang w:val="en-US"/>
        </w:rPr>
        <w:t>s</w:t>
      </w:r>
      <w:r>
        <w:rPr>
          <w:rFonts w:ascii="Segoe UI Light" w:hAnsi="Segoe UI Light" w:cs="Courier New"/>
          <w:sz w:val="24"/>
          <w:szCs w:val="24"/>
          <w:lang w:val="en-US"/>
        </w:rPr>
        <w:t>, if the value in the “Route Distance/Holding” column references to a time value, or distance value (see appendi</w:t>
      </w:r>
      <w:r w:rsidR="0088503D">
        <w:rPr>
          <w:rFonts w:ascii="Segoe UI Light" w:hAnsi="Segoe UI Light" w:cs="Courier New"/>
          <w:sz w:val="24"/>
          <w:szCs w:val="24"/>
          <w:lang w:val="en-US"/>
        </w:rPr>
        <w:t xml:space="preserve">x </w:t>
      </w:r>
      <w:r w:rsidR="0088503D">
        <w:rPr>
          <w:rFonts w:ascii="Segoe UI Light" w:hAnsi="Segoe UI Light" w:cs="Courier New"/>
          <w:sz w:val="24"/>
          <w:szCs w:val="24"/>
          <w:lang w:val="en-US"/>
        </w:rPr>
        <w:fldChar w:fldCharType="begin"/>
      </w:r>
      <w:r w:rsidR="0088503D">
        <w:rPr>
          <w:rFonts w:ascii="Segoe UI Light" w:hAnsi="Segoe UI Light" w:cs="Courier New"/>
          <w:sz w:val="24"/>
          <w:szCs w:val="24"/>
          <w:lang w:val="en-US"/>
        </w:rPr>
        <w:instrText xml:space="preserve"> REF _Ref520442270 \r \h </w:instrText>
      </w:r>
      <w:r w:rsidR="0088503D">
        <w:rPr>
          <w:rFonts w:ascii="Segoe UI Light" w:hAnsi="Segoe UI Light" w:cs="Courier New"/>
          <w:sz w:val="24"/>
          <w:szCs w:val="24"/>
          <w:lang w:val="en-US"/>
        </w:rPr>
      </w:r>
      <w:r w:rsidR="0088503D">
        <w:rPr>
          <w:rFonts w:ascii="Segoe UI Light" w:hAnsi="Segoe UI Light" w:cs="Courier New"/>
          <w:sz w:val="24"/>
          <w:szCs w:val="24"/>
          <w:lang w:val="en-US"/>
        </w:rPr>
        <w:fldChar w:fldCharType="separate"/>
      </w:r>
      <w:r w:rsidR="005F13A3">
        <w:rPr>
          <w:rFonts w:ascii="Segoe UI Light" w:hAnsi="Segoe UI Light" w:cs="Courier New"/>
          <w:sz w:val="24"/>
          <w:szCs w:val="24"/>
          <w:lang w:val="en-US"/>
        </w:rPr>
        <w:t>3.37</w:t>
      </w:r>
      <w:r w:rsidR="0088503D">
        <w:rPr>
          <w:rFonts w:ascii="Segoe UI Light" w:hAnsi="Segoe UI Light" w:cs="Courier New"/>
          <w:sz w:val="24"/>
          <w:szCs w:val="24"/>
          <w:lang w:val="en-US"/>
        </w:rPr>
        <w:fldChar w:fldCharType="end"/>
      </w:r>
      <w:r>
        <w:rPr>
          <w:rFonts w:ascii="Segoe UI Light" w:hAnsi="Segoe UI Light" w:cs="Courier New"/>
          <w:sz w:val="24"/>
          <w:szCs w:val="24"/>
          <w:lang w:val="en-US"/>
        </w:rPr>
        <w:t>)</w:t>
      </w:r>
    </w:p>
    <w:p w14:paraId="3A47C1E2" w14:textId="1612236B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6AA7">
        <w:rPr>
          <w:rFonts w:ascii="Courier New" w:hAnsi="Courier New" w:cs="Courier New"/>
          <w:lang w:val="en-US"/>
        </w:rPr>
        <w:t xml:space="preserve">Altitude Description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086AA7" w:rsidRPr="00086AA7">
        <w:rPr>
          <w:rFonts w:ascii="Segoe UI Light" w:hAnsi="Segoe UI Light" w:cs="Courier New"/>
          <w:sz w:val="24"/>
          <w:szCs w:val="24"/>
          <w:lang w:val="en-US"/>
        </w:rPr>
        <w:t>designate whether a waypoint should be crossed</w:t>
      </w:r>
      <w:r w:rsidR="00086AA7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E7057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_Ref461702914 \r \h </w:instrText>
      </w:r>
      <w:r w:rsidR="00BE7057">
        <w:rPr>
          <w:rFonts w:ascii="Segoe UI Light" w:hAnsi="Segoe UI Light" w:cs="Segoe UI Light"/>
          <w:sz w:val="24"/>
          <w:szCs w:val="72"/>
          <w:lang w:val="en-US"/>
        </w:rPr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3.25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086AA7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DE5D53D" w14:textId="77777777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6AA7">
        <w:rPr>
          <w:rFonts w:ascii="Courier New" w:hAnsi="Courier New" w:cs="Courier New"/>
          <w:lang w:val="en-US"/>
        </w:rPr>
        <w:t xml:space="preserve">Altitude1 </w:t>
      </w:r>
      <w:r>
        <w:rPr>
          <w:rFonts w:ascii="Segoe UI Light" w:hAnsi="Segoe UI Light" w:cs="Segoe UI Light"/>
          <w:sz w:val="24"/>
          <w:szCs w:val="72"/>
          <w:lang w:val="en-US"/>
        </w:rPr>
        <w:t>:</w:t>
      </w:r>
      <w:r w:rsidR="00086AA7" w:rsidRPr="00B14B9C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086AA7"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 w:rsidR="00086AA7"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253272B5" w14:textId="77777777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6AA7">
        <w:rPr>
          <w:rFonts w:ascii="Courier New" w:hAnsi="Courier New" w:cs="Courier New"/>
          <w:lang w:val="en-US"/>
        </w:rPr>
        <w:t xml:space="preserve">Altitude2 </w:t>
      </w:r>
      <w:r>
        <w:rPr>
          <w:rFonts w:ascii="Segoe UI Light" w:hAnsi="Segoe UI Light" w:cs="Segoe UI Light"/>
          <w:sz w:val="24"/>
          <w:szCs w:val="72"/>
          <w:lang w:val="en-US"/>
        </w:rPr>
        <w:t>:</w:t>
      </w:r>
      <w:r w:rsidR="00086AA7" w:rsidRPr="00B14B9C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086AA7"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 w:rsidR="00086AA7"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1B6752D0" w14:textId="77777777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fr-FR"/>
        </w:rPr>
        <w:t xml:space="preserve">Transition Altitude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086AA7">
        <w:rPr>
          <w:rFonts w:ascii="Segoe UI Light" w:hAnsi="Segoe UI Light" w:cs="Segoe UI Light"/>
          <w:sz w:val="24"/>
          <w:szCs w:val="72"/>
          <w:lang w:val="en-US"/>
        </w:rPr>
        <w:t>transition altitude in feet</w:t>
      </w:r>
    </w:p>
    <w:p w14:paraId="65E0ACDC" w14:textId="0C591C96" w:rsidR="00787E45" w:rsidRPr="007D1CE1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7D1CE1">
        <w:rPr>
          <w:rFonts w:ascii="Courier New" w:hAnsi="Courier New" w:cs="Courier New"/>
          <w:lang w:val="en-US"/>
        </w:rPr>
        <w:lastRenderedPageBreak/>
        <w:t xml:space="preserve">Speed Limit Description </w:t>
      </w:r>
      <w:r w:rsidRPr="007D1CE1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7D1CE1" w:rsidRPr="007D1CE1">
        <w:rPr>
          <w:rFonts w:ascii="Segoe UI Light" w:hAnsi="Segoe UI Light" w:cs="Segoe UI Light"/>
          <w:sz w:val="24"/>
          <w:szCs w:val="72"/>
          <w:lang w:val="en-US"/>
        </w:rPr>
        <w:t>designate whether the speed limit coded at a fix</w:t>
      </w:r>
      <w:r w:rsidR="007D1CE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D1CE1" w:rsidRPr="007D1CE1">
        <w:rPr>
          <w:rFonts w:ascii="Segoe UI Light" w:hAnsi="Segoe UI Light" w:cs="Segoe UI Light"/>
          <w:sz w:val="24"/>
          <w:szCs w:val="72"/>
          <w:lang w:val="en-US"/>
        </w:rPr>
        <w:t>in a terminal procedure description is a mandatory, minimum or maximum speed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E7057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_Ref461702926 \r \h </w:instrText>
      </w:r>
      <w:r w:rsidR="00BE7057">
        <w:rPr>
          <w:rFonts w:ascii="Segoe UI Light" w:hAnsi="Segoe UI Light" w:cs="Segoe UI Light"/>
          <w:sz w:val="24"/>
          <w:szCs w:val="72"/>
          <w:lang w:val="en-US"/>
        </w:rPr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3.23</w:t>
      </w:r>
      <w:r w:rsidR="00BE7057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0338B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7544FB5" w14:textId="77777777" w:rsidR="00787E45" w:rsidRPr="00D44A33" w:rsidRDefault="00787E45" w:rsidP="00D44A3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4A33">
        <w:rPr>
          <w:rFonts w:ascii="Courier New" w:hAnsi="Courier New" w:cs="Courier New"/>
          <w:lang w:val="en-US"/>
        </w:rPr>
        <w:t xml:space="preserve">Speed Limit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D44A33"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7882C025" w14:textId="77777777" w:rsidR="00787E45" w:rsidRPr="00AB5FF6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5FF6">
        <w:rPr>
          <w:rFonts w:ascii="Courier New" w:hAnsi="Courier New" w:cs="Courier New"/>
          <w:lang w:val="en-US"/>
        </w:rPr>
        <w:t xml:space="preserve">Vertical Angle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B5FF6" w:rsidRPr="00AB5FF6">
        <w:rPr>
          <w:rFonts w:ascii="Segoe UI Light" w:hAnsi="Segoe UI Light" w:cs="Segoe UI Light"/>
          <w:sz w:val="24"/>
          <w:szCs w:val="72"/>
          <w:lang w:val="en-US"/>
        </w:rPr>
        <w:t>defines the</w:t>
      </w:r>
      <w:r w:rsidR="00AB5FF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B5FF6" w:rsidRPr="00AB5FF6">
        <w:rPr>
          <w:rFonts w:ascii="Segoe UI Light" w:hAnsi="Segoe UI Light" w:cs="Segoe UI Light"/>
          <w:sz w:val="24"/>
          <w:szCs w:val="72"/>
          <w:lang w:val="en-US"/>
        </w:rPr>
        <w:t>vertical nav</w:t>
      </w:r>
      <w:r w:rsidR="00AB5FF6">
        <w:rPr>
          <w:rFonts w:ascii="Segoe UI Light" w:hAnsi="Segoe UI Light" w:cs="Segoe UI Light"/>
          <w:sz w:val="24"/>
          <w:szCs w:val="72"/>
          <w:lang w:val="en-US"/>
        </w:rPr>
        <w:t>igation path prescribed for the p</w:t>
      </w:r>
      <w:r w:rsidR="00AB5FF6" w:rsidRPr="00AB5FF6">
        <w:rPr>
          <w:rFonts w:ascii="Segoe UI Light" w:hAnsi="Segoe UI Light" w:cs="Segoe UI Light"/>
          <w:sz w:val="24"/>
          <w:szCs w:val="72"/>
          <w:lang w:val="en-US"/>
        </w:rPr>
        <w:t>rocedure</w:t>
      </w:r>
    </w:p>
    <w:p w14:paraId="4B125323" w14:textId="720DA1E5" w:rsidR="00787E45" w:rsidRPr="00AB5FF6" w:rsidRDefault="00787E45" w:rsidP="00FB39B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5FF6">
        <w:rPr>
          <w:rFonts w:ascii="Courier New" w:hAnsi="Courier New" w:cs="Courier New"/>
          <w:lang w:val="en-US"/>
        </w:rPr>
        <w:t xml:space="preserve">Center </w:t>
      </w:r>
      <w:ins w:id="2749" w:author="Richard Stefan [2]" w:date="2017-10-20T18:36:00Z">
        <w:r w:rsidR="00A43305">
          <w:rPr>
            <w:rFonts w:ascii="Courier New" w:hAnsi="Courier New" w:cs="Courier New"/>
            <w:szCs w:val="72"/>
            <w:lang w:val="en-US"/>
          </w:rPr>
          <w:t xml:space="preserve">Waypoint </w:t>
        </w:r>
      </w:ins>
      <w:del w:id="2750" w:author="Richard Stefan [2]" w:date="2017-10-20T18:36:00Z">
        <w:r w:rsidRPr="00AB5FF6" w:rsidDel="00A43305">
          <w:rPr>
            <w:rFonts w:ascii="Courier New" w:hAnsi="Courier New" w:cs="Courier New"/>
            <w:lang w:val="en-US"/>
          </w:rPr>
          <w:delText xml:space="preserve">Fix </w:delText>
        </w:r>
      </w:del>
      <w:r w:rsidRPr="00AB5FF6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B5FF6" w:rsidRPr="00AB5FF6">
        <w:rPr>
          <w:rFonts w:ascii="Segoe UI Light" w:hAnsi="Segoe UI Light" w:cs="Segoe UI Light"/>
          <w:sz w:val="24"/>
          <w:szCs w:val="72"/>
          <w:lang w:val="en-US"/>
        </w:rPr>
        <w:t>represents the MSA Center, that point (Navaid or Waypoint) on which the MSA is</w:t>
      </w:r>
      <w:r w:rsidR="00AB5FF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B5FF6" w:rsidRPr="00AB5FF6">
        <w:rPr>
          <w:rFonts w:ascii="Segoe UI Light" w:hAnsi="Segoe UI Light" w:cs="Segoe UI Light"/>
          <w:sz w:val="24"/>
          <w:szCs w:val="72"/>
          <w:lang w:val="en-US"/>
        </w:rPr>
        <w:t>predicated</w:t>
      </w:r>
    </w:p>
    <w:p w14:paraId="190C3DC2" w14:textId="3CFCA933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5FF6">
        <w:rPr>
          <w:rFonts w:ascii="Courier New" w:hAnsi="Courier New" w:cs="Courier New"/>
          <w:lang w:val="en-US"/>
        </w:rPr>
        <w:t xml:space="preserve">Center </w:t>
      </w:r>
      <w:ins w:id="2751" w:author="Richard Stefan [2]" w:date="2017-10-20T18:36:00Z">
        <w:r w:rsidR="00A43305">
          <w:rPr>
            <w:rFonts w:ascii="Courier New" w:hAnsi="Courier New" w:cs="Courier New"/>
            <w:szCs w:val="72"/>
            <w:lang w:val="en-US"/>
          </w:rPr>
          <w:t xml:space="preserve">Waypoint </w:t>
        </w:r>
      </w:ins>
      <w:del w:id="2752" w:author="Richard Stefan [2]" w:date="2017-10-20T18:36:00Z">
        <w:r w:rsidRPr="00AB5FF6" w:rsidDel="00A43305">
          <w:rPr>
            <w:rFonts w:ascii="Courier New" w:hAnsi="Courier New" w:cs="Courier New"/>
            <w:lang w:val="en-US"/>
          </w:rPr>
          <w:delText xml:space="preserve">Fix </w:delText>
        </w:r>
      </w:del>
      <w:r w:rsidRPr="00AB5FF6">
        <w:rPr>
          <w:rFonts w:ascii="Courier New" w:hAnsi="Courier New" w:cs="Courier New"/>
          <w:lang w:val="en-US"/>
        </w:rPr>
        <w:t xml:space="preserve">Latitude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B5FF6">
        <w:rPr>
          <w:rFonts w:ascii="Segoe UI Light" w:hAnsi="Segoe UI Light" w:cs="Segoe UI Light"/>
          <w:sz w:val="24"/>
          <w:szCs w:val="72"/>
          <w:lang w:val="en-US"/>
        </w:rPr>
        <w:t>center fix latitude in degrees decimal floating point (N positive, S negative)</w:t>
      </w:r>
    </w:p>
    <w:p w14:paraId="05A9FF5E" w14:textId="7E85FD65" w:rsidR="00787E45" w:rsidRPr="00787E45" w:rsidRDefault="00787E45" w:rsidP="00787E4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5FF6">
        <w:rPr>
          <w:rFonts w:ascii="Courier New" w:hAnsi="Courier New" w:cs="Courier New"/>
          <w:lang w:val="en-US"/>
        </w:rPr>
        <w:t xml:space="preserve">Center </w:t>
      </w:r>
      <w:ins w:id="2753" w:author="Richard Stefan [2]" w:date="2017-10-20T18:36:00Z">
        <w:r w:rsidR="00A43305">
          <w:rPr>
            <w:rFonts w:ascii="Courier New" w:hAnsi="Courier New" w:cs="Courier New"/>
            <w:szCs w:val="72"/>
            <w:lang w:val="en-US"/>
          </w:rPr>
          <w:t xml:space="preserve">Waypoint </w:t>
        </w:r>
      </w:ins>
      <w:del w:id="2754" w:author="Richard Stefan [2]" w:date="2017-10-20T18:36:00Z">
        <w:r w:rsidRPr="00AB5FF6" w:rsidDel="00A43305">
          <w:rPr>
            <w:rFonts w:ascii="Courier New" w:hAnsi="Courier New" w:cs="Courier New"/>
            <w:lang w:val="en-US"/>
          </w:rPr>
          <w:delText xml:space="preserve">Fix </w:delText>
        </w:r>
      </w:del>
      <w:r w:rsidRPr="00AB5FF6">
        <w:rPr>
          <w:rFonts w:ascii="Courier New" w:hAnsi="Courier New" w:cs="Courier New"/>
          <w:lang w:val="en-US"/>
        </w:rPr>
        <w:t xml:space="preserve">Longitude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AB5FF6">
        <w:rPr>
          <w:rFonts w:ascii="Segoe UI Light" w:hAnsi="Segoe UI Light" w:cs="Segoe UI Light"/>
          <w:sz w:val="24"/>
          <w:szCs w:val="72"/>
          <w:lang w:val="en-US"/>
        </w:rPr>
        <w:t xml:space="preserve">center fix </w:t>
      </w:r>
      <w:r w:rsidR="00AB5FF6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32707EB5" w14:textId="77777777" w:rsidR="00476602" w:rsidRDefault="00476602">
      <w:pPr>
        <w:rPr>
          <w:ins w:id="2755" w:author="Richard Stefan" w:date="2016-09-16T12:12:00Z"/>
          <w:lang w:val="en-US"/>
        </w:rPr>
      </w:pPr>
      <w:ins w:id="2756" w:author="Richard Stefan" w:date="2016-09-16T12:12:00Z">
        <w:r>
          <w:rPr>
            <w:lang w:val="en-US"/>
          </w:rPr>
          <w:br w:type="page"/>
        </w:r>
      </w:ins>
    </w:p>
    <w:p w14:paraId="728A438D" w14:textId="045A7087" w:rsidR="00C86AD3" w:rsidRPr="00C86AD3" w:rsidRDefault="00C86AD3">
      <w:pPr>
        <w:pStyle w:val="Heading1"/>
        <w:numPr>
          <w:ilvl w:val="1"/>
          <w:numId w:val="13"/>
        </w:numPr>
        <w:ind w:left="431" w:hanging="431"/>
        <w:rPr>
          <w:ins w:id="2757" w:author="Richard Stefan" w:date="2016-09-16T12:25:00Z"/>
          <w:rFonts w:ascii="Segoe UI Light" w:hAnsi="Segoe UI Light" w:cs="Segoe UI Light"/>
          <w:b/>
          <w:sz w:val="28"/>
          <w:szCs w:val="28"/>
          <w:rPrChange w:id="2758" w:author="Richard Stefan" w:date="2016-09-16T12:26:00Z">
            <w:rPr>
              <w:ins w:id="2759" w:author="Richard Stefan" w:date="2016-09-16T12:25:00Z"/>
              <w:lang w:val="en-US"/>
            </w:rPr>
          </w:rPrChange>
        </w:rPr>
        <w:pPrChange w:id="2760" w:author="Richard Stefan" w:date="2016-09-16T12:26:00Z">
          <w:pPr/>
        </w:pPrChange>
      </w:pPr>
      <w:bookmarkStart w:id="2761" w:name="_Airport_Communication"/>
      <w:bookmarkStart w:id="2762" w:name="_Toc139626221"/>
      <w:bookmarkEnd w:id="2761"/>
      <w:ins w:id="2763" w:author="Richard Stefan" w:date="2016-09-16T12:25:00Z">
        <w:r w:rsidRPr="00C86AD3">
          <w:rPr>
            <w:rFonts w:ascii="Segoe UI Light" w:hAnsi="Segoe UI Light" w:cs="Segoe UI Light"/>
            <w:b/>
            <w:sz w:val="28"/>
            <w:szCs w:val="28"/>
            <w:rPrChange w:id="2764" w:author="Richard Stefan" w:date="2016-09-16T12:26:00Z">
              <w:rPr>
                <w:lang w:val="en-US"/>
              </w:rPr>
            </w:rPrChange>
          </w:rPr>
          <w:lastRenderedPageBreak/>
          <w:t>Airport Communication</w:t>
        </w:r>
        <w:bookmarkEnd w:id="2762"/>
      </w:ins>
    </w:p>
    <w:p w14:paraId="72B321B3" w14:textId="77777777" w:rsidR="00C86AD3" w:rsidRDefault="00C86AD3" w:rsidP="00C86AD3">
      <w:pPr>
        <w:spacing w:after="0" w:line="240" w:lineRule="auto"/>
        <w:rPr>
          <w:ins w:id="2765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  <w:ins w:id="2766" w:author="Richard Stefan" w:date="2016-09-16T12:26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5D20C66A" w14:textId="7A2599AB" w:rsidR="00C86AD3" w:rsidRPr="00D87022" w:rsidRDefault="00C86AD3" w:rsidP="00C86AD3">
      <w:pPr>
        <w:spacing w:after="0" w:line="240" w:lineRule="auto"/>
        <w:rPr>
          <w:ins w:id="2767" w:author="Richard Stefan" w:date="2016-09-16T12:26:00Z"/>
          <w:rFonts w:ascii="Courier New" w:hAnsi="Courier New" w:cs="Courier New"/>
          <w:lang w:val="en-US"/>
        </w:rPr>
      </w:pPr>
      <w:ins w:id="2768" w:author="Richard Stefan" w:date="2016-09-16T12:26:00Z">
        <w:r w:rsidRPr="00D87022">
          <w:rPr>
            <w:rFonts w:ascii="Courier New" w:hAnsi="Courier New" w:cs="Courier New"/>
            <w:lang w:val="en-US"/>
          </w:rPr>
          <w:t>CREATE TABLE [tbl_</w:t>
        </w:r>
        <w:del w:id="2769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delText>p</w:delText>
          </w:r>
        </w:del>
      </w:ins>
      <w:ins w:id="2770" w:author="Richard Stefan" w:date="2016-09-16T12:35:00Z">
        <w:del w:id="2771" w:author="Richard Stefan [2]" w:date="2017-10-20T18:39:00Z">
          <w:r w:rsidR="002F3508" w:rsidDel="00CC34EA">
            <w:rPr>
              <w:rFonts w:ascii="Courier New" w:hAnsi="Courier New" w:cs="Courier New"/>
              <w:lang w:val="en-US"/>
            </w:rPr>
            <w:delText>v</w:delText>
          </w:r>
        </w:del>
      </w:ins>
      <w:ins w:id="2772" w:author="Richard Stefan" w:date="2016-09-16T12:26:00Z">
        <w:del w:id="2773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delText>_</w:delText>
          </w:r>
        </w:del>
      </w:ins>
      <w:ins w:id="2774" w:author="Richard Stefan" w:date="2016-09-16T12:35:00Z">
        <w:r w:rsidR="002F3508">
          <w:rPr>
            <w:rFonts w:ascii="Courier New" w:hAnsi="Courier New" w:cs="Courier New"/>
            <w:lang w:val="en-US"/>
          </w:rPr>
          <w:t>airport</w:t>
        </w:r>
      </w:ins>
      <w:r w:rsidR="00AD5D0F">
        <w:rPr>
          <w:rFonts w:ascii="Courier New" w:hAnsi="Courier New" w:cs="Courier New"/>
          <w:lang w:val="en-US"/>
        </w:rPr>
        <w:t>_</w:t>
      </w:r>
      <w:ins w:id="2775" w:author="Richard Stefan" w:date="2016-09-16T12:35:00Z">
        <w:r w:rsidR="002F3508">
          <w:rPr>
            <w:rFonts w:ascii="Courier New" w:hAnsi="Courier New" w:cs="Courier New"/>
            <w:lang w:val="en-US"/>
          </w:rPr>
          <w:t>communication</w:t>
        </w:r>
      </w:ins>
      <w:ins w:id="2776" w:author="Richard Stefan" w:date="2016-09-16T12:26:00Z">
        <w:del w:id="2777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4D68AA0C" w14:textId="2A4693DE" w:rsidR="00C86AD3" w:rsidRPr="00D87022" w:rsidDel="00CC34EA" w:rsidRDefault="00C86AD3" w:rsidP="00C86AD3">
      <w:pPr>
        <w:spacing w:after="0" w:line="240" w:lineRule="auto"/>
        <w:rPr>
          <w:ins w:id="2778" w:author="Richard Stefan" w:date="2016-09-16T12:26:00Z"/>
          <w:del w:id="2779" w:author="Richard Stefan [2]" w:date="2017-10-20T18:39:00Z"/>
          <w:rFonts w:ascii="Courier New" w:hAnsi="Courier New" w:cs="Courier New"/>
          <w:lang w:val="en-US"/>
        </w:rPr>
      </w:pPr>
      <w:ins w:id="2780" w:author="Richard Stefan" w:date="2016-09-16T12:26:00Z">
        <w:del w:id="2781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tab/>
            <w:delText xml:space="preserve">[record_type] </w:delText>
          </w:r>
        </w:del>
        <w:del w:id="2782" w:author="Richard Stefan [2]" w:date="2017-10-20T16:30:00Z">
          <w:r w:rsidRPr="00D87022"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2783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delText>2) NOT NULL DEFAULT 'P</w:delText>
          </w:r>
        </w:del>
      </w:ins>
      <w:ins w:id="2784" w:author="Richard Stefan" w:date="2016-09-16T15:07:00Z">
        <w:del w:id="2785" w:author="Richard Stefan [2]" w:date="2017-10-20T18:39:00Z">
          <w:r w:rsidR="007B523F" w:rsidDel="00CC34EA">
            <w:rPr>
              <w:rFonts w:ascii="Courier New" w:hAnsi="Courier New" w:cs="Courier New"/>
              <w:lang w:val="en-US"/>
            </w:rPr>
            <w:delText>V</w:delText>
          </w:r>
        </w:del>
      </w:ins>
      <w:ins w:id="2786" w:author="Richard Stefan" w:date="2016-09-16T12:26:00Z">
        <w:del w:id="2787" w:author="Richard Stefan [2]" w:date="2017-10-20T18:39:00Z">
          <w:r w:rsidRPr="00D87022" w:rsidDel="00CC34EA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43506A85" w14:textId="68342EAE" w:rsidR="00C86AD3" w:rsidRPr="00D87022" w:rsidRDefault="00C86AD3" w:rsidP="00C86AD3">
      <w:pPr>
        <w:spacing w:after="0" w:line="240" w:lineRule="auto"/>
        <w:rPr>
          <w:ins w:id="2788" w:author="Richard Stefan" w:date="2016-09-16T12:26:00Z"/>
          <w:rFonts w:ascii="Courier New" w:hAnsi="Courier New" w:cs="Courier New"/>
          <w:lang w:val="en-US"/>
        </w:rPr>
      </w:pPr>
      <w:ins w:id="2789" w:author="Richard Stefan" w:date="2016-09-16T12:26:00Z">
        <w:r w:rsidRPr="00D87022">
          <w:rPr>
            <w:rFonts w:ascii="Courier New" w:hAnsi="Courier New" w:cs="Courier New"/>
            <w:lang w:val="en-US"/>
          </w:rPr>
          <w:tab/>
          <w:t xml:space="preserve">[area_code] </w:t>
        </w:r>
        <w:del w:id="2790" w:author="Richard Stefan [2]" w:date="2017-10-20T16:30:00Z">
          <w:r w:rsidRPr="00D87022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79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792" w:author="Richard Stefan" w:date="2016-09-16T12:26:00Z">
        <w:r w:rsidRPr="00D87022">
          <w:rPr>
            <w:rFonts w:ascii="Courier New" w:hAnsi="Courier New" w:cs="Courier New"/>
            <w:lang w:val="en-US"/>
          </w:rPr>
          <w:t>3)</w:t>
        </w:r>
        <w:del w:id="2793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F135A30" w14:textId="34EFAE71" w:rsidR="00C86AD3" w:rsidRPr="00D87022" w:rsidRDefault="00C86AD3" w:rsidP="00C86AD3">
      <w:pPr>
        <w:spacing w:after="0" w:line="240" w:lineRule="auto"/>
        <w:rPr>
          <w:ins w:id="2794" w:author="Richard Stefan" w:date="2016-09-16T12:26:00Z"/>
          <w:rFonts w:ascii="Courier New" w:hAnsi="Courier New" w:cs="Courier New"/>
          <w:lang w:val="en-US"/>
        </w:rPr>
      </w:pPr>
      <w:ins w:id="2795" w:author="Richard Stefan" w:date="2016-09-16T12:26:00Z">
        <w:r w:rsidRPr="00D87022">
          <w:rPr>
            <w:rFonts w:ascii="Courier New" w:hAnsi="Courier New" w:cs="Courier New"/>
            <w:lang w:val="en-US"/>
          </w:rPr>
          <w:tab/>
          <w:t xml:space="preserve">[icao_code] </w:t>
        </w:r>
        <w:del w:id="2796" w:author="Richard Stefan [2]" w:date="2017-10-20T16:30:00Z">
          <w:r w:rsidRPr="00D87022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79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798" w:author="Richard Stefan" w:date="2016-09-16T12:26:00Z">
        <w:r w:rsidRPr="00D87022">
          <w:rPr>
            <w:rFonts w:ascii="Courier New" w:hAnsi="Courier New" w:cs="Courier New"/>
            <w:lang w:val="en-US"/>
          </w:rPr>
          <w:t>2)</w:t>
        </w:r>
        <w:del w:id="2799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477D688" w14:textId="6A03E7BC" w:rsidR="00C86AD3" w:rsidRDefault="00C86AD3" w:rsidP="00C86AD3">
      <w:pPr>
        <w:spacing w:after="0" w:line="240" w:lineRule="auto"/>
        <w:rPr>
          <w:ins w:id="2800" w:author="Richard Stefan" w:date="2016-09-16T12:36:00Z"/>
          <w:rFonts w:ascii="Courier New" w:hAnsi="Courier New" w:cs="Courier New"/>
          <w:lang w:val="en-US"/>
        </w:rPr>
      </w:pPr>
      <w:ins w:id="2801" w:author="Richard Stefan" w:date="2016-09-16T12:26:00Z">
        <w:r w:rsidRPr="00D87022">
          <w:rPr>
            <w:rFonts w:ascii="Courier New" w:hAnsi="Courier New" w:cs="Courier New"/>
            <w:lang w:val="en-US"/>
          </w:rPr>
          <w:tab/>
          <w:t xml:space="preserve">[airport_identifier] </w:t>
        </w:r>
        <w:del w:id="2802" w:author="Richard Stefan [2]" w:date="2017-10-20T16:30:00Z">
          <w:r w:rsidRPr="00D87022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80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804" w:author="Richard Stefan" w:date="2016-09-16T12:26:00Z">
        <w:r w:rsidRPr="00D87022">
          <w:rPr>
            <w:rFonts w:ascii="Courier New" w:hAnsi="Courier New" w:cs="Courier New"/>
            <w:lang w:val="en-US"/>
          </w:rPr>
          <w:t>4)</w:t>
        </w:r>
        <w:del w:id="2805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37BD60E" w14:textId="0B4431AE" w:rsidR="008551BC" w:rsidRDefault="008551BC" w:rsidP="008551BC">
      <w:pPr>
        <w:spacing w:after="0" w:line="240" w:lineRule="auto"/>
        <w:rPr>
          <w:ins w:id="2806" w:author="Richard Stefan" w:date="2016-09-16T12:36:00Z"/>
          <w:rFonts w:ascii="Courier New" w:hAnsi="Courier New" w:cs="Courier New"/>
          <w:lang w:val="en-US"/>
        </w:rPr>
      </w:pPr>
      <w:ins w:id="2807" w:author="Richard Stefan" w:date="2016-09-16T12:36:00Z">
        <w:r w:rsidRPr="00D87022">
          <w:rPr>
            <w:rFonts w:ascii="Courier New" w:hAnsi="Courier New" w:cs="Courier New"/>
            <w:lang w:val="en-US"/>
          </w:rPr>
          <w:tab/>
          <w:t>[</w:t>
        </w:r>
        <w:r>
          <w:rPr>
            <w:rFonts w:ascii="Courier New" w:hAnsi="Courier New" w:cs="Courier New"/>
            <w:szCs w:val="72"/>
            <w:lang w:val="en-US"/>
          </w:rPr>
          <w:t>communication_type</w:t>
        </w:r>
        <w:r w:rsidRPr="00D87022">
          <w:rPr>
            <w:rFonts w:ascii="Courier New" w:hAnsi="Courier New" w:cs="Courier New"/>
            <w:lang w:val="en-US"/>
          </w:rPr>
          <w:t xml:space="preserve">] </w:t>
        </w:r>
        <w:del w:id="2808" w:author="Richard Stefan [2]" w:date="2017-10-20T16:30:00Z">
          <w:r w:rsidRPr="00D87022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80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810" w:author="Richard Stefan" w:date="2016-09-16T12:36:00Z">
        <w:r>
          <w:rPr>
            <w:rFonts w:ascii="Courier New" w:hAnsi="Courier New" w:cs="Courier New"/>
            <w:lang w:val="en-US"/>
          </w:rPr>
          <w:t>3</w:t>
        </w:r>
        <w:r w:rsidRPr="00D87022">
          <w:rPr>
            <w:rFonts w:ascii="Courier New" w:hAnsi="Courier New" w:cs="Courier New"/>
            <w:lang w:val="en-US"/>
          </w:rPr>
          <w:t>)</w:t>
        </w:r>
        <w:del w:id="2811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F9FE114" w14:textId="1F828E34" w:rsidR="008551BC" w:rsidRDefault="008551BC" w:rsidP="008551BC">
      <w:pPr>
        <w:spacing w:after="0" w:line="240" w:lineRule="auto"/>
        <w:rPr>
          <w:ins w:id="2812" w:author="Richard Stefan" w:date="2016-09-16T12:36:00Z"/>
          <w:rFonts w:ascii="Courier New" w:hAnsi="Courier New" w:cs="Courier New"/>
          <w:lang w:val="en-US"/>
        </w:rPr>
      </w:pPr>
      <w:ins w:id="2813" w:author="Richard Stefan" w:date="2016-09-16T12:36:00Z">
        <w:r w:rsidRPr="00D87022">
          <w:rPr>
            <w:rFonts w:ascii="Courier New" w:hAnsi="Courier New" w:cs="Courier New"/>
            <w:lang w:val="en-US"/>
          </w:rPr>
          <w:tab/>
          <w:t>[</w:t>
        </w:r>
        <w:r>
          <w:rPr>
            <w:rFonts w:ascii="Courier New" w:hAnsi="Courier New" w:cs="Courier New"/>
            <w:szCs w:val="72"/>
            <w:lang w:val="en-US"/>
          </w:rPr>
          <w:t>communication</w:t>
        </w:r>
      </w:ins>
      <w:ins w:id="2814" w:author="Richard Stefan" w:date="2016-09-16T12:37:00Z">
        <w:r>
          <w:rPr>
            <w:rFonts w:ascii="Courier New" w:hAnsi="Courier New" w:cs="Courier New"/>
            <w:szCs w:val="72"/>
            <w:lang w:val="en-US"/>
          </w:rPr>
          <w:t>_f</w:t>
        </w:r>
      </w:ins>
      <w:ins w:id="2815" w:author="Richard Stefan" w:date="2016-09-16T12:36:00Z">
        <w:r>
          <w:rPr>
            <w:rFonts w:ascii="Courier New" w:hAnsi="Courier New" w:cs="Courier New"/>
            <w:szCs w:val="72"/>
            <w:lang w:val="en-US"/>
          </w:rPr>
          <w:t>requency</w:t>
        </w:r>
        <w:r w:rsidRPr="00D87022">
          <w:rPr>
            <w:rFonts w:ascii="Courier New" w:hAnsi="Courier New" w:cs="Courier New"/>
            <w:lang w:val="en-US"/>
          </w:rPr>
          <w:t>]</w:t>
        </w:r>
      </w:ins>
      <w:ins w:id="2816" w:author="Richard Stefan" w:date="2016-09-16T12:37:00Z">
        <w:del w:id="2817" w:author="Richard Stefan [2]" w:date="2017-10-20T18:40:00Z">
          <w:r w:rsidRPr="008551BC" w:rsidDel="00CC34EA">
            <w:rPr>
              <w:rFonts w:ascii="Courier New" w:hAnsi="Courier New" w:cs="Courier New"/>
              <w:lang w:val="en-US"/>
            </w:rPr>
            <w:delText xml:space="preserve"> </w:delText>
          </w:r>
          <w:r w:rsidRPr="00D87022" w:rsidDel="00CC34EA">
            <w:rPr>
              <w:rFonts w:ascii="Courier New" w:hAnsi="Courier New" w:cs="Courier New"/>
              <w:lang w:val="en-US"/>
            </w:rPr>
            <w:delText>numeric(53, 0)</w:delText>
          </w:r>
        </w:del>
      </w:ins>
      <w:ins w:id="2818" w:author="Richard Stefan" w:date="2016-09-16T12:36:00Z">
        <w:del w:id="2819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2820" w:author="Richard Stefan [2]" w:date="2017-10-20T18:40:00Z">
        <w:r w:rsidR="00CC34EA">
          <w:rPr>
            <w:rFonts w:ascii="Courier New" w:hAnsi="Courier New" w:cs="Courier New"/>
            <w:lang w:val="en-US"/>
          </w:rPr>
          <w:t>REAL(5)</w:t>
        </w:r>
      </w:ins>
      <w:ins w:id="2821" w:author="Richard Stefan" w:date="2016-09-16T12:36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E8F49B8" w14:textId="6E961FE7" w:rsidR="008551BC" w:rsidRDefault="008551BC" w:rsidP="008551BC">
      <w:pPr>
        <w:spacing w:after="0" w:line="240" w:lineRule="auto"/>
        <w:rPr>
          <w:ins w:id="2822" w:author="Richard Stefan" w:date="2016-09-16T12:36:00Z"/>
          <w:rFonts w:ascii="Courier New" w:hAnsi="Courier New" w:cs="Courier New"/>
          <w:lang w:val="en-US"/>
        </w:rPr>
      </w:pPr>
      <w:ins w:id="2823" w:author="Richard Stefan" w:date="2016-09-16T12:36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ins w:id="2824" w:author="Richard Stefan" w:date="2016-09-16T12:37:00Z">
        <w:r>
          <w:rPr>
            <w:rFonts w:ascii="Courier New" w:hAnsi="Courier New" w:cs="Courier New"/>
            <w:szCs w:val="72"/>
            <w:lang w:val="en-US"/>
          </w:rPr>
          <w:t>frequency_units</w:t>
        </w:r>
      </w:ins>
      <w:ins w:id="2825" w:author="Richard Stefan" w:date="2016-09-16T12:36:00Z">
        <w:r>
          <w:rPr>
            <w:rFonts w:ascii="Courier New" w:hAnsi="Courier New" w:cs="Courier New"/>
            <w:lang w:val="en-US"/>
          </w:rPr>
          <w:t xml:space="preserve">] </w:t>
        </w:r>
        <w:del w:id="282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82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828" w:author="Richard Stefan" w:date="2016-09-16T12:36:00Z">
        <w:r>
          <w:rPr>
            <w:rFonts w:ascii="Courier New" w:hAnsi="Courier New" w:cs="Courier New"/>
            <w:lang w:val="en-US"/>
          </w:rPr>
          <w:t>1</w:t>
        </w:r>
        <w:r w:rsidRPr="00D87022">
          <w:rPr>
            <w:rFonts w:ascii="Courier New" w:hAnsi="Courier New" w:cs="Courier New"/>
            <w:lang w:val="en-US"/>
          </w:rPr>
          <w:t>)</w:t>
        </w:r>
        <w:del w:id="2829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F337005" w14:textId="65064C68" w:rsidR="008551BC" w:rsidRDefault="008551BC" w:rsidP="008551BC">
      <w:pPr>
        <w:spacing w:after="0" w:line="240" w:lineRule="auto"/>
        <w:rPr>
          <w:ins w:id="2830" w:author="Richard Stefan" w:date="2016-09-16T12:36:00Z"/>
          <w:rFonts w:ascii="Courier New" w:hAnsi="Courier New" w:cs="Courier New"/>
          <w:lang w:val="en-US"/>
        </w:rPr>
      </w:pPr>
      <w:ins w:id="2831" w:author="Richard Stefan" w:date="2016-09-16T12:36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ins w:id="2832" w:author="Richard Stefan" w:date="2016-09-16T12:37:00Z">
        <w:r>
          <w:rPr>
            <w:rFonts w:ascii="Courier New" w:hAnsi="Courier New" w:cs="Courier New"/>
            <w:szCs w:val="72"/>
            <w:lang w:val="en-US"/>
          </w:rPr>
          <w:t>service_indicator</w:t>
        </w:r>
      </w:ins>
      <w:ins w:id="2833" w:author="Richard Stefan" w:date="2016-09-16T12:36:00Z">
        <w:r>
          <w:rPr>
            <w:rFonts w:ascii="Courier New" w:hAnsi="Courier New" w:cs="Courier New"/>
            <w:lang w:val="en-US"/>
          </w:rPr>
          <w:t xml:space="preserve">] </w:t>
        </w:r>
        <w:del w:id="283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83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836" w:author="Richard Stefan" w:date="2016-09-16T12:36:00Z">
        <w:r>
          <w:rPr>
            <w:rFonts w:ascii="Courier New" w:hAnsi="Courier New" w:cs="Courier New"/>
            <w:lang w:val="en-US"/>
          </w:rPr>
          <w:t>3</w:t>
        </w:r>
        <w:r w:rsidRPr="00D87022">
          <w:rPr>
            <w:rFonts w:ascii="Courier New" w:hAnsi="Courier New" w:cs="Courier New"/>
            <w:lang w:val="en-US"/>
          </w:rPr>
          <w:t xml:space="preserve">), </w:t>
        </w:r>
      </w:ins>
    </w:p>
    <w:p w14:paraId="2D7231FB" w14:textId="3DAE28C5" w:rsidR="008551BC" w:rsidRPr="00D87022" w:rsidRDefault="008551BC" w:rsidP="00C86AD3">
      <w:pPr>
        <w:spacing w:after="0" w:line="240" w:lineRule="auto"/>
        <w:rPr>
          <w:ins w:id="2837" w:author="Richard Stefan" w:date="2016-09-16T12:26:00Z"/>
          <w:rFonts w:ascii="Courier New" w:hAnsi="Courier New" w:cs="Courier New"/>
          <w:lang w:val="en-US"/>
        </w:rPr>
      </w:pPr>
      <w:ins w:id="2838" w:author="Richard Stefan" w:date="2016-09-16T12:38:00Z">
        <w:r w:rsidRPr="00D87022">
          <w:rPr>
            <w:rFonts w:ascii="Courier New" w:hAnsi="Courier New" w:cs="Courier New"/>
            <w:lang w:val="en-US"/>
          </w:rPr>
          <w:tab/>
          <w:t>[</w:t>
        </w:r>
        <w:r>
          <w:rPr>
            <w:rFonts w:ascii="Courier New" w:hAnsi="Courier New" w:cs="Courier New"/>
            <w:szCs w:val="72"/>
            <w:lang w:val="en-US"/>
          </w:rPr>
          <w:t>callsign</w:t>
        </w:r>
        <w:r>
          <w:rPr>
            <w:rFonts w:ascii="Courier New" w:hAnsi="Courier New" w:cs="Courier New"/>
            <w:lang w:val="en-US"/>
          </w:rPr>
          <w:t xml:space="preserve">] </w:t>
        </w:r>
        <w:del w:id="283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284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2841" w:author="Richard Stefan" w:date="2016-09-16T12:38:00Z">
        <w:r>
          <w:rPr>
            <w:rFonts w:ascii="Courier New" w:hAnsi="Courier New" w:cs="Courier New"/>
            <w:lang w:val="en-US"/>
          </w:rPr>
          <w:t>25</w:t>
        </w:r>
        <w:r w:rsidRPr="00D87022">
          <w:rPr>
            <w:rFonts w:ascii="Courier New" w:hAnsi="Courier New" w:cs="Courier New"/>
            <w:lang w:val="en-US"/>
          </w:rPr>
          <w:t xml:space="preserve">), </w:t>
        </w:r>
      </w:ins>
    </w:p>
    <w:p w14:paraId="4158EA04" w14:textId="3D7970AF" w:rsidR="00C86AD3" w:rsidRPr="00D87022" w:rsidRDefault="008551BC" w:rsidP="00C86AD3">
      <w:pPr>
        <w:spacing w:after="0" w:line="240" w:lineRule="auto"/>
        <w:rPr>
          <w:ins w:id="2842" w:author="Richard Stefan" w:date="2016-09-16T12:26:00Z"/>
          <w:rFonts w:ascii="Courier New" w:hAnsi="Courier New" w:cs="Courier New"/>
          <w:lang w:val="en-US"/>
        </w:rPr>
      </w:pPr>
      <w:ins w:id="2843" w:author="Richard Stefan" w:date="2016-09-16T12:26:00Z">
        <w:r>
          <w:rPr>
            <w:rFonts w:ascii="Courier New" w:hAnsi="Courier New" w:cs="Courier New"/>
            <w:lang w:val="en-US"/>
          </w:rPr>
          <w:tab/>
          <w:t>[</w:t>
        </w:r>
        <w:r w:rsidR="00C86AD3" w:rsidRPr="00D87022">
          <w:rPr>
            <w:rFonts w:ascii="Courier New" w:hAnsi="Courier New" w:cs="Courier New"/>
            <w:lang w:val="en-US"/>
          </w:rPr>
          <w:t xml:space="preserve">latitude] </w:t>
        </w:r>
        <w:del w:id="2844" w:author="Richard Stefan [2]" w:date="2017-10-20T18:40:00Z">
          <w:r w:rsidR="00C86AD3" w:rsidRPr="00D87022" w:rsidDel="00CC34EA">
            <w:rPr>
              <w:rFonts w:ascii="Courier New" w:hAnsi="Courier New" w:cs="Courier New"/>
              <w:lang w:val="en-US"/>
            </w:rPr>
            <w:delText>numeric(53, 0) NOT NULL</w:delText>
          </w:r>
        </w:del>
      </w:ins>
      <w:ins w:id="2845" w:author="Richard Stefan [2]" w:date="2017-10-20T18:40:00Z">
        <w:r w:rsidR="00CC34EA">
          <w:rPr>
            <w:rFonts w:ascii="Courier New" w:hAnsi="Courier New" w:cs="Courier New"/>
            <w:lang w:val="en-US"/>
          </w:rPr>
          <w:t>REAL(9)</w:t>
        </w:r>
      </w:ins>
      <w:ins w:id="2846" w:author="Richard Stefan" w:date="2016-09-16T12:26:00Z">
        <w:r w:rsidR="00C86AD3"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B166736" w14:textId="39F8FCE8" w:rsidR="00C86AD3" w:rsidRPr="00D87022" w:rsidRDefault="00C86AD3" w:rsidP="00C86AD3">
      <w:pPr>
        <w:spacing w:after="0" w:line="240" w:lineRule="auto"/>
        <w:rPr>
          <w:ins w:id="2847" w:author="Richard Stefan" w:date="2016-09-16T12:26:00Z"/>
          <w:rFonts w:ascii="Courier New" w:hAnsi="Courier New" w:cs="Courier New"/>
          <w:lang w:val="en-US"/>
        </w:rPr>
      </w:pPr>
      <w:ins w:id="2848" w:author="Richard Stefan" w:date="2016-09-16T12:26:00Z">
        <w:r w:rsidRPr="00D87022">
          <w:rPr>
            <w:rFonts w:ascii="Courier New" w:hAnsi="Courier New" w:cs="Courier New"/>
            <w:lang w:val="en-US"/>
          </w:rPr>
          <w:tab/>
          <w:t xml:space="preserve">[longitude] </w:t>
        </w:r>
        <w:del w:id="2849" w:author="Richard Stefan [2]" w:date="2017-10-20T18:40:00Z">
          <w:r w:rsidRPr="00D87022" w:rsidDel="00CC34EA">
            <w:rPr>
              <w:rFonts w:ascii="Courier New" w:hAnsi="Courier New" w:cs="Courier New"/>
              <w:lang w:val="en-US"/>
            </w:rPr>
            <w:delText>numeric(53, 0) NOT NULL</w:delText>
          </w:r>
        </w:del>
      </w:ins>
      <w:ins w:id="2850" w:author="Richard Stefan [2]" w:date="2017-10-20T18:40:00Z">
        <w:r w:rsidR="00CC34EA">
          <w:rPr>
            <w:rFonts w:ascii="Courier New" w:hAnsi="Courier New" w:cs="Courier New"/>
            <w:lang w:val="en-US"/>
          </w:rPr>
          <w:t>REAL(10)</w:t>
        </w:r>
      </w:ins>
    </w:p>
    <w:p w14:paraId="7582283A" w14:textId="77777777" w:rsidR="00C86AD3" w:rsidRPr="00D87022" w:rsidRDefault="00C86AD3" w:rsidP="00C86AD3">
      <w:pPr>
        <w:spacing w:after="0" w:line="240" w:lineRule="auto"/>
        <w:rPr>
          <w:ins w:id="2851" w:author="Richard Stefan" w:date="2016-09-16T12:26:00Z"/>
          <w:rFonts w:ascii="Courier New" w:hAnsi="Courier New" w:cs="Courier New"/>
          <w:lang w:val="en-US"/>
        </w:rPr>
      </w:pPr>
      <w:ins w:id="2852" w:author="Richard Stefan" w:date="2016-09-16T12:26:00Z">
        <w:r w:rsidRPr="00D87022">
          <w:rPr>
            <w:rFonts w:ascii="Courier New" w:hAnsi="Courier New" w:cs="Courier New"/>
            <w:lang w:val="en-US"/>
          </w:rPr>
          <w:t>)</w:t>
        </w:r>
      </w:ins>
    </w:p>
    <w:p w14:paraId="3B60C3A3" w14:textId="77777777" w:rsidR="008551BC" w:rsidRDefault="008551BC" w:rsidP="00C86AD3">
      <w:pPr>
        <w:spacing w:after="0" w:line="240" w:lineRule="auto"/>
        <w:rPr>
          <w:ins w:id="2853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</w:p>
    <w:p w14:paraId="54579FBC" w14:textId="6C19F88A" w:rsidR="00C86AD3" w:rsidRDefault="00C86AD3" w:rsidP="00C86AD3">
      <w:pPr>
        <w:spacing w:after="0" w:line="240" w:lineRule="auto"/>
        <w:rPr>
          <w:ins w:id="2854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  <w:ins w:id="2855" w:author="Richard Stefan" w:date="2016-09-16T12:26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1A625182" w14:textId="0CE62E8F" w:rsidR="00C86AD3" w:rsidRDefault="00C86AD3" w:rsidP="00C86AD3">
      <w:pPr>
        <w:spacing w:after="0" w:line="240" w:lineRule="auto"/>
        <w:rPr>
          <w:ins w:id="2856" w:author="Richard Stefan" w:date="2016-09-16T12:27:00Z"/>
          <w:rFonts w:ascii="Courier New" w:hAnsi="Courier New" w:cs="Courier New"/>
          <w:lang w:val="en-US"/>
        </w:rPr>
      </w:pPr>
      <w:ins w:id="2857" w:author="Richard Stefan" w:date="2016-09-16T12:26:00Z">
        <w:del w:id="2858" w:author="Richard Stefan [2]" w:date="2017-10-20T18:39:00Z">
          <w:r w:rsidDel="00CC34EA">
            <w:rPr>
              <w:rFonts w:ascii="Courier New" w:hAnsi="Courier New" w:cs="Courier New"/>
              <w:lang w:val="en-US"/>
            </w:rPr>
            <w:delText>PV|</w:delText>
          </w:r>
        </w:del>
        <w:r>
          <w:rPr>
            <w:rFonts w:ascii="Courier New" w:hAnsi="Courier New" w:cs="Courier New"/>
            <w:lang w:val="en-US"/>
          </w:rPr>
          <w:t>Area Code|ICAO Code|Airport Identifier|</w:t>
        </w:r>
      </w:ins>
      <w:ins w:id="2859" w:author="Richard Stefan" w:date="2016-09-16T12:28:00Z">
        <w:r>
          <w:rPr>
            <w:rFonts w:ascii="Courier New" w:hAnsi="Courier New" w:cs="Courier New"/>
            <w:lang w:val="en-US"/>
          </w:rPr>
          <w:t>Communication Type|</w:t>
        </w:r>
        <w:r>
          <w:rPr>
            <w:rFonts w:ascii="Courier New" w:hAnsi="Courier New" w:cs="Courier New"/>
            <w:lang w:val="en-US"/>
          </w:rPr>
          <w:br/>
          <w:t>Communication Frequency|Frequency Units|</w:t>
        </w:r>
      </w:ins>
      <w:ins w:id="2860" w:author="Richard Stefan" w:date="2016-09-16T12:29:00Z">
        <w:r>
          <w:rPr>
            <w:rFonts w:ascii="Courier New" w:hAnsi="Courier New" w:cs="Courier New"/>
            <w:lang w:val="en-US"/>
          </w:rPr>
          <w:t>Service Indicator|Callsign|</w:t>
        </w:r>
        <w:r>
          <w:rPr>
            <w:rFonts w:ascii="Courier New" w:hAnsi="Courier New" w:cs="Courier New"/>
            <w:lang w:val="en-US"/>
          </w:rPr>
          <w:br/>
        </w:r>
      </w:ins>
      <w:ins w:id="2861" w:author="Richard Stefan" w:date="2016-09-16T12:30:00Z">
        <w:r>
          <w:rPr>
            <w:rFonts w:ascii="Courier New" w:hAnsi="Courier New" w:cs="Courier New"/>
            <w:lang w:val="en-US"/>
          </w:rPr>
          <w:t>Latitude|Longitude</w:t>
        </w:r>
      </w:ins>
      <w:ins w:id="2862" w:author="Richard Stefan" w:date="2016-09-16T12:26:00Z">
        <w:r w:rsidRPr="00D36708">
          <w:rPr>
            <w:rFonts w:ascii="Courier New" w:hAnsi="Courier New" w:cs="Courier New"/>
            <w:lang w:val="en-US"/>
          </w:rPr>
          <w:t xml:space="preserve"> </w:t>
        </w:r>
      </w:ins>
    </w:p>
    <w:p w14:paraId="289396A7" w14:textId="77777777" w:rsidR="00C86AD3" w:rsidRPr="00D36708" w:rsidRDefault="00C86AD3" w:rsidP="00C86AD3">
      <w:pPr>
        <w:spacing w:after="0" w:line="240" w:lineRule="auto"/>
        <w:rPr>
          <w:ins w:id="2863" w:author="Richard Stefan" w:date="2016-09-16T12:26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C86AD3" w:rsidRPr="009444B1" w14:paraId="1DB2812C" w14:textId="77777777" w:rsidTr="00AD4714">
        <w:trPr>
          <w:ins w:id="2864" w:author="Richard Stefan" w:date="2016-09-16T12:26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DB913" w14:textId="77777777" w:rsidR="00C86AD3" w:rsidRPr="00123CA5" w:rsidRDefault="00C86AD3" w:rsidP="00AD4714">
            <w:pPr>
              <w:rPr>
                <w:ins w:id="2865" w:author="Richard Stefan" w:date="2016-09-16T12:26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2866" w:author="Richard Stefan" w:date="2016-09-16T12:26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E75D" w14:textId="77777777" w:rsidR="00C86AD3" w:rsidRDefault="00C86AD3" w:rsidP="00AD4714">
            <w:pPr>
              <w:jc w:val="center"/>
              <w:rPr>
                <w:ins w:id="2867" w:author="Richard Stefan" w:date="2016-09-16T12:26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2868" w:author="Richard Stefan" w:date="2016-09-16T12:26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5D658" w14:textId="77777777" w:rsidR="00C86AD3" w:rsidRDefault="00C86AD3" w:rsidP="00AD4714">
            <w:pPr>
              <w:jc w:val="center"/>
              <w:rPr>
                <w:ins w:id="2869" w:author="Richard Stefan" w:date="2016-09-16T12:26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2870" w:author="Richard Stefan" w:date="2016-09-16T12:26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B5AD" w14:textId="77777777" w:rsidR="00C86AD3" w:rsidRPr="00123CA5" w:rsidRDefault="00C86AD3" w:rsidP="00AD4714">
            <w:pPr>
              <w:jc w:val="center"/>
              <w:rPr>
                <w:ins w:id="2871" w:author="Richard Stefan" w:date="2016-09-16T12:26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2872" w:author="Richard Stefan" w:date="2016-09-16T12:26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C86AD3" w:rsidRPr="009444B1" w:rsidDel="00CC34EA" w14:paraId="46281615" w14:textId="6D2A38DA" w:rsidTr="00AD4714">
        <w:trPr>
          <w:ins w:id="2873" w:author="Richard Stefan" w:date="2016-09-16T12:26:00Z"/>
          <w:del w:id="2874" w:author="Richard Stefan [2]" w:date="2017-10-20T18:39:00Z"/>
        </w:trPr>
        <w:tc>
          <w:tcPr>
            <w:tcW w:w="4678" w:type="dxa"/>
            <w:tcBorders>
              <w:top w:val="single" w:sz="4" w:space="0" w:color="auto"/>
            </w:tcBorders>
          </w:tcPr>
          <w:p w14:paraId="641227DC" w14:textId="4BA9A511" w:rsidR="00C86AD3" w:rsidRPr="00123CA5" w:rsidDel="00CC34EA" w:rsidRDefault="00C86AD3" w:rsidP="00AD4714">
            <w:pPr>
              <w:rPr>
                <w:ins w:id="2875" w:author="Richard Stefan" w:date="2016-09-16T12:26:00Z"/>
                <w:del w:id="2876" w:author="Richard Stefan [2]" w:date="2017-10-20T18:39:00Z"/>
                <w:rFonts w:ascii="Courier New" w:hAnsi="Courier New" w:cs="Courier New"/>
                <w:szCs w:val="72"/>
                <w:lang w:val="en-US"/>
              </w:rPr>
            </w:pPr>
            <w:ins w:id="2877" w:author="Richard Stefan" w:date="2016-09-16T12:26:00Z">
              <w:del w:id="2878" w:author="Richard Stefan [2]" w:date="2017-10-20T18:39:00Z">
                <w:r w:rsidDel="00CC34EA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7900993" w14:textId="462E4EEC" w:rsidR="00C86AD3" w:rsidDel="00CC34EA" w:rsidRDefault="00C86AD3" w:rsidP="00AD4714">
            <w:pPr>
              <w:jc w:val="center"/>
              <w:rPr>
                <w:ins w:id="2879" w:author="Richard Stefan" w:date="2016-09-16T12:26:00Z"/>
                <w:del w:id="2880" w:author="Richard Stefan [2]" w:date="2017-10-20T18:3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81" w:author="Richard Stefan" w:date="2016-09-16T12:26:00Z">
              <w:del w:id="2882" w:author="Richard Stefan [2]" w:date="2017-10-20T18:39:00Z">
                <w:r w:rsidDel="00CC34EA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CC2065" w14:textId="79969417" w:rsidR="00C86AD3" w:rsidDel="00CC34EA" w:rsidRDefault="00C86AD3" w:rsidP="00AD4714">
            <w:pPr>
              <w:jc w:val="center"/>
              <w:rPr>
                <w:ins w:id="2883" w:author="Richard Stefan" w:date="2016-09-16T12:26:00Z"/>
                <w:del w:id="2884" w:author="Richard Stefan [2]" w:date="2017-10-20T18:3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85" w:author="Richard Stefan" w:date="2016-09-16T12:26:00Z">
              <w:del w:id="2886" w:author="Richard Stefan [2]" w:date="2017-10-20T18:39:00Z">
                <w:r w:rsidDel="00CC34EA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03B448" w14:textId="20BC26D3" w:rsidR="00C86AD3" w:rsidDel="00CC34EA" w:rsidRDefault="00C86AD3" w:rsidP="00AD4714">
            <w:pPr>
              <w:jc w:val="center"/>
              <w:rPr>
                <w:ins w:id="2887" w:author="Richard Stefan" w:date="2016-09-16T12:26:00Z"/>
                <w:del w:id="2888" w:author="Richard Stefan [2]" w:date="2017-10-20T18:39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89" w:author="Richard Stefan" w:date="2016-09-16T12:26:00Z">
              <w:del w:id="2890" w:author="Richard Stefan [2]" w:date="2017-10-20T18:39:00Z">
                <w:r w:rsidDel="00CC34EA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C86AD3" w:rsidRPr="009444B1" w14:paraId="0FB5C291" w14:textId="77777777" w:rsidTr="00AD4714">
        <w:trPr>
          <w:ins w:id="2891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E3FB00" w14:textId="77777777" w:rsidR="00C86AD3" w:rsidRDefault="00C86AD3" w:rsidP="00AD4714">
            <w:pPr>
              <w:rPr>
                <w:ins w:id="2892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893" w:author="Richard Stefan" w:date="2016-09-16T12:26:00Z">
              <w:r>
                <w:rPr>
                  <w:rFonts w:ascii="Courier New" w:hAnsi="Courier New" w:cs="Courier New"/>
                  <w:szCs w:val="72"/>
                  <w:lang w:val="en-US"/>
                </w:rPr>
                <w:t>Area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20DA88" w14:textId="77777777" w:rsidR="00C86AD3" w:rsidRDefault="00C86AD3" w:rsidP="00AD4714">
            <w:pPr>
              <w:jc w:val="center"/>
              <w:rPr>
                <w:ins w:id="2894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95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6C81B3" w14:textId="77777777" w:rsidR="00C86AD3" w:rsidRDefault="00C86AD3" w:rsidP="00AD4714">
            <w:pPr>
              <w:jc w:val="center"/>
              <w:rPr>
                <w:ins w:id="2896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97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B89841" w14:textId="77777777" w:rsidR="00C86AD3" w:rsidRDefault="00C86AD3" w:rsidP="00AD4714">
            <w:pPr>
              <w:jc w:val="center"/>
              <w:rPr>
                <w:ins w:id="2898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899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</w:t>
              </w:r>
            </w:ins>
          </w:p>
        </w:tc>
      </w:tr>
      <w:tr w:rsidR="00C86AD3" w:rsidRPr="00414133" w14:paraId="3D293F7D" w14:textId="77777777" w:rsidTr="00AD4714">
        <w:trPr>
          <w:ins w:id="2900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F5FD0E" w14:textId="77777777" w:rsidR="00C86AD3" w:rsidRDefault="00C86AD3" w:rsidP="00AD4714">
            <w:pPr>
              <w:rPr>
                <w:ins w:id="2901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02" w:author="Richard Stefan" w:date="2016-09-16T12:26:00Z">
              <w:r>
                <w:rPr>
                  <w:rFonts w:ascii="Courier New" w:hAnsi="Courier New" w:cs="Courier New"/>
                  <w:szCs w:val="72"/>
                  <w:lang w:val="en-US"/>
                </w:rPr>
                <w:t>ICAO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F9EDC2" w14:textId="77777777" w:rsidR="00C86AD3" w:rsidRDefault="00C86AD3" w:rsidP="00AD4714">
            <w:pPr>
              <w:jc w:val="center"/>
              <w:rPr>
                <w:ins w:id="2903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04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2305FD" w14:textId="77777777" w:rsidR="00C86AD3" w:rsidRDefault="00C86AD3" w:rsidP="00AD4714">
            <w:pPr>
              <w:jc w:val="center"/>
              <w:rPr>
                <w:ins w:id="2905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06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A9A4EF" w14:textId="77777777" w:rsidR="00C86AD3" w:rsidRDefault="00C86AD3" w:rsidP="00AD4714">
            <w:pPr>
              <w:jc w:val="center"/>
              <w:rPr>
                <w:ins w:id="2907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08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</w:t>
              </w:r>
            </w:ins>
          </w:p>
        </w:tc>
      </w:tr>
      <w:tr w:rsidR="00C86AD3" w:rsidRPr="00414133" w14:paraId="2480B05C" w14:textId="77777777" w:rsidTr="00AD4714">
        <w:trPr>
          <w:ins w:id="2909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757001" w14:textId="77777777" w:rsidR="00C86AD3" w:rsidRDefault="00C86AD3" w:rsidP="00AD4714">
            <w:pPr>
              <w:rPr>
                <w:ins w:id="2910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11" w:author="Richard Stefan" w:date="2016-09-16T12:26:00Z">
              <w:r>
                <w:rPr>
                  <w:rFonts w:ascii="Courier New" w:hAnsi="Courier New" w:cs="Courier New"/>
                  <w:szCs w:val="72"/>
                  <w:lang w:val="en-US"/>
                </w:rPr>
                <w:t>Airport 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56CF26" w14:textId="77777777" w:rsidR="00C86AD3" w:rsidRDefault="00C86AD3" w:rsidP="00AD4714">
            <w:pPr>
              <w:jc w:val="center"/>
              <w:rPr>
                <w:ins w:id="2912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13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55B728" w14:textId="77777777" w:rsidR="00C86AD3" w:rsidRDefault="00C86AD3" w:rsidP="00AD4714">
            <w:pPr>
              <w:jc w:val="center"/>
              <w:rPr>
                <w:ins w:id="2914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15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601E8D" w14:textId="77777777" w:rsidR="00C86AD3" w:rsidRDefault="00C86AD3" w:rsidP="00AD4714">
            <w:pPr>
              <w:jc w:val="center"/>
              <w:rPr>
                <w:ins w:id="2916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17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5.6</w:t>
              </w:r>
            </w:ins>
          </w:p>
        </w:tc>
      </w:tr>
      <w:tr w:rsidR="00C86AD3" w:rsidRPr="00414133" w14:paraId="71749985" w14:textId="77777777" w:rsidTr="00AD4714">
        <w:trPr>
          <w:ins w:id="2918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FA888B" w14:textId="53D81FEF" w:rsidR="00C86AD3" w:rsidRDefault="00C86AD3" w:rsidP="00AD4714">
            <w:pPr>
              <w:rPr>
                <w:ins w:id="2919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20" w:author="Richard Stefan" w:date="2016-09-16T12:30:00Z">
              <w:r>
                <w:rPr>
                  <w:rFonts w:ascii="Courier New" w:hAnsi="Courier New" w:cs="Courier New"/>
                  <w:szCs w:val="72"/>
                  <w:lang w:val="en-US"/>
                </w:rPr>
                <w:t>Communication Type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553581" w14:textId="3EE35E0D" w:rsidR="00C86AD3" w:rsidRDefault="00C86AD3" w:rsidP="00AD4714">
            <w:pPr>
              <w:jc w:val="center"/>
              <w:rPr>
                <w:ins w:id="2921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22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F27D31" w14:textId="62AC9673" w:rsidR="00C86AD3" w:rsidRDefault="00C86AD3" w:rsidP="00AD4714">
            <w:pPr>
              <w:jc w:val="center"/>
              <w:rPr>
                <w:ins w:id="2923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24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B986C9" w14:textId="6361D28C" w:rsidR="00C86AD3" w:rsidRDefault="00C86AD3" w:rsidP="00AD4714">
            <w:pPr>
              <w:jc w:val="center"/>
              <w:rPr>
                <w:ins w:id="2925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26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5.101</w:t>
              </w:r>
            </w:ins>
          </w:p>
        </w:tc>
      </w:tr>
      <w:tr w:rsidR="00C86AD3" w:rsidRPr="00414133" w14:paraId="7F517954" w14:textId="77777777" w:rsidTr="00AD4714">
        <w:trPr>
          <w:ins w:id="2927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326E9E" w14:textId="0F4DB6E2" w:rsidR="00C86AD3" w:rsidRDefault="00C86AD3" w:rsidP="00AD4714">
            <w:pPr>
              <w:rPr>
                <w:ins w:id="2928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29" w:author="Richard Stefan" w:date="2016-09-16T12:31:00Z">
              <w:r>
                <w:rPr>
                  <w:rFonts w:ascii="Courier New" w:hAnsi="Courier New" w:cs="Courier New"/>
                  <w:szCs w:val="72"/>
                  <w:lang w:val="en-US"/>
                </w:rPr>
                <w:t>Communication Frequency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CA5B12" w14:textId="482BEBAB" w:rsidR="00C86AD3" w:rsidRDefault="00C86AD3" w:rsidP="00AD4714">
            <w:pPr>
              <w:jc w:val="center"/>
              <w:rPr>
                <w:ins w:id="2930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31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1499CE" w14:textId="578DF600" w:rsidR="00C86AD3" w:rsidRDefault="00CC34EA" w:rsidP="00AD4714">
            <w:pPr>
              <w:jc w:val="center"/>
              <w:rPr>
                <w:ins w:id="2932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33" w:author="Richard Stefan [2]" w:date="2017-10-20T18:4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  <w:del w:id="2934" w:author="Richard Stefan [2]" w:date="2017-10-20T18:40:00Z">
              <w:r w:rsidR="003F31AF" w:rsidDel="00CC34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7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5D4C9F" w14:textId="71379AA2" w:rsidR="00C86AD3" w:rsidRDefault="00C86AD3" w:rsidP="00AD4714">
            <w:pPr>
              <w:jc w:val="center"/>
              <w:rPr>
                <w:ins w:id="2935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36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5.103</w:t>
              </w:r>
            </w:ins>
          </w:p>
        </w:tc>
      </w:tr>
      <w:tr w:rsidR="00C86AD3" w:rsidRPr="00414133" w14:paraId="265D6639" w14:textId="77777777" w:rsidTr="00AD4714">
        <w:trPr>
          <w:ins w:id="2937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A8783C" w14:textId="06A379AD" w:rsidR="00C86AD3" w:rsidRDefault="00C86AD3" w:rsidP="00AD4714">
            <w:pPr>
              <w:rPr>
                <w:ins w:id="2938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39" w:author="Richard Stefan" w:date="2016-09-16T12:31:00Z">
              <w:r>
                <w:rPr>
                  <w:rFonts w:ascii="Courier New" w:hAnsi="Courier New" w:cs="Courier New"/>
                  <w:szCs w:val="72"/>
                  <w:lang w:val="en-US"/>
                </w:rPr>
                <w:t>Frequency Units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1198538" w14:textId="20516246" w:rsidR="00C86AD3" w:rsidRDefault="00C86AD3" w:rsidP="00AD4714">
            <w:pPr>
              <w:jc w:val="center"/>
              <w:rPr>
                <w:ins w:id="2940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41" w:author="Richard Stefan" w:date="2016-09-16T12:3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186CB7" w14:textId="2AEFAAE3" w:rsidR="00C86AD3" w:rsidRDefault="00C86AD3" w:rsidP="00AD4714">
            <w:pPr>
              <w:jc w:val="center"/>
              <w:rPr>
                <w:ins w:id="2942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43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0F8B3D" w14:textId="63CEA137" w:rsidR="00C86AD3" w:rsidRDefault="00C86AD3" w:rsidP="00AD4714">
            <w:pPr>
              <w:jc w:val="center"/>
              <w:rPr>
                <w:ins w:id="2944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45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5.104</w:t>
              </w:r>
            </w:ins>
          </w:p>
        </w:tc>
      </w:tr>
      <w:tr w:rsidR="00C86AD3" w:rsidRPr="00414133" w14:paraId="4B574DE0" w14:textId="77777777" w:rsidTr="00AD4714">
        <w:trPr>
          <w:ins w:id="2946" w:author="Richard Stefan" w:date="2016-09-16T12:3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CAFB39" w14:textId="066347EF" w:rsidR="00C86AD3" w:rsidRDefault="00C86AD3" w:rsidP="00AD4714">
            <w:pPr>
              <w:rPr>
                <w:ins w:id="2947" w:author="Richard Stefan" w:date="2016-09-16T12:32:00Z"/>
                <w:rFonts w:ascii="Courier New" w:hAnsi="Courier New" w:cs="Courier New"/>
                <w:szCs w:val="72"/>
                <w:lang w:val="en-US"/>
              </w:rPr>
            </w:pPr>
            <w:ins w:id="2948" w:author="Richard Stefan" w:date="2016-09-16T12:32:00Z">
              <w:r>
                <w:rPr>
                  <w:rFonts w:ascii="Courier New" w:hAnsi="Courier New" w:cs="Courier New"/>
                  <w:szCs w:val="72"/>
                  <w:lang w:val="en-US"/>
                </w:rPr>
                <w:t>Service Indicator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147CC6" w14:textId="521C262A" w:rsidR="00C86AD3" w:rsidRDefault="00C86AD3" w:rsidP="00AD4714">
            <w:pPr>
              <w:jc w:val="center"/>
              <w:rPr>
                <w:ins w:id="2949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50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035AD9" w14:textId="6269F94B" w:rsidR="00C86AD3" w:rsidRDefault="00C86AD3" w:rsidP="00AD4714">
            <w:pPr>
              <w:jc w:val="center"/>
              <w:rPr>
                <w:ins w:id="2951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52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C10E88" w14:textId="591D9E58" w:rsidR="00C86AD3" w:rsidRDefault="00C86AD3" w:rsidP="00AD4714">
            <w:pPr>
              <w:jc w:val="center"/>
              <w:rPr>
                <w:ins w:id="2953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54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5.106</w:t>
              </w:r>
            </w:ins>
          </w:p>
        </w:tc>
      </w:tr>
      <w:tr w:rsidR="00C86AD3" w:rsidRPr="00414133" w14:paraId="546A1BEC" w14:textId="77777777" w:rsidTr="00AD4714">
        <w:trPr>
          <w:ins w:id="2955" w:author="Richard Stefan" w:date="2016-09-16T12:3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0CD02D" w14:textId="5F6ABE9B" w:rsidR="00C86AD3" w:rsidRDefault="00C86AD3" w:rsidP="00AD4714">
            <w:pPr>
              <w:rPr>
                <w:ins w:id="2956" w:author="Richard Stefan" w:date="2016-09-16T12:32:00Z"/>
                <w:rFonts w:ascii="Courier New" w:hAnsi="Courier New" w:cs="Courier New"/>
                <w:szCs w:val="72"/>
                <w:lang w:val="en-US"/>
              </w:rPr>
            </w:pPr>
            <w:ins w:id="2957" w:author="Richard Stefan" w:date="2016-09-16T12:32:00Z">
              <w:r>
                <w:rPr>
                  <w:rFonts w:ascii="Courier New" w:hAnsi="Courier New" w:cs="Courier New"/>
                  <w:szCs w:val="72"/>
                  <w:lang w:val="en-US"/>
                </w:rPr>
                <w:t>Callsign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9B50A6" w14:textId="6C6FA4B7" w:rsidR="00C86AD3" w:rsidRDefault="00C86AD3" w:rsidP="00AD4714">
            <w:pPr>
              <w:jc w:val="center"/>
              <w:rPr>
                <w:ins w:id="2958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59" w:author="Richard Stefan" w:date="2016-09-16T12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71C559" w14:textId="40073672" w:rsidR="00C86AD3" w:rsidRDefault="00C86AD3" w:rsidP="00AD4714">
            <w:pPr>
              <w:jc w:val="center"/>
              <w:rPr>
                <w:ins w:id="2960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61" w:author="Richard Stefan" w:date="2016-09-16T12:3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ACC764" w14:textId="35BC6EEA" w:rsidR="00C86AD3" w:rsidRDefault="00C86AD3" w:rsidP="00AD4714">
            <w:pPr>
              <w:jc w:val="center"/>
              <w:rPr>
                <w:ins w:id="2962" w:author="Richard Stefan" w:date="2016-09-16T12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63" w:author="Richard Stefan" w:date="2016-09-16T12:3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5.105</w:t>
              </w:r>
            </w:ins>
          </w:p>
        </w:tc>
      </w:tr>
      <w:tr w:rsidR="00C86AD3" w:rsidRPr="00414133" w14:paraId="06453A73" w14:textId="77777777" w:rsidTr="00AD4714">
        <w:trPr>
          <w:ins w:id="2964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2761FC" w14:textId="2C4315B1" w:rsidR="00C86AD3" w:rsidRDefault="00C86AD3" w:rsidP="00AD4714">
            <w:pPr>
              <w:rPr>
                <w:ins w:id="2965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66" w:author="Richard Stefan" w:date="2016-09-16T12:26:00Z">
              <w:r>
                <w:rPr>
                  <w:rFonts w:ascii="Courier New" w:hAnsi="Courier New" w:cs="Courier New"/>
                  <w:szCs w:val="72"/>
                  <w:lang w:val="en-US"/>
                </w:rPr>
                <w:t>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E6F31D" w14:textId="77777777" w:rsidR="00C86AD3" w:rsidRDefault="00C86AD3" w:rsidP="00AD4714">
            <w:pPr>
              <w:jc w:val="center"/>
              <w:rPr>
                <w:ins w:id="2967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68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096EF6" w14:textId="6758D910" w:rsidR="00C86AD3" w:rsidRDefault="00C86AD3" w:rsidP="00AD4714">
            <w:pPr>
              <w:jc w:val="center"/>
              <w:rPr>
                <w:ins w:id="2969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70" w:author="Richard Stefan" w:date="2016-09-16T12:26:00Z">
              <w:del w:id="2971" w:author="Richard Stefan [2]" w:date="2017-10-20T18:40:00Z">
                <w:r w:rsidDel="00CC34EA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11</w:delText>
                </w:r>
              </w:del>
            </w:ins>
            <w:ins w:id="2972" w:author="Richard Stefan [2]" w:date="2017-10-20T18:40:00Z">
              <w:r w:rsidR="00CC34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F29B86" w14:textId="77777777" w:rsidR="00C86AD3" w:rsidRDefault="00C86AD3" w:rsidP="00AD4714">
            <w:pPr>
              <w:jc w:val="center"/>
              <w:rPr>
                <w:ins w:id="2973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74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C86AD3" w:rsidRPr="00414133" w14:paraId="01A8DE20" w14:textId="77777777" w:rsidTr="00AD4714">
        <w:trPr>
          <w:ins w:id="2975" w:author="Richard Stefan" w:date="2016-09-16T12:2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E00E4B" w14:textId="1BD902AF" w:rsidR="00C86AD3" w:rsidRDefault="00C86AD3" w:rsidP="00AD4714">
            <w:pPr>
              <w:rPr>
                <w:ins w:id="2976" w:author="Richard Stefan" w:date="2016-09-16T12:26:00Z"/>
                <w:rFonts w:ascii="Courier New" w:hAnsi="Courier New" w:cs="Courier New"/>
                <w:szCs w:val="72"/>
                <w:lang w:val="en-US"/>
              </w:rPr>
            </w:pPr>
            <w:ins w:id="2977" w:author="Richard Stefan" w:date="2016-09-16T12:26:00Z">
              <w:r>
                <w:rPr>
                  <w:rFonts w:ascii="Courier New" w:hAnsi="Courier New" w:cs="Courier New"/>
                  <w:szCs w:val="72"/>
                  <w:lang w:val="en-US"/>
                </w:rPr>
                <w:t>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9115C9" w14:textId="77777777" w:rsidR="00C86AD3" w:rsidRDefault="00C86AD3" w:rsidP="00AD4714">
            <w:pPr>
              <w:jc w:val="center"/>
              <w:rPr>
                <w:ins w:id="2978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79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FD7EE2" w14:textId="568C1852" w:rsidR="00C86AD3" w:rsidRDefault="00C86AD3" w:rsidP="00AD4714">
            <w:pPr>
              <w:jc w:val="center"/>
              <w:rPr>
                <w:ins w:id="2980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81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  <w:ins w:id="2982" w:author="Richard Stefan [2]" w:date="2017-10-20T18:40:00Z">
              <w:r w:rsidR="00CC34EA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ins w:id="2983" w:author="Richard Stefan" w:date="2016-09-16T12:26:00Z">
              <w:del w:id="2984" w:author="Richard Stefan [2]" w:date="2017-10-20T18:40:00Z">
                <w:r w:rsidDel="00CC34EA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F98D26" w14:textId="77777777" w:rsidR="00C86AD3" w:rsidRDefault="00C86AD3" w:rsidP="00AD4714">
            <w:pPr>
              <w:jc w:val="center"/>
              <w:rPr>
                <w:ins w:id="2985" w:author="Richard Stefan" w:date="2016-09-16T12:2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2986" w:author="Richard Stefan" w:date="2016-09-16T12:2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</w:tbl>
    <w:p w14:paraId="465E13B8" w14:textId="77777777" w:rsidR="00C86AD3" w:rsidRDefault="00C86AD3" w:rsidP="00C86AD3">
      <w:pPr>
        <w:spacing w:after="0" w:line="240" w:lineRule="auto"/>
        <w:rPr>
          <w:ins w:id="2987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</w:p>
    <w:p w14:paraId="22274620" w14:textId="77777777" w:rsidR="00C86AD3" w:rsidRPr="00166C90" w:rsidRDefault="00C86AD3" w:rsidP="00C86AD3">
      <w:pPr>
        <w:spacing w:after="0" w:line="240" w:lineRule="auto"/>
        <w:rPr>
          <w:ins w:id="2988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  <w:ins w:id="2989" w:author="Richard Stefan" w:date="2016-09-16T12:26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13FD6248" w14:textId="2A4AFB4A" w:rsidR="00C86AD3" w:rsidRPr="001512EC" w:rsidRDefault="00C86AD3">
      <w:pPr>
        <w:pStyle w:val="ListParagraph"/>
        <w:numPr>
          <w:ilvl w:val="0"/>
          <w:numId w:val="11"/>
        </w:numPr>
        <w:spacing w:after="0" w:line="240" w:lineRule="auto"/>
        <w:rPr>
          <w:ins w:id="2990" w:author="Richard Stefan" w:date="2016-09-16T12:33:00Z"/>
          <w:rFonts w:ascii="Segoe UI Light" w:hAnsi="Segoe UI Light" w:cs="Segoe UI Light"/>
          <w:sz w:val="24"/>
          <w:szCs w:val="72"/>
          <w:lang w:val="en-US"/>
          <w:rPrChange w:id="2991" w:author="Richard Stefan" w:date="2016-09-16T12:33:00Z">
            <w:rPr>
              <w:ins w:id="2992" w:author="Richard Stefan" w:date="2016-09-16T12:33:00Z"/>
              <w:rFonts w:ascii="Courier New" w:hAnsi="Courier New" w:cs="Courier New"/>
              <w:lang w:val="en-US"/>
            </w:rPr>
          </w:rPrChange>
        </w:rPr>
        <w:pPrChange w:id="2993" w:author="Richard Stefan" w:date="2016-09-16T12:33:00Z">
          <w:pPr>
            <w:pStyle w:val="ListParagraph"/>
            <w:spacing w:after="0" w:line="240" w:lineRule="auto"/>
          </w:pPr>
        </w:pPrChange>
      </w:pPr>
      <w:ins w:id="2994" w:author="Richard Stefan" w:date="2016-09-16T12:26:00Z">
        <w:del w:id="2995" w:author="Richard Stefan [2]" w:date="2017-10-20T18:39:00Z">
          <w:r w:rsidRPr="001512EC" w:rsidDel="00CC34EA">
            <w:rPr>
              <w:rFonts w:ascii="Courier New" w:hAnsi="Courier New" w:cs="Courier New"/>
              <w:lang w:val="en-US"/>
            </w:rPr>
            <w:delText>P</w:delText>
          </w:r>
        </w:del>
      </w:ins>
      <w:ins w:id="2996" w:author="Richard Stefan" w:date="2016-09-16T15:05:00Z">
        <w:del w:id="2997" w:author="Richard Stefan [2]" w:date="2017-10-20T18:39:00Z">
          <w:r w:rsidR="00B71001" w:rsidDel="00CC34EA">
            <w:rPr>
              <w:rFonts w:ascii="Courier New" w:hAnsi="Courier New" w:cs="Courier New"/>
              <w:lang w:val="en-US"/>
            </w:rPr>
            <w:delText>V</w:delText>
          </w:r>
        </w:del>
      </w:ins>
      <w:ins w:id="2998" w:author="Richard Stefan" w:date="2016-09-16T12:26:00Z">
        <w:del w:id="2999" w:author="Richard Stefan [2]" w:date="2017-10-20T18:39:00Z">
          <w:r w:rsidRPr="001512EC" w:rsidDel="00CC34EA">
            <w:rPr>
              <w:rFonts w:ascii="Courier New" w:hAnsi="Courier New" w:cs="Courier New"/>
              <w:lang w:val="en-US"/>
            </w:rPr>
            <w:delText>|</w:delText>
          </w:r>
        </w:del>
        <w:r w:rsidRPr="001512EC">
          <w:rPr>
            <w:rFonts w:ascii="Courier New" w:hAnsi="Courier New" w:cs="Courier New"/>
            <w:lang w:val="en-US"/>
          </w:rPr>
          <w:t>EUR|</w:t>
        </w:r>
      </w:ins>
      <w:ins w:id="3000" w:author="Richard Stefan" w:date="2016-09-16T12:33:00Z">
        <w:r w:rsidR="001512EC" w:rsidRPr="001512EC">
          <w:rPr>
            <w:rFonts w:ascii="Courier New" w:hAnsi="Courier New" w:cs="Courier New"/>
            <w:lang w:val="en-US"/>
          </w:rPr>
          <w:t>LO|LOWW</w:t>
        </w:r>
        <w:r w:rsidR="001512EC">
          <w:rPr>
            <w:rFonts w:ascii="Courier New" w:hAnsi="Courier New" w:cs="Courier New"/>
            <w:lang w:val="en-US"/>
          </w:rPr>
          <w:t>|</w:t>
        </w:r>
      </w:ins>
      <w:ins w:id="3001" w:author="Richard Stefan" w:date="2016-09-16T12:34:00Z">
        <w:r w:rsidR="001512EC">
          <w:rPr>
            <w:rFonts w:ascii="Courier New" w:hAnsi="Courier New" w:cs="Courier New"/>
            <w:lang w:val="en-US"/>
          </w:rPr>
          <w:t>APP|118.775|V|</w:t>
        </w:r>
        <w:r w:rsidR="00256999">
          <w:rPr>
            <w:rFonts w:ascii="Courier New" w:hAnsi="Courier New" w:cs="Courier New"/>
            <w:lang w:val="en-US"/>
          </w:rPr>
          <w:t>|WIEN RADAR</w:t>
        </w:r>
      </w:ins>
      <w:ins w:id="3002" w:author="Richard Stefan" w:date="2016-09-16T12:35:00Z">
        <w:r w:rsidR="00256999">
          <w:rPr>
            <w:rFonts w:ascii="Courier New" w:hAnsi="Courier New" w:cs="Courier New"/>
            <w:lang w:val="en-US"/>
          </w:rPr>
          <w:t>|</w:t>
        </w:r>
        <w:r w:rsidR="00256999" w:rsidRPr="00256999">
          <w:rPr>
            <w:rFonts w:ascii="Courier New" w:hAnsi="Courier New" w:cs="Courier New"/>
            <w:lang w:val="en-US"/>
          </w:rPr>
          <w:t>48.11027778</w:t>
        </w:r>
        <w:r w:rsidR="00256999">
          <w:rPr>
            <w:rFonts w:ascii="Courier New" w:hAnsi="Courier New" w:cs="Courier New"/>
            <w:lang w:val="en-US"/>
          </w:rPr>
          <w:t>|</w:t>
        </w:r>
        <w:r w:rsidR="00256999" w:rsidRPr="00D62167">
          <w:rPr>
            <w:lang w:val="en-US"/>
            <w:rPrChange w:id="3003" w:author="Richard Stefan" w:date="2016-09-16T12:35:00Z">
              <w:rPr/>
            </w:rPrChange>
          </w:rPr>
          <w:t xml:space="preserve"> </w:t>
        </w:r>
        <w:r w:rsidR="00256999" w:rsidRPr="00256999">
          <w:rPr>
            <w:rFonts w:ascii="Courier New" w:hAnsi="Courier New" w:cs="Courier New"/>
            <w:lang w:val="en-US"/>
          </w:rPr>
          <w:t>16.56972222</w:t>
        </w:r>
      </w:ins>
    </w:p>
    <w:p w14:paraId="220798FF" w14:textId="77777777" w:rsidR="001512EC" w:rsidRPr="001512EC" w:rsidRDefault="001512EC" w:rsidP="001512EC">
      <w:pPr>
        <w:pStyle w:val="ListParagraph"/>
        <w:spacing w:after="0" w:line="240" w:lineRule="auto"/>
        <w:rPr>
          <w:ins w:id="3004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</w:p>
    <w:p w14:paraId="7AB02A96" w14:textId="77777777" w:rsidR="00C86AD3" w:rsidRDefault="00C86AD3" w:rsidP="00C86AD3">
      <w:pPr>
        <w:spacing w:after="0" w:line="240" w:lineRule="auto"/>
        <w:rPr>
          <w:ins w:id="3005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  <w:ins w:id="3006" w:author="Richard Stefan" w:date="2016-09-16T12:26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535EB2CE" w14:textId="6A9B7068" w:rsidR="00C86AD3" w:rsidDel="00CC34EA" w:rsidRDefault="00C86AD3" w:rsidP="00C86AD3">
      <w:pPr>
        <w:pStyle w:val="ListParagraph"/>
        <w:numPr>
          <w:ilvl w:val="0"/>
          <w:numId w:val="11"/>
        </w:numPr>
        <w:spacing w:after="0" w:line="240" w:lineRule="auto"/>
        <w:rPr>
          <w:ins w:id="3007" w:author="Richard Stefan" w:date="2016-09-16T12:26:00Z"/>
          <w:del w:id="3008" w:author="Richard Stefan [2]" w:date="2017-10-20T18:40:00Z"/>
          <w:rFonts w:ascii="Segoe UI Light" w:hAnsi="Segoe UI Light" w:cs="Segoe UI Light"/>
          <w:sz w:val="24"/>
          <w:szCs w:val="72"/>
          <w:lang w:val="en-US"/>
        </w:rPr>
      </w:pPr>
      <w:ins w:id="3009" w:author="Richard Stefan" w:date="2016-09-16T12:26:00Z">
        <w:del w:id="3010" w:author="Richard Stefan [2]" w:date="2017-10-20T18:40:00Z">
          <w:r w:rsidRPr="00AA254B" w:rsidDel="00CC34EA">
            <w:rPr>
              <w:rFonts w:ascii="Courier New" w:hAnsi="Courier New" w:cs="Courier New"/>
              <w:lang w:val="en-US"/>
            </w:rPr>
            <w:delText>Record Type</w:delText>
          </w:r>
          <w:r w:rsidDel="00CC34EA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“P</w:delText>
          </w:r>
        </w:del>
      </w:ins>
      <w:ins w:id="3011" w:author="Richard Stefan" w:date="2016-09-16T12:35:00Z">
        <w:del w:id="3012" w:author="Richard Stefan [2]" w:date="2017-10-20T18:40:00Z">
          <w:r w:rsidR="002F3508" w:rsidDel="00CC34EA">
            <w:rPr>
              <w:rFonts w:ascii="Segoe UI Light" w:hAnsi="Segoe UI Light" w:cs="Segoe UI Light"/>
              <w:sz w:val="24"/>
              <w:szCs w:val="72"/>
              <w:lang w:val="en-US"/>
            </w:rPr>
            <w:delText>V</w:delText>
          </w:r>
        </w:del>
      </w:ins>
      <w:ins w:id="3013" w:author="Richard Stefan" w:date="2016-09-16T12:26:00Z">
        <w:del w:id="3014" w:author="Richard Stefan [2]" w:date="2017-10-20T18:40:00Z">
          <w:r w:rsidDel="00CC34EA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72FE5B7B" w14:textId="3B77B9F1" w:rsidR="00C86AD3" w:rsidRDefault="00C86AD3" w:rsidP="00C86AD3">
      <w:pPr>
        <w:pStyle w:val="ListParagraph"/>
        <w:numPr>
          <w:ilvl w:val="0"/>
          <w:numId w:val="11"/>
        </w:numPr>
        <w:spacing w:after="0" w:line="240" w:lineRule="auto"/>
        <w:rPr>
          <w:ins w:id="3015" w:author="Richard Stefan" w:date="2016-09-16T12:26:00Z"/>
          <w:rFonts w:ascii="Segoe UI Light" w:hAnsi="Segoe UI Light" w:cs="Segoe UI Light"/>
          <w:sz w:val="24"/>
          <w:szCs w:val="72"/>
          <w:lang w:val="en-US"/>
        </w:rPr>
      </w:pPr>
      <w:ins w:id="3016" w:author="Richard Stefan" w:date="2016-09-16T12:26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 of the </w:t>
        </w:r>
      </w:ins>
      <w:ins w:id="3017" w:author="Richard Stefan" w:date="2016-09-16T17:21:00Z">
        <w:r w:rsidR="005D78BC">
          <w:rPr>
            <w:rFonts w:ascii="Segoe UI Light" w:hAnsi="Segoe UI Light" w:cs="Segoe UI Light"/>
            <w:sz w:val="24"/>
            <w:szCs w:val="72"/>
            <w:lang w:val="en-US"/>
          </w:rPr>
          <w:t>facility</w:t>
        </w:r>
      </w:ins>
    </w:p>
    <w:p w14:paraId="230864F0" w14:textId="0A0A785D" w:rsidR="00C86AD3" w:rsidRDefault="00C86AD3" w:rsidP="00C86AD3">
      <w:pPr>
        <w:pStyle w:val="ListParagraph"/>
        <w:numPr>
          <w:ilvl w:val="0"/>
          <w:numId w:val="11"/>
        </w:numPr>
        <w:spacing w:after="0" w:line="240" w:lineRule="auto"/>
        <w:rPr>
          <w:ins w:id="3018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19" w:author="Richard Stefan" w:date="2016-09-16T12:26:00Z">
        <w:r>
          <w:rPr>
            <w:rFonts w:ascii="Courier New" w:hAnsi="Courier New" w:cs="Courier New"/>
            <w:szCs w:val="72"/>
            <w:lang w:val="en-US"/>
          </w:rPr>
          <w:t xml:space="preserve">ICAO Code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  <w:r w:rsidR="005D78BC">
          <w:rPr>
            <w:rFonts w:ascii="Segoe UI Light" w:hAnsi="Segoe UI Light" w:cs="Segoe UI Light"/>
            <w:sz w:val="24"/>
            <w:szCs w:val="72"/>
            <w:lang w:val="en-US"/>
          </w:rPr>
          <w:t>location indicator of the facility</w:t>
        </w:r>
      </w:ins>
    </w:p>
    <w:p w14:paraId="55EE3F1A" w14:textId="1F64217D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20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21" w:author="Richard Stefan" w:date="2016-09-16T12:38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22" w:author="Richard Stefan" w:date="2016-09-16T12:41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>four character ICAO location identifier</w:t>
        </w:r>
      </w:ins>
    </w:p>
    <w:p w14:paraId="083227EC" w14:textId="10D41F0D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23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24" w:author="Richard Stefan" w:date="2016-09-16T12:38:00Z">
        <w:r>
          <w:rPr>
            <w:rFonts w:ascii="Courier New" w:hAnsi="Courier New" w:cs="Courier New"/>
            <w:szCs w:val="72"/>
            <w:lang w:val="en-US"/>
          </w:rPr>
          <w:t xml:space="preserve">Communication Type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25" w:author="Richard Stefan" w:date="2016-09-16T12:41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 xml:space="preserve">specified the type of communication unit </w:t>
        </w:r>
      </w:ins>
      <w:ins w:id="3026" w:author="Richard Stefan" w:date="2016-09-16T15:04:00Z">
        <w:r w:rsidR="00B71001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EB611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6119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EB6119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_Ref461903698 \r \h </w:instrText>
      </w:r>
      <w:r w:rsidR="00EB6119">
        <w:rPr>
          <w:rFonts w:ascii="Segoe UI Light" w:hAnsi="Segoe UI Light" w:cs="Segoe UI Light"/>
          <w:sz w:val="24"/>
          <w:szCs w:val="72"/>
          <w:lang w:val="en-US"/>
        </w:rPr>
      </w:r>
      <w:r w:rsidR="00EB6119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3.33</w:t>
      </w:r>
      <w:r w:rsidR="00EB6119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ins w:id="3027" w:author="Richard Stefan" w:date="2016-09-16T15:04:00Z">
        <w:r w:rsidR="00B71001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168FE085" w14:textId="0332EF8D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28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29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Communication Frequency </w:t>
        </w:r>
      </w:ins>
      <w:ins w:id="3030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31" w:author="Richard Stefan" w:date="2016-09-16T12:42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>specifies a frequency for the facility identified in the communicaton type field</w:t>
        </w:r>
      </w:ins>
    </w:p>
    <w:p w14:paraId="67951209" w14:textId="1009A93A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32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33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Frequency Units </w:t>
        </w:r>
      </w:ins>
      <w:ins w:id="3034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35" w:author="Richard Stefan" w:date="2016-09-16T12:43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>designate the frequency spectrum area for the frequency</w:t>
        </w:r>
      </w:ins>
      <w:ins w:id="3036" w:author="Richard Stefan" w:date="2016-09-16T15:17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 xml:space="preserve"> (see appendix</w:t>
        </w:r>
      </w:ins>
      <w:r w:rsidR="00937927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37927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937927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_Ref461903941 \r \h </w:instrText>
      </w:r>
      <w:r w:rsidR="00937927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937927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3.31</w:t>
      </w:r>
      <w:r w:rsidR="00937927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3037" w:author="Richard Stefan" w:date="2016-09-16T15:17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7D08ED80" w14:textId="6F6D2DC7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38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39" w:author="Richard Stefan" w:date="2016-09-16T12:39:00Z">
        <w:r>
          <w:rPr>
            <w:rFonts w:ascii="Courier New" w:hAnsi="Courier New" w:cs="Courier New"/>
            <w:szCs w:val="72"/>
            <w:lang w:val="en-US"/>
          </w:rPr>
          <w:lastRenderedPageBreak/>
          <w:t xml:space="preserve">Service Indicator </w:t>
        </w:r>
      </w:ins>
      <w:ins w:id="3040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41" w:author="Richard Stefan" w:date="2016-09-16T12:43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>define the use of the frequency for the specified communication type</w:t>
        </w:r>
      </w:ins>
      <w:ins w:id="3042" w:author="Richard Stefan" w:date="2016-09-16T15:04:00Z">
        <w:r w:rsidR="00B71001">
          <w:rPr>
            <w:rFonts w:ascii="Segoe UI Light" w:hAnsi="Segoe UI Light" w:cs="Segoe UI Light"/>
            <w:sz w:val="24"/>
            <w:szCs w:val="72"/>
            <w:lang w:val="en-US"/>
          </w:rPr>
          <w:t xml:space="preserve"> (see appendix</w:t>
        </w:r>
      </w:ins>
      <w:r w:rsidR="00F748E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748E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F748E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_Ref461904800 \r \h </w:instrText>
      </w:r>
      <w:r w:rsidR="00F748E4">
        <w:rPr>
          <w:rFonts w:ascii="Segoe UI Light" w:hAnsi="Segoe UI Light" w:cs="Segoe UI Light"/>
          <w:sz w:val="24"/>
          <w:szCs w:val="72"/>
          <w:lang w:val="en-US"/>
        </w:rPr>
      </w:r>
      <w:r w:rsidR="00F748E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3.34</w:t>
      </w:r>
      <w:r w:rsidR="00F748E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ins w:id="3043" w:author="Richard Stefan" w:date="2016-09-16T15:04:00Z">
        <w:r w:rsidR="00B71001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608BBD32" w14:textId="295A85CE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44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45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Callsign </w:t>
        </w:r>
      </w:ins>
      <w:ins w:id="3046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47" w:author="Richard Stefan" w:date="2016-09-16T12:44:00Z">
        <w:r w:rsidR="00894D04">
          <w:rPr>
            <w:rFonts w:ascii="Segoe UI Light" w:hAnsi="Segoe UI Light" w:cs="Segoe UI Light"/>
            <w:sz w:val="24"/>
            <w:szCs w:val="72"/>
            <w:lang w:val="en-US"/>
          </w:rPr>
          <w:t>name of the facility being called</w:t>
        </w:r>
      </w:ins>
    </w:p>
    <w:p w14:paraId="4E1EB16B" w14:textId="294CE05E" w:rsidR="00CA3337" w:rsidRDefault="00CA3337" w:rsidP="00CA3337">
      <w:pPr>
        <w:pStyle w:val="ListParagraph"/>
        <w:numPr>
          <w:ilvl w:val="0"/>
          <w:numId w:val="11"/>
        </w:numPr>
        <w:spacing w:after="0" w:line="240" w:lineRule="auto"/>
        <w:rPr>
          <w:ins w:id="3048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049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Latitude </w:t>
        </w:r>
      </w:ins>
      <w:ins w:id="3050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51" w:author="Richard Stefan" w:date="2016-09-16T12:39:00Z">
        <w:r w:rsidR="0054683E"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44CD8B6C" w14:textId="3CCD0366" w:rsidR="00C86AD3" w:rsidRPr="00CA3337" w:rsidRDefault="00CA3337">
      <w:pPr>
        <w:pStyle w:val="ListParagraph"/>
        <w:numPr>
          <w:ilvl w:val="0"/>
          <w:numId w:val="11"/>
        </w:numPr>
        <w:spacing w:after="0" w:line="240" w:lineRule="auto"/>
        <w:rPr>
          <w:ins w:id="3052" w:author="Richard Stefan" w:date="2016-09-16T12:26:00Z"/>
          <w:rFonts w:ascii="Segoe UI Light" w:hAnsi="Segoe UI Light" w:cs="Segoe UI Light"/>
          <w:sz w:val="24"/>
          <w:szCs w:val="72"/>
          <w:lang w:val="en-US"/>
          <w:rPrChange w:id="3053" w:author="Richard Stefan" w:date="2016-09-16T12:39:00Z">
            <w:rPr>
              <w:ins w:id="3054" w:author="Richard Stefan" w:date="2016-09-16T12:26:00Z"/>
              <w:lang w:val="en-US"/>
            </w:rPr>
          </w:rPrChange>
        </w:rPr>
        <w:pPrChange w:id="3055" w:author="Richard Stefan" w:date="2016-09-16T12:39:00Z">
          <w:pPr/>
        </w:pPrChange>
      </w:pPr>
      <w:ins w:id="3056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Longitude </w:t>
        </w:r>
      </w:ins>
      <w:ins w:id="3057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058" w:author="Richard Stefan" w:date="2016-09-16T12:40:00Z">
        <w:r w:rsidR="0054683E"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66E14FAE" w14:textId="77777777" w:rsidR="00BD4CC8" w:rsidRDefault="00BD4CC8">
      <w:pPr>
        <w:rPr>
          <w:ins w:id="3059" w:author="Richard Stefan" w:date="2016-09-16T14:59:00Z"/>
          <w:lang w:val="en-US"/>
        </w:rPr>
      </w:pPr>
      <w:ins w:id="3060" w:author="Richard Stefan" w:date="2016-09-16T14:59:00Z">
        <w:r>
          <w:rPr>
            <w:lang w:val="en-US"/>
          </w:rPr>
          <w:br w:type="page"/>
        </w:r>
      </w:ins>
    </w:p>
    <w:p w14:paraId="245AF1D2" w14:textId="1ABB135E" w:rsidR="00635561" w:rsidRPr="00C55962" w:rsidRDefault="00635561" w:rsidP="00635561">
      <w:pPr>
        <w:pStyle w:val="Heading1"/>
        <w:numPr>
          <w:ilvl w:val="1"/>
          <w:numId w:val="13"/>
        </w:numPr>
        <w:ind w:left="431" w:hanging="431"/>
        <w:rPr>
          <w:ins w:id="3061" w:author="Richard Stefan" w:date="2016-09-16T15:00:00Z"/>
          <w:rFonts w:ascii="Segoe UI Light" w:hAnsi="Segoe UI Light" w:cs="Segoe UI Light"/>
          <w:b/>
          <w:sz w:val="28"/>
          <w:szCs w:val="28"/>
          <w:lang w:val="en-US"/>
        </w:rPr>
      </w:pPr>
      <w:bookmarkStart w:id="3062" w:name="_Enroute_Communication"/>
      <w:bookmarkStart w:id="3063" w:name="_Toc139626222"/>
      <w:bookmarkEnd w:id="3062"/>
      <w:ins w:id="3064" w:author="Richard Stefan" w:date="2016-09-16T15:00:00Z">
        <w:r w:rsidRPr="00C55962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Enroute Communication</w:t>
        </w:r>
        <w:bookmarkEnd w:id="3063"/>
      </w:ins>
    </w:p>
    <w:p w14:paraId="4FFBDB75" w14:textId="0CA2D154" w:rsidR="00635561" w:rsidRDefault="00635561" w:rsidP="0063556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3065" w:author="Richard Stefan" w:date="2016-09-16T15:00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23B1B113" w14:textId="48E10912" w:rsidR="00151CC2" w:rsidRDefault="00151CC2" w:rsidP="00635561">
      <w:pPr>
        <w:spacing w:after="0" w:line="240" w:lineRule="auto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CREATE TABLE [tbl_</w:t>
      </w:r>
      <w:del w:id="3066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>ev_</w:delText>
        </w:r>
      </w:del>
      <w:r w:rsidRPr="00151CC2">
        <w:rPr>
          <w:rFonts w:ascii="Courier New" w:hAnsi="Courier New" w:cs="Courier New"/>
          <w:lang w:val="en-US"/>
        </w:rPr>
        <w:t>enroute_communication</w:t>
      </w:r>
      <w:del w:id="3067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>_pr</w:delText>
        </w:r>
      </w:del>
      <w:r w:rsidRPr="00151CC2">
        <w:rPr>
          <w:rFonts w:ascii="Courier New" w:hAnsi="Courier New" w:cs="Courier New"/>
          <w:lang w:val="en-US"/>
        </w:rPr>
        <w:t>] (</w:t>
      </w:r>
    </w:p>
    <w:p w14:paraId="1899F0D9" w14:textId="4993B114" w:rsidR="00151CC2" w:rsidDel="008D2139" w:rsidRDefault="00151CC2" w:rsidP="00151CC2">
      <w:pPr>
        <w:spacing w:after="0" w:line="240" w:lineRule="auto"/>
        <w:ind w:firstLine="708"/>
        <w:rPr>
          <w:del w:id="3068" w:author="Richard Stefan [2]" w:date="2017-10-20T18:42:00Z"/>
          <w:rFonts w:ascii="Courier New" w:hAnsi="Courier New" w:cs="Courier New"/>
          <w:lang w:val="en-US"/>
        </w:rPr>
      </w:pPr>
      <w:del w:id="3069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[record_type] </w:delText>
        </w:r>
      </w:del>
      <w:del w:id="3070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del w:id="3071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2) NOT NULL, </w:delText>
        </w:r>
      </w:del>
    </w:p>
    <w:p w14:paraId="6620BED7" w14:textId="394716B6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[area_code] </w:t>
      </w:r>
      <w:del w:id="3072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07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074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2393641F" w14:textId="773F0BF9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[fir_rdo_ident] </w:t>
      </w:r>
      <w:del w:id="3075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07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4)</w:t>
      </w:r>
      <w:del w:id="3077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D3674D3" w14:textId="3FE0070C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[fir_uir_indicator] </w:t>
      </w:r>
      <w:del w:id="3078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07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 xml:space="preserve">1), </w:t>
      </w:r>
    </w:p>
    <w:p w14:paraId="4DA7E506" w14:textId="77777777" w:rsidR="008D2139" w:rsidRDefault="00151CC2" w:rsidP="00151CC2">
      <w:pPr>
        <w:spacing w:after="0" w:line="240" w:lineRule="auto"/>
        <w:ind w:left="708"/>
        <w:rPr>
          <w:ins w:id="3080" w:author="Richard Stefan [2]" w:date="2017-10-20T18:42:00Z"/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[commu</w:t>
      </w:r>
      <w:r>
        <w:rPr>
          <w:rFonts w:ascii="Courier New" w:hAnsi="Courier New" w:cs="Courier New"/>
          <w:lang w:val="en-US"/>
        </w:rPr>
        <w:t xml:space="preserve">nication_type] </w:t>
      </w:r>
      <w:del w:id="3081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308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3)</w:t>
      </w:r>
      <w:del w:id="3083" w:author="Richard Stefan [2]" w:date="2017-10-20T18:42:00Z">
        <w:r w:rsidDel="008D2139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151CC2">
        <w:rPr>
          <w:rFonts w:ascii="Courier New" w:hAnsi="Courier New" w:cs="Courier New"/>
          <w:lang w:val="en-US"/>
        </w:rPr>
        <w:t>,</w:t>
      </w:r>
    </w:p>
    <w:p w14:paraId="073636B8" w14:textId="44A079C2" w:rsidR="00151CC2" w:rsidRDefault="00151CC2" w:rsidP="00151CC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del w:id="3084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</w:delText>
        </w:r>
      </w:del>
      <w:r w:rsidRPr="00151CC2">
        <w:rPr>
          <w:rFonts w:ascii="Courier New" w:hAnsi="Courier New" w:cs="Courier New"/>
          <w:lang w:val="en-US"/>
        </w:rPr>
        <w:t xml:space="preserve">[communication_frequency] </w:t>
      </w:r>
      <w:del w:id="3085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REAL(</w:delText>
        </w:r>
      </w:del>
      <w:ins w:id="3086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151CC2">
        <w:rPr>
          <w:rFonts w:ascii="Courier New" w:hAnsi="Courier New" w:cs="Courier New"/>
          <w:lang w:val="en-US"/>
        </w:rPr>
        <w:t>5</w:t>
      </w:r>
      <w:ins w:id="3087" w:author="Richard Stefan [2]" w:date="2017-10-20T18:42:00Z">
        <w:r w:rsidR="008D2139">
          <w:rPr>
            <w:rFonts w:ascii="Courier New" w:hAnsi="Courier New" w:cs="Courier New"/>
            <w:lang w:val="en-US"/>
          </w:rPr>
          <w:t>)</w:t>
        </w:r>
      </w:ins>
      <w:del w:id="3088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>) NOT NULL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142564E" w14:textId="5B6BF3BF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[frequency_units] </w:t>
      </w:r>
      <w:del w:id="3089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09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1)</w:t>
      </w:r>
      <w:del w:id="3091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D1107BA" w14:textId="77777777" w:rsidR="0007506C" w:rsidRDefault="00151CC2" w:rsidP="00151CC2">
      <w:pPr>
        <w:spacing w:after="0" w:line="240" w:lineRule="auto"/>
        <w:ind w:firstLine="708"/>
        <w:rPr>
          <w:ins w:id="3092" w:author="Richard Stefan [2]" w:date="2017-10-20T19:44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[service_indicator] </w:t>
      </w:r>
      <w:del w:id="3093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309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3)</w:t>
      </w:r>
      <w:r w:rsidRPr="00151CC2">
        <w:rPr>
          <w:rFonts w:ascii="Courier New" w:hAnsi="Courier New" w:cs="Courier New"/>
          <w:lang w:val="en-US"/>
        </w:rPr>
        <w:t>,</w:t>
      </w:r>
    </w:p>
    <w:p w14:paraId="64D7836B" w14:textId="35585912" w:rsidR="00151CC2" w:rsidRDefault="0007506C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ins w:id="3095" w:author="Richard Stefan [2]" w:date="2017-10-20T19:44:00Z">
        <w:r>
          <w:rPr>
            <w:rFonts w:ascii="Courier New" w:hAnsi="Courier New" w:cs="Courier New"/>
            <w:lang w:val="en-US"/>
          </w:rPr>
          <w:t>[remote_name] TEXT(25),</w:t>
        </w:r>
      </w:ins>
      <w:del w:id="3096" w:author="Richard Stefan [2]" w:date="2017-10-20T19:44:00Z">
        <w:r w:rsidR="00151CC2" w:rsidRPr="00151CC2" w:rsidDel="0007506C">
          <w:rPr>
            <w:rFonts w:ascii="Courier New" w:hAnsi="Courier New" w:cs="Courier New"/>
            <w:lang w:val="en-US"/>
          </w:rPr>
          <w:delText xml:space="preserve"> </w:delText>
        </w:r>
      </w:del>
    </w:p>
    <w:p w14:paraId="56E120EC" w14:textId="405FE623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[callsign] </w:t>
      </w:r>
      <w:del w:id="3097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309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099" w:author="Richard Stefan [2]" w:date="2017-10-20T19:44:00Z">
        <w:r w:rsidR="0007506C">
          <w:rPr>
            <w:rFonts w:ascii="Courier New" w:hAnsi="Courier New" w:cs="Courier New"/>
            <w:lang w:val="en-US"/>
          </w:rPr>
          <w:t>30</w:t>
        </w:r>
      </w:ins>
      <w:del w:id="3100" w:author="Richard Stefan [2]" w:date="2017-10-20T19:44:00Z">
        <w:r w:rsidDel="0007506C">
          <w:rPr>
            <w:rFonts w:ascii="Courier New" w:hAnsi="Courier New" w:cs="Courier New"/>
            <w:lang w:val="en-US"/>
          </w:rPr>
          <w:delText>25</w:delText>
        </w:r>
      </w:del>
      <w:r>
        <w:rPr>
          <w:rFonts w:ascii="Courier New" w:hAnsi="Courier New" w:cs="Courier New"/>
          <w:lang w:val="en-US"/>
        </w:rPr>
        <w:t>)</w:t>
      </w:r>
      <w:r w:rsidRPr="00151CC2">
        <w:rPr>
          <w:rFonts w:ascii="Courier New" w:hAnsi="Courier New" w:cs="Courier New"/>
          <w:lang w:val="en-US"/>
        </w:rPr>
        <w:t xml:space="preserve">, </w:t>
      </w:r>
    </w:p>
    <w:p w14:paraId="1A6DEFE8" w14:textId="5772D248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[latitude] </w:t>
      </w:r>
      <w:del w:id="3101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REAL(</w:delText>
        </w:r>
      </w:del>
      <w:ins w:id="3102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151CC2">
        <w:rPr>
          <w:rFonts w:ascii="Courier New" w:hAnsi="Courier New" w:cs="Courier New"/>
          <w:lang w:val="en-US"/>
        </w:rPr>
        <w:t>9)</w:t>
      </w:r>
      <w:del w:id="3103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NOT NULL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0FE7F3F2" w14:textId="1467FC11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[longitude] </w:t>
      </w:r>
      <w:del w:id="310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REAL(</w:delText>
        </w:r>
      </w:del>
      <w:ins w:id="3105" w:author="Richard Stefan [2]" w:date="2017-10-20T16:30:00Z">
        <w:r w:rsidR="0074348B">
          <w:rPr>
            <w:rFonts w:ascii="Courier New" w:hAnsi="Courier New" w:cs="Courier New"/>
            <w:lang w:val="en-US"/>
          </w:rPr>
          <w:t>REAL(</w:t>
        </w:r>
      </w:ins>
      <w:r w:rsidRPr="00151CC2">
        <w:rPr>
          <w:rFonts w:ascii="Courier New" w:hAnsi="Courier New" w:cs="Courier New"/>
          <w:lang w:val="en-US"/>
        </w:rPr>
        <w:t>10)</w:t>
      </w:r>
      <w:del w:id="3106" w:author="Richard Stefan [2]" w:date="2017-10-20T18:42:00Z">
        <w:r w:rsidRPr="00151CC2" w:rsidDel="008D2139">
          <w:rPr>
            <w:rFonts w:ascii="Courier New" w:hAnsi="Courier New" w:cs="Courier New"/>
            <w:lang w:val="en-US"/>
          </w:rPr>
          <w:delText xml:space="preserve"> NOT NULL </w:delText>
        </w:r>
      </w:del>
    </w:p>
    <w:p w14:paraId="5D4547C6" w14:textId="2B6D01BA" w:rsidR="00151CC2" w:rsidRPr="00151CC2" w:rsidRDefault="00151CC2" w:rsidP="00151CC2">
      <w:pPr>
        <w:spacing w:after="0" w:line="240" w:lineRule="auto"/>
        <w:rPr>
          <w:ins w:id="3107" w:author="Richard Stefan" w:date="2016-09-16T15:00:00Z"/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)</w:t>
      </w:r>
    </w:p>
    <w:p w14:paraId="46C84ECD" w14:textId="77777777" w:rsidR="00635561" w:rsidRDefault="00635561" w:rsidP="00635561">
      <w:pPr>
        <w:spacing w:after="0" w:line="240" w:lineRule="auto"/>
        <w:rPr>
          <w:ins w:id="3108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</w:p>
    <w:p w14:paraId="0D83E492" w14:textId="77777777" w:rsidR="00635561" w:rsidRDefault="00635561" w:rsidP="00635561">
      <w:pPr>
        <w:spacing w:after="0" w:line="240" w:lineRule="auto"/>
        <w:rPr>
          <w:ins w:id="3109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110" w:author="Richard Stefan" w:date="2016-09-16T15:00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17E45D34" w14:textId="0FC1B86D" w:rsidR="00635561" w:rsidRDefault="00635561" w:rsidP="00635561">
      <w:pPr>
        <w:spacing w:after="0" w:line="240" w:lineRule="auto"/>
        <w:rPr>
          <w:ins w:id="3111" w:author="Richard Stefan" w:date="2016-09-16T15:00:00Z"/>
          <w:rFonts w:ascii="Courier New" w:hAnsi="Courier New" w:cs="Courier New"/>
          <w:lang w:val="en-US"/>
        </w:rPr>
      </w:pPr>
      <w:ins w:id="3112" w:author="Richard Stefan" w:date="2016-09-16T15:01:00Z">
        <w:del w:id="3113" w:author="Richard Stefan [2]" w:date="2017-10-20T18:42:00Z">
          <w:r w:rsidDel="008D2139">
            <w:rPr>
              <w:rFonts w:ascii="Courier New" w:hAnsi="Courier New" w:cs="Courier New"/>
              <w:lang w:val="en-US"/>
            </w:rPr>
            <w:delText>EV</w:delText>
          </w:r>
        </w:del>
      </w:ins>
      <w:ins w:id="3114" w:author="Richard Stefan" w:date="2016-09-16T15:00:00Z">
        <w:del w:id="3115" w:author="Richard Stefan [2]" w:date="2017-10-20T18:42:00Z">
          <w:r w:rsidDel="008D2139">
            <w:rPr>
              <w:rFonts w:ascii="Courier New" w:hAnsi="Courier New" w:cs="Courier New"/>
              <w:lang w:val="en-US"/>
            </w:rPr>
            <w:delText>|</w:delText>
          </w:r>
        </w:del>
        <w:r>
          <w:rPr>
            <w:rFonts w:ascii="Courier New" w:hAnsi="Courier New" w:cs="Courier New"/>
            <w:lang w:val="en-US"/>
          </w:rPr>
          <w:t>Area Code|</w:t>
        </w:r>
      </w:ins>
      <w:ins w:id="3116" w:author="Richard Stefan" w:date="2016-09-16T15:02:00Z">
        <w:r w:rsidR="00B71001">
          <w:rPr>
            <w:rFonts w:ascii="Courier New" w:hAnsi="Courier New" w:cs="Courier New"/>
            <w:lang w:val="en-US"/>
          </w:rPr>
          <w:t>FIR/RDO Ident|</w:t>
        </w:r>
      </w:ins>
      <w:r w:rsidR="00F748E4">
        <w:rPr>
          <w:rFonts w:ascii="Courier New" w:hAnsi="Courier New" w:cs="Courier New"/>
          <w:lang w:val="en-US"/>
        </w:rPr>
        <w:t xml:space="preserve">FIR/UIR </w:t>
      </w:r>
      <w:ins w:id="3117" w:author="Richard Stefan" w:date="2016-09-16T15:09:00Z">
        <w:r w:rsidR="00F3449F">
          <w:rPr>
            <w:rFonts w:ascii="Courier New" w:hAnsi="Courier New" w:cs="Courier New"/>
            <w:lang w:val="en-US"/>
          </w:rPr>
          <w:t>Indicator|</w:t>
        </w:r>
      </w:ins>
      <w:ins w:id="3118" w:author="Richard Stefan" w:date="2016-09-16T15:04:00Z">
        <w:r w:rsidR="00B71001">
          <w:rPr>
            <w:rFonts w:ascii="Courier New" w:hAnsi="Courier New" w:cs="Courier New"/>
            <w:lang w:val="en-US"/>
          </w:rPr>
          <w:t>Communication Type</w:t>
        </w:r>
      </w:ins>
      <w:ins w:id="3119" w:author="Richard Stefan" w:date="2016-09-16T15:05:00Z">
        <w:r w:rsidR="007B523F">
          <w:rPr>
            <w:rFonts w:ascii="Courier New" w:hAnsi="Courier New" w:cs="Courier New"/>
            <w:lang w:val="en-US"/>
          </w:rPr>
          <w:t>|Comm Frequency|Frequency Unit</w:t>
        </w:r>
      </w:ins>
      <w:ins w:id="3120" w:author="Richard Stefan" w:date="2016-09-16T15:06:00Z">
        <w:r w:rsidR="007B523F">
          <w:rPr>
            <w:rFonts w:ascii="Courier New" w:hAnsi="Courier New" w:cs="Courier New"/>
            <w:lang w:val="en-US"/>
          </w:rPr>
          <w:t>s</w:t>
        </w:r>
      </w:ins>
      <w:ins w:id="3121" w:author="Richard Stefan" w:date="2016-09-16T15:05:00Z">
        <w:r w:rsidR="007B523F">
          <w:rPr>
            <w:rFonts w:ascii="Courier New" w:hAnsi="Courier New" w:cs="Courier New"/>
            <w:lang w:val="en-US"/>
          </w:rPr>
          <w:t>|</w:t>
        </w:r>
      </w:ins>
      <w:r w:rsidR="00F748E4">
        <w:rPr>
          <w:rFonts w:ascii="Courier New" w:hAnsi="Courier New" w:cs="Courier New"/>
          <w:lang w:val="en-US"/>
        </w:rPr>
        <w:br/>
      </w:r>
      <w:ins w:id="3122" w:author="Richard Stefan" w:date="2016-09-16T15:00:00Z">
        <w:r w:rsidR="007B523F">
          <w:rPr>
            <w:rFonts w:ascii="Courier New" w:hAnsi="Courier New" w:cs="Courier New"/>
            <w:lang w:val="en-US"/>
          </w:rPr>
          <w:t>Service Indicator</w:t>
        </w:r>
      </w:ins>
      <w:ins w:id="3123" w:author="Richard Stefan" w:date="2016-09-16T15:06:00Z">
        <w:r w:rsidR="007B523F">
          <w:rPr>
            <w:rFonts w:ascii="Courier New" w:hAnsi="Courier New" w:cs="Courier New"/>
            <w:lang w:val="en-US"/>
          </w:rPr>
          <w:t>|</w:t>
        </w:r>
      </w:ins>
      <w:ins w:id="3124" w:author="Richard Stefan [2]" w:date="2017-10-20T19:45:00Z">
        <w:r w:rsidR="00BE5188">
          <w:rPr>
            <w:rFonts w:ascii="Courier New" w:hAnsi="Courier New" w:cs="Courier New"/>
            <w:lang w:val="en-US"/>
          </w:rPr>
          <w:t>Remote Name|</w:t>
        </w:r>
      </w:ins>
      <w:r w:rsidR="003F31AF">
        <w:rPr>
          <w:rFonts w:ascii="Courier New" w:hAnsi="Courier New" w:cs="Courier New"/>
          <w:lang w:val="en-US"/>
        </w:rPr>
        <w:t>CallSign|</w:t>
      </w:r>
      <w:ins w:id="3125" w:author="Richard Stefan" w:date="2016-09-16T15:06:00Z">
        <w:r w:rsidR="007B523F">
          <w:rPr>
            <w:rFonts w:ascii="Courier New" w:hAnsi="Courier New" w:cs="Courier New"/>
            <w:lang w:val="en-US"/>
          </w:rPr>
          <w:t>Latitude|Longitude</w:t>
        </w:r>
      </w:ins>
    </w:p>
    <w:p w14:paraId="2ED85528" w14:textId="77777777" w:rsidR="00635561" w:rsidRPr="00D36708" w:rsidRDefault="00635561" w:rsidP="00635561">
      <w:pPr>
        <w:spacing w:after="0" w:line="240" w:lineRule="auto"/>
        <w:rPr>
          <w:ins w:id="3126" w:author="Richard Stefan" w:date="2016-09-16T15:00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635561" w:rsidRPr="009444B1" w14:paraId="796325CF" w14:textId="77777777" w:rsidTr="00AD4714">
        <w:trPr>
          <w:ins w:id="3127" w:author="Richard Stefan" w:date="2016-09-16T15:00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79B06" w14:textId="77777777" w:rsidR="00635561" w:rsidRPr="00123CA5" w:rsidRDefault="00635561" w:rsidP="00AD4714">
            <w:pPr>
              <w:rPr>
                <w:ins w:id="3128" w:author="Richard Stefan" w:date="2016-09-16T15:00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129" w:author="Richard Stefan" w:date="2016-09-16T15:00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31790" w14:textId="77777777" w:rsidR="00635561" w:rsidRDefault="00635561" w:rsidP="00AD4714">
            <w:pPr>
              <w:jc w:val="center"/>
              <w:rPr>
                <w:ins w:id="3130" w:author="Richard Stefan" w:date="2016-09-16T15:00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131" w:author="Richard Stefan" w:date="2016-09-16T15:00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BB5BF" w14:textId="77777777" w:rsidR="00635561" w:rsidRDefault="00635561" w:rsidP="00AD4714">
            <w:pPr>
              <w:jc w:val="center"/>
              <w:rPr>
                <w:ins w:id="3132" w:author="Richard Stefan" w:date="2016-09-16T15:00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133" w:author="Richard Stefan" w:date="2016-09-16T15:00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3057" w14:textId="77777777" w:rsidR="00635561" w:rsidRPr="00123CA5" w:rsidRDefault="00635561" w:rsidP="00AD4714">
            <w:pPr>
              <w:jc w:val="center"/>
              <w:rPr>
                <w:ins w:id="3134" w:author="Richard Stefan" w:date="2016-09-16T15:00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135" w:author="Richard Stefan" w:date="2016-09-16T15:00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635561" w:rsidRPr="009444B1" w:rsidDel="008D2139" w14:paraId="0F617D9E" w14:textId="232E605B" w:rsidTr="00AD4714">
        <w:trPr>
          <w:ins w:id="3136" w:author="Richard Stefan" w:date="2016-09-16T15:00:00Z"/>
          <w:del w:id="3137" w:author="Richard Stefan [2]" w:date="2017-10-20T18:42:00Z"/>
        </w:trPr>
        <w:tc>
          <w:tcPr>
            <w:tcW w:w="4678" w:type="dxa"/>
            <w:tcBorders>
              <w:top w:val="single" w:sz="4" w:space="0" w:color="auto"/>
            </w:tcBorders>
          </w:tcPr>
          <w:p w14:paraId="6BAE7CD8" w14:textId="662BFEB4" w:rsidR="00635561" w:rsidRPr="00123CA5" w:rsidDel="008D2139" w:rsidRDefault="00635561" w:rsidP="00AD4714">
            <w:pPr>
              <w:rPr>
                <w:ins w:id="3138" w:author="Richard Stefan" w:date="2016-09-16T15:00:00Z"/>
                <w:del w:id="3139" w:author="Richard Stefan [2]" w:date="2017-10-20T18:42:00Z"/>
                <w:rFonts w:ascii="Courier New" w:hAnsi="Courier New" w:cs="Courier New"/>
                <w:szCs w:val="72"/>
                <w:lang w:val="en-US"/>
              </w:rPr>
            </w:pPr>
            <w:ins w:id="3140" w:author="Richard Stefan" w:date="2016-09-16T15:00:00Z">
              <w:del w:id="3141" w:author="Richard Stefan [2]" w:date="2017-10-20T18:42:00Z">
                <w:r w:rsidDel="008D2139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FF8540C" w14:textId="40D71EA0" w:rsidR="00635561" w:rsidDel="008D2139" w:rsidRDefault="00635561" w:rsidP="00AD4714">
            <w:pPr>
              <w:jc w:val="center"/>
              <w:rPr>
                <w:ins w:id="3142" w:author="Richard Stefan" w:date="2016-09-16T15:00:00Z"/>
                <w:del w:id="3143" w:author="Richard Stefan [2]" w:date="2017-10-20T18:4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44" w:author="Richard Stefan" w:date="2016-09-16T15:00:00Z">
              <w:del w:id="3145" w:author="Richard Stefan [2]" w:date="2017-10-20T18:42:00Z">
                <w:r w:rsidDel="008D2139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BD014A" w14:textId="17BEB4CC" w:rsidR="00635561" w:rsidDel="008D2139" w:rsidRDefault="00635561" w:rsidP="00AD4714">
            <w:pPr>
              <w:jc w:val="center"/>
              <w:rPr>
                <w:ins w:id="3146" w:author="Richard Stefan" w:date="2016-09-16T15:00:00Z"/>
                <w:del w:id="3147" w:author="Richard Stefan [2]" w:date="2017-10-20T18:4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48" w:author="Richard Stefan" w:date="2016-09-16T15:00:00Z">
              <w:del w:id="3149" w:author="Richard Stefan [2]" w:date="2017-10-20T18:42:00Z">
                <w:r w:rsidDel="008D2139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E73ED0" w14:textId="0A2AB354" w:rsidR="00635561" w:rsidDel="008D2139" w:rsidRDefault="00635561" w:rsidP="00AD4714">
            <w:pPr>
              <w:jc w:val="center"/>
              <w:rPr>
                <w:ins w:id="3150" w:author="Richard Stefan" w:date="2016-09-16T15:00:00Z"/>
                <w:del w:id="3151" w:author="Richard Stefan [2]" w:date="2017-10-20T18:4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52" w:author="Richard Stefan" w:date="2016-09-16T15:00:00Z">
              <w:del w:id="3153" w:author="Richard Stefan [2]" w:date="2017-10-20T18:42:00Z">
                <w:r w:rsidDel="008D2139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635561" w:rsidRPr="009444B1" w14:paraId="1A8B9094" w14:textId="77777777" w:rsidTr="00AD4714">
        <w:trPr>
          <w:ins w:id="3154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CD7E3" w14:textId="77777777" w:rsidR="00635561" w:rsidRDefault="00635561" w:rsidP="00AD4714">
            <w:pPr>
              <w:rPr>
                <w:ins w:id="3155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156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Area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92EFDD" w14:textId="77777777" w:rsidR="00635561" w:rsidRDefault="00635561" w:rsidP="00AD4714">
            <w:pPr>
              <w:jc w:val="center"/>
              <w:rPr>
                <w:ins w:id="3157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58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08C74E" w14:textId="77777777" w:rsidR="00635561" w:rsidRDefault="00635561" w:rsidP="00AD4714">
            <w:pPr>
              <w:jc w:val="center"/>
              <w:rPr>
                <w:ins w:id="3159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60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D2C2E4" w14:textId="77777777" w:rsidR="00635561" w:rsidRDefault="00635561" w:rsidP="00AD4714">
            <w:pPr>
              <w:jc w:val="center"/>
              <w:rPr>
                <w:ins w:id="3161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62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</w:t>
              </w:r>
            </w:ins>
          </w:p>
        </w:tc>
      </w:tr>
      <w:tr w:rsidR="00635561" w:rsidRPr="00414133" w14:paraId="6609A657" w14:textId="77777777" w:rsidTr="00AD4714">
        <w:trPr>
          <w:ins w:id="3163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363908" w14:textId="4F0C883F" w:rsidR="00635561" w:rsidRDefault="007E6728" w:rsidP="00AD4714">
            <w:pPr>
              <w:rPr>
                <w:ins w:id="3164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165" w:author="Richard Stefan" w:date="2016-09-16T15:10:00Z">
              <w:r>
                <w:rPr>
                  <w:rFonts w:ascii="Courier New" w:hAnsi="Courier New" w:cs="Courier New"/>
                  <w:lang w:val="en-US"/>
                </w:rPr>
                <w:t>FIR/RDO Ident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36DBBE" w14:textId="77777777" w:rsidR="00635561" w:rsidRDefault="00635561" w:rsidP="00AD4714">
            <w:pPr>
              <w:jc w:val="center"/>
              <w:rPr>
                <w:ins w:id="3166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67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990155" w14:textId="5004B17C" w:rsidR="00635561" w:rsidRDefault="007E6728" w:rsidP="00AD4714">
            <w:pPr>
              <w:jc w:val="center"/>
              <w:rPr>
                <w:ins w:id="3168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69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D4F6B7" w14:textId="0B07BB10" w:rsidR="00635561" w:rsidRDefault="000E3192" w:rsidP="00AD4714">
            <w:pPr>
              <w:jc w:val="center"/>
              <w:rPr>
                <w:ins w:id="3170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71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5.190</w:t>
              </w:r>
            </w:ins>
          </w:p>
        </w:tc>
      </w:tr>
      <w:tr w:rsidR="00635561" w:rsidRPr="00414133" w14:paraId="0D7A5B8C" w14:textId="77777777" w:rsidTr="00AD4714">
        <w:trPr>
          <w:ins w:id="3172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3F4BF9" w14:textId="4A13B6F8" w:rsidR="00635561" w:rsidRDefault="00F748E4" w:rsidP="00AD4714">
            <w:pPr>
              <w:rPr>
                <w:ins w:id="3173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FIR/UIR </w:t>
            </w:r>
            <w:ins w:id="3174" w:author="Richard Stefan" w:date="2016-09-16T15:10:00Z">
              <w:r w:rsidR="007E6728">
                <w:rPr>
                  <w:rFonts w:ascii="Courier New" w:hAnsi="Courier New" w:cs="Courier New"/>
                  <w:lang w:val="en-US"/>
                </w:rPr>
                <w:t>Indicator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52464D" w14:textId="77777777" w:rsidR="00635561" w:rsidRDefault="00635561" w:rsidP="00AD4714">
            <w:pPr>
              <w:jc w:val="center"/>
              <w:rPr>
                <w:ins w:id="3175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76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5FF6AC" w14:textId="62D3F4D6" w:rsidR="00635561" w:rsidRDefault="007E6728" w:rsidP="00AD4714">
            <w:pPr>
              <w:jc w:val="center"/>
              <w:rPr>
                <w:ins w:id="3177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78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72A9B" w14:textId="17B46B83" w:rsidR="00635561" w:rsidRDefault="000E3192" w:rsidP="00AD4714">
            <w:pPr>
              <w:jc w:val="center"/>
              <w:rPr>
                <w:ins w:id="3179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80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5.117</w:t>
              </w:r>
            </w:ins>
          </w:p>
        </w:tc>
      </w:tr>
      <w:tr w:rsidR="00635561" w:rsidRPr="00414133" w14:paraId="3F786F73" w14:textId="77777777" w:rsidTr="00AD4714">
        <w:trPr>
          <w:ins w:id="3181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6B82B" w14:textId="77777777" w:rsidR="00635561" w:rsidRDefault="00635561" w:rsidP="00AD4714">
            <w:pPr>
              <w:rPr>
                <w:ins w:id="3182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183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Communication Type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A406D6" w14:textId="77777777" w:rsidR="00635561" w:rsidRDefault="00635561" w:rsidP="00AD4714">
            <w:pPr>
              <w:jc w:val="center"/>
              <w:rPr>
                <w:ins w:id="3184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85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A728F1" w14:textId="77777777" w:rsidR="00635561" w:rsidRDefault="00635561" w:rsidP="00AD4714">
            <w:pPr>
              <w:jc w:val="center"/>
              <w:rPr>
                <w:ins w:id="3186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87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A804B" w14:textId="77777777" w:rsidR="00635561" w:rsidRDefault="00635561" w:rsidP="00AD4714">
            <w:pPr>
              <w:jc w:val="center"/>
              <w:rPr>
                <w:ins w:id="3188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89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5.101</w:t>
              </w:r>
            </w:ins>
          </w:p>
        </w:tc>
      </w:tr>
      <w:tr w:rsidR="00635561" w:rsidRPr="00414133" w14:paraId="5A9A9ABC" w14:textId="77777777" w:rsidTr="00AD4714">
        <w:trPr>
          <w:ins w:id="3190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585D15" w14:textId="77777777" w:rsidR="00635561" w:rsidRDefault="00635561" w:rsidP="00AD4714">
            <w:pPr>
              <w:rPr>
                <w:ins w:id="3191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192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Communication Frequency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F79AFC" w14:textId="77777777" w:rsidR="00635561" w:rsidRDefault="00635561" w:rsidP="00AD4714">
            <w:pPr>
              <w:jc w:val="center"/>
              <w:rPr>
                <w:ins w:id="3193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94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01A3C5" w14:textId="71ECC033" w:rsidR="00635561" w:rsidRDefault="00151CC2" w:rsidP="00AD4714">
            <w:pPr>
              <w:jc w:val="center"/>
              <w:rPr>
                <w:ins w:id="3195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F47789" w14:textId="77777777" w:rsidR="00635561" w:rsidRDefault="00635561" w:rsidP="00AD4714">
            <w:pPr>
              <w:jc w:val="center"/>
              <w:rPr>
                <w:ins w:id="3196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197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5.103</w:t>
              </w:r>
            </w:ins>
          </w:p>
        </w:tc>
      </w:tr>
      <w:tr w:rsidR="00635561" w:rsidRPr="00414133" w14:paraId="458CF8EA" w14:textId="77777777" w:rsidTr="00AD4714">
        <w:trPr>
          <w:ins w:id="3198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82F0193" w14:textId="77777777" w:rsidR="00635561" w:rsidRDefault="00635561" w:rsidP="00AD4714">
            <w:pPr>
              <w:rPr>
                <w:ins w:id="3199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200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Frequency Units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E5C5818" w14:textId="77777777" w:rsidR="00635561" w:rsidRDefault="00635561" w:rsidP="00AD4714">
            <w:pPr>
              <w:jc w:val="center"/>
              <w:rPr>
                <w:ins w:id="3201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02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AC5593" w14:textId="77777777" w:rsidR="00635561" w:rsidRDefault="00635561" w:rsidP="00AD4714">
            <w:pPr>
              <w:jc w:val="center"/>
              <w:rPr>
                <w:ins w:id="3203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04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5BE5D6" w14:textId="77777777" w:rsidR="00635561" w:rsidRDefault="00635561" w:rsidP="00AD4714">
            <w:pPr>
              <w:jc w:val="center"/>
              <w:rPr>
                <w:ins w:id="3205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06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5.104</w:t>
              </w:r>
            </w:ins>
          </w:p>
        </w:tc>
      </w:tr>
      <w:tr w:rsidR="00635561" w:rsidRPr="00414133" w14:paraId="061E6F7C" w14:textId="77777777" w:rsidTr="00AD4714">
        <w:trPr>
          <w:ins w:id="3207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360F5C" w14:textId="77777777" w:rsidR="00635561" w:rsidRDefault="00635561" w:rsidP="00AD4714">
            <w:pPr>
              <w:rPr>
                <w:ins w:id="3208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209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Service Indicator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F81AE8" w14:textId="77777777" w:rsidR="00635561" w:rsidRDefault="00635561" w:rsidP="00AD4714">
            <w:pPr>
              <w:jc w:val="center"/>
              <w:rPr>
                <w:ins w:id="3210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11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2D11FE" w14:textId="77777777" w:rsidR="00635561" w:rsidRDefault="00635561" w:rsidP="00AD4714">
            <w:pPr>
              <w:jc w:val="center"/>
              <w:rPr>
                <w:ins w:id="3212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13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1823B4" w14:textId="77777777" w:rsidR="00635561" w:rsidRDefault="00635561" w:rsidP="00AD4714">
            <w:pPr>
              <w:jc w:val="center"/>
              <w:rPr>
                <w:ins w:id="3214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15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5.106</w:t>
              </w:r>
            </w:ins>
          </w:p>
        </w:tc>
      </w:tr>
      <w:tr w:rsidR="0007506C" w:rsidRPr="00414133" w14:paraId="1334BABE" w14:textId="77777777" w:rsidTr="00AD4714">
        <w:trPr>
          <w:ins w:id="3216" w:author="Richard Stefan [2]" w:date="2017-10-20T19:4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107C9D" w14:textId="4E91DF99" w:rsidR="0007506C" w:rsidRDefault="0007506C" w:rsidP="00AD4714">
            <w:pPr>
              <w:rPr>
                <w:ins w:id="3217" w:author="Richard Stefan [2]" w:date="2017-10-20T19:44:00Z"/>
                <w:rFonts w:ascii="Courier New" w:hAnsi="Courier New" w:cs="Courier New"/>
                <w:szCs w:val="72"/>
                <w:lang w:val="en-US"/>
              </w:rPr>
            </w:pPr>
            <w:ins w:id="3218" w:author="Richard Stefan [2]" w:date="2017-10-20T19:44:00Z">
              <w:r>
                <w:rPr>
                  <w:rFonts w:ascii="Courier New" w:hAnsi="Courier New" w:cs="Courier New"/>
                  <w:szCs w:val="72"/>
                  <w:lang w:val="en-US"/>
                </w:rPr>
                <w:t>Remote Name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896682" w14:textId="27A309EF" w:rsidR="0007506C" w:rsidRDefault="00BE5188" w:rsidP="00AD4714">
            <w:pPr>
              <w:jc w:val="center"/>
              <w:rPr>
                <w:ins w:id="3219" w:author="Richard Stefan [2]" w:date="2017-10-20T19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0" w:author="Richard Stefan [2]" w:date="2017-10-20T19:4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</w:t>
              </w:r>
            </w:ins>
            <w:ins w:id="3221" w:author="Richard Stefan [2]" w:date="2017-10-20T19:44:00Z">
              <w:r w:rsidR="0007506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2E4A0B" w14:textId="798E0D22" w:rsidR="0007506C" w:rsidRDefault="0007506C" w:rsidP="00AD4714">
            <w:pPr>
              <w:jc w:val="center"/>
              <w:rPr>
                <w:ins w:id="3222" w:author="Richard Stefan [2]" w:date="2017-10-20T19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3" w:author="Richard Stefan [2]" w:date="2017-10-20T19:4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DB400B" w14:textId="1A5997DA" w:rsidR="0007506C" w:rsidRDefault="00BE5188" w:rsidP="00AD4714">
            <w:pPr>
              <w:jc w:val="center"/>
              <w:rPr>
                <w:ins w:id="3224" w:author="Richard Stefan [2]" w:date="2017-10-20T19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5" w:author="Richard Stefan [2]" w:date="2017-10-20T19:4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5.189</w:t>
              </w:r>
            </w:ins>
          </w:p>
        </w:tc>
      </w:tr>
      <w:tr w:rsidR="00151CC2" w:rsidRPr="00414133" w14:paraId="6C9EB8B5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8FFD07" w14:textId="65C472DB" w:rsidR="00151CC2" w:rsidRDefault="00151CC2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Call</w:t>
            </w:r>
            <w:r w:rsidR="003F31AF">
              <w:rPr>
                <w:rFonts w:ascii="Courier New" w:hAnsi="Courier New" w:cs="Courier New"/>
                <w:szCs w:val="72"/>
                <w:lang w:val="en-US"/>
              </w:rPr>
              <w:t>s</w:t>
            </w:r>
            <w:r>
              <w:rPr>
                <w:rFonts w:ascii="Courier New" w:hAnsi="Courier New" w:cs="Courier New"/>
                <w:szCs w:val="72"/>
                <w:lang w:val="en-US"/>
              </w:rPr>
              <w:t>ign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EAD7A1" w14:textId="34C0D092" w:rsidR="00151CC2" w:rsidRDefault="00BE5188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6" w:author="Richard Stefan [2]" w:date="2017-10-20T19:4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</w:t>
              </w:r>
            </w:ins>
            <w:del w:id="3227" w:author="Richard Stefan [2]" w:date="2017-10-20T19:45:00Z">
              <w:r w:rsidR="00151CC2" w:rsidDel="00BE5188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A</w:delText>
              </w:r>
            </w:del>
            <w:r w:rsidR="00151CC2">
              <w:rPr>
                <w:rFonts w:ascii="Segoe UI Light" w:hAnsi="Segoe UI Light" w:cs="Segoe UI Light"/>
                <w:sz w:val="24"/>
                <w:szCs w:val="72"/>
                <w:lang w:val="en-US"/>
              </w:rPr>
              <w:t>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5EE620" w14:textId="113EF432" w:rsidR="00151CC2" w:rsidRDefault="0007506C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28" w:author="Richard Stefan [2]" w:date="2017-10-20T19:4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30</w:t>
              </w:r>
            </w:ins>
            <w:del w:id="3229" w:author="Richard Stefan [2]" w:date="2017-10-20T19:44:00Z">
              <w:r w:rsidR="00151CC2" w:rsidDel="0007506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25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AF1AAA" w14:textId="21266A45" w:rsidR="00151CC2" w:rsidRDefault="00151CC2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5.105</w:t>
            </w:r>
          </w:p>
        </w:tc>
      </w:tr>
      <w:tr w:rsidR="00635561" w:rsidRPr="00414133" w14:paraId="71CCDED7" w14:textId="77777777" w:rsidTr="00AD4714">
        <w:trPr>
          <w:ins w:id="3230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D580DE" w14:textId="77777777" w:rsidR="00635561" w:rsidRDefault="00635561" w:rsidP="00AD4714">
            <w:pPr>
              <w:rPr>
                <w:ins w:id="3231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232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BD93B3" w14:textId="77777777" w:rsidR="00635561" w:rsidRDefault="00635561" w:rsidP="00AD4714">
            <w:pPr>
              <w:jc w:val="center"/>
              <w:rPr>
                <w:ins w:id="3233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34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D805B4" w14:textId="26CB72A7" w:rsidR="00635561" w:rsidRDefault="00151CC2" w:rsidP="00AD4714">
            <w:pPr>
              <w:jc w:val="center"/>
              <w:rPr>
                <w:ins w:id="3235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5FB5C4" w14:textId="77777777" w:rsidR="00635561" w:rsidRDefault="00635561" w:rsidP="00AD4714">
            <w:pPr>
              <w:jc w:val="center"/>
              <w:rPr>
                <w:ins w:id="3236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37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635561" w:rsidRPr="00414133" w14:paraId="588AB618" w14:textId="77777777" w:rsidTr="00AD4714">
        <w:trPr>
          <w:ins w:id="3238" w:author="Richard Stefan" w:date="2016-09-16T15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8DD89D" w14:textId="77777777" w:rsidR="00635561" w:rsidRDefault="00635561" w:rsidP="00AD4714">
            <w:pPr>
              <w:rPr>
                <w:ins w:id="3239" w:author="Richard Stefan" w:date="2016-09-16T15:00:00Z"/>
                <w:rFonts w:ascii="Courier New" w:hAnsi="Courier New" w:cs="Courier New"/>
                <w:szCs w:val="72"/>
                <w:lang w:val="en-US"/>
              </w:rPr>
            </w:pPr>
            <w:ins w:id="3240" w:author="Richard Stefan" w:date="2016-09-16T15:00:00Z">
              <w:r>
                <w:rPr>
                  <w:rFonts w:ascii="Courier New" w:hAnsi="Courier New" w:cs="Courier New"/>
                  <w:szCs w:val="72"/>
                  <w:lang w:val="en-US"/>
                </w:rPr>
                <w:t>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BBD846" w14:textId="77777777" w:rsidR="00635561" w:rsidRDefault="00635561" w:rsidP="00AD4714">
            <w:pPr>
              <w:jc w:val="center"/>
              <w:rPr>
                <w:ins w:id="3241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42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64DC15" w14:textId="6A8EF0F1" w:rsidR="00635561" w:rsidRDefault="00151CC2" w:rsidP="00AD4714">
            <w:pPr>
              <w:jc w:val="center"/>
              <w:rPr>
                <w:ins w:id="3243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5BE5C6" w14:textId="77777777" w:rsidR="00635561" w:rsidRDefault="00635561" w:rsidP="00AD4714">
            <w:pPr>
              <w:jc w:val="center"/>
              <w:rPr>
                <w:ins w:id="3244" w:author="Richard Stefan" w:date="2016-09-16T15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245" w:author="Richard Stefan" w:date="2016-09-16T15:0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</w:tbl>
    <w:p w14:paraId="5C789667" w14:textId="77777777" w:rsidR="00635561" w:rsidRDefault="00635561" w:rsidP="00635561">
      <w:pPr>
        <w:spacing w:after="0" w:line="240" w:lineRule="auto"/>
        <w:rPr>
          <w:ins w:id="3246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</w:p>
    <w:p w14:paraId="192EC589" w14:textId="77777777" w:rsidR="00635561" w:rsidRPr="00166C90" w:rsidRDefault="00635561" w:rsidP="00635561">
      <w:pPr>
        <w:spacing w:after="0" w:line="240" w:lineRule="auto"/>
        <w:rPr>
          <w:ins w:id="3247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48" w:author="Richard Stefan" w:date="2016-09-16T15:00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325CE3A0" w14:textId="15CCD4CA" w:rsidR="00635561" w:rsidRPr="00D87022" w:rsidRDefault="006F109A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49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50" w:author="Richard Stefan" w:date="2016-09-16T15:00:00Z">
        <w:del w:id="3251" w:author="Richard Stefan [2]" w:date="2017-10-20T18:42:00Z">
          <w:r w:rsidDel="008D2139">
            <w:rPr>
              <w:rFonts w:ascii="Courier New" w:hAnsi="Courier New" w:cs="Courier New"/>
              <w:lang w:val="en-US"/>
            </w:rPr>
            <w:delText>EV</w:delText>
          </w:r>
          <w:r w:rsidR="00635561" w:rsidRPr="001512EC" w:rsidDel="008D2139">
            <w:rPr>
              <w:rFonts w:ascii="Courier New" w:hAnsi="Courier New" w:cs="Courier New"/>
              <w:lang w:val="en-US"/>
            </w:rPr>
            <w:delText>|</w:delText>
          </w:r>
        </w:del>
        <w:r w:rsidR="00635561" w:rsidRPr="001512EC">
          <w:rPr>
            <w:rFonts w:ascii="Courier New" w:hAnsi="Courier New" w:cs="Courier New"/>
            <w:lang w:val="en-US"/>
          </w:rPr>
          <w:t>EUR|</w:t>
        </w:r>
      </w:ins>
      <w:ins w:id="3252" w:author="Richard Stefan" w:date="2016-09-16T15:12:00Z">
        <w:r>
          <w:rPr>
            <w:rFonts w:ascii="Courier New" w:hAnsi="Courier New" w:cs="Courier New"/>
            <w:lang w:val="en-US"/>
          </w:rPr>
          <w:t>LOVV</w:t>
        </w:r>
      </w:ins>
      <w:ins w:id="3253" w:author="Richard Stefan" w:date="2016-09-16T15:00:00Z">
        <w:r w:rsidR="00635561" w:rsidRPr="001512EC">
          <w:rPr>
            <w:rFonts w:ascii="Courier New" w:hAnsi="Courier New" w:cs="Courier New"/>
            <w:lang w:val="en-US"/>
          </w:rPr>
          <w:t>|</w:t>
        </w:r>
      </w:ins>
      <w:ins w:id="3254" w:author="Richard Stefan" w:date="2016-09-16T15:12:00Z">
        <w:r>
          <w:rPr>
            <w:rFonts w:ascii="Courier New" w:hAnsi="Courier New" w:cs="Courier New"/>
            <w:lang w:val="en-US"/>
          </w:rPr>
          <w:t>F|||</w:t>
        </w:r>
      </w:ins>
      <w:ins w:id="3255" w:author="Richard Stefan" w:date="2016-09-16T15:13:00Z">
        <w:r>
          <w:rPr>
            <w:rFonts w:ascii="Courier New" w:hAnsi="Courier New" w:cs="Courier New"/>
            <w:lang w:val="en-US"/>
          </w:rPr>
          <w:t>130.475||</w:t>
        </w:r>
      </w:ins>
      <w:ins w:id="3256" w:author="Richard Stefan" w:date="2016-09-16T15:14:00Z">
        <w:r>
          <w:rPr>
            <w:rFonts w:ascii="Courier New" w:hAnsi="Courier New" w:cs="Courier New"/>
            <w:lang w:val="en-US"/>
          </w:rPr>
          <w:t>|</w:t>
        </w:r>
      </w:ins>
      <w:ins w:id="3257" w:author="Richard Stefan [2]" w:date="2017-10-20T19:45:00Z">
        <w:r w:rsidR="00BE5188">
          <w:rPr>
            <w:rFonts w:ascii="Courier New" w:hAnsi="Courier New" w:cs="Courier New"/>
            <w:lang w:val="en-US"/>
          </w:rPr>
          <w:t>|</w:t>
        </w:r>
      </w:ins>
      <w:r w:rsidR="00151CC2">
        <w:rPr>
          <w:rFonts w:ascii="Courier New" w:hAnsi="Courier New" w:cs="Courier New"/>
          <w:lang w:val="en-US"/>
        </w:rPr>
        <w:t>VIENNA RADAR|</w:t>
      </w:r>
      <w:ins w:id="3258" w:author="Richard Stefan" w:date="2016-09-16T15:00:00Z">
        <w:r w:rsidR="00635561" w:rsidRPr="00256999">
          <w:rPr>
            <w:rFonts w:ascii="Courier New" w:hAnsi="Courier New" w:cs="Courier New"/>
            <w:lang w:val="en-US"/>
          </w:rPr>
          <w:t>48.11027778</w:t>
        </w:r>
        <w:r w:rsidR="00635561">
          <w:rPr>
            <w:rFonts w:ascii="Courier New" w:hAnsi="Courier New" w:cs="Courier New"/>
            <w:lang w:val="en-US"/>
          </w:rPr>
          <w:t>|</w:t>
        </w:r>
        <w:r w:rsidR="00635561" w:rsidRPr="00D87022">
          <w:rPr>
            <w:lang w:val="en-US"/>
          </w:rPr>
          <w:t xml:space="preserve"> </w:t>
        </w:r>
        <w:r w:rsidR="00635561" w:rsidRPr="00256999">
          <w:rPr>
            <w:rFonts w:ascii="Courier New" w:hAnsi="Courier New" w:cs="Courier New"/>
            <w:lang w:val="en-US"/>
          </w:rPr>
          <w:t>16.56972222</w:t>
        </w:r>
      </w:ins>
    </w:p>
    <w:p w14:paraId="30953636" w14:textId="77777777" w:rsidR="00635561" w:rsidRPr="001512EC" w:rsidRDefault="00635561" w:rsidP="00635561">
      <w:pPr>
        <w:pStyle w:val="ListParagraph"/>
        <w:spacing w:after="0" w:line="240" w:lineRule="auto"/>
        <w:rPr>
          <w:ins w:id="3259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</w:p>
    <w:p w14:paraId="674D7B39" w14:textId="77777777" w:rsidR="00635561" w:rsidRDefault="00635561" w:rsidP="00635561">
      <w:pPr>
        <w:spacing w:after="0" w:line="240" w:lineRule="auto"/>
        <w:rPr>
          <w:ins w:id="3260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61" w:author="Richard Stefan" w:date="2016-09-16T15:00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227D3019" w14:textId="02D17A22" w:rsidR="00635561" w:rsidDel="008D2139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62" w:author="Richard Stefan" w:date="2016-09-16T15:00:00Z"/>
          <w:del w:id="3263" w:author="Richard Stefan [2]" w:date="2017-10-20T18:42:00Z"/>
          <w:rFonts w:ascii="Segoe UI Light" w:hAnsi="Segoe UI Light" w:cs="Segoe UI Light"/>
          <w:sz w:val="24"/>
          <w:szCs w:val="72"/>
          <w:lang w:val="en-US"/>
        </w:rPr>
      </w:pPr>
      <w:ins w:id="3264" w:author="Richard Stefan" w:date="2016-09-16T15:00:00Z">
        <w:del w:id="3265" w:author="Richard Stefan [2]" w:date="2017-10-20T18:42:00Z">
          <w:r w:rsidRPr="00AA254B" w:rsidDel="008D2139">
            <w:rPr>
              <w:rFonts w:ascii="Courier New" w:hAnsi="Courier New" w:cs="Courier New"/>
              <w:lang w:val="en-US"/>
            </w:rPr>
            <w:delText>Record Type</w:delText>
          </w:r>
          <w:r w:rsidR="007D403B" w:rsidDel="008D2139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“E</w:delText>
          </w:r>
          <w:r w:rsidDel="008D2139">
            <w:rPr>
              <w:rFonts w:ascii="Segoe UI Light" w:hAnsi="Segoe UI Light" w:cs="Segoe UI Light"/>
              <w:sz w:val="24"/>
              <w:szCs w:val="72"/>
              <w:lang w:val="en-US"/>
            </w:rPr>
            <w:delText>V“ without the quotation marks</w:delText>
          </w:r>
        </w:del>
      </w:ins>
    </w:p>
    <w:p w14:paraId="37AAE242" w14:textId="70A1DF9B" w:rsidR="00635561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66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67" w:author="Richard Stefan" w:date="2016-09-16T15:00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 of the </w:t>
        </w:r>
      </w:ins>
      <w:ins w:id="3268" w:author="Richard Stefan" w:date="2016-09-16T17:21:00Z">
        <w:r w:rsidR="005D78BC">
          <w:rPr>
            <w:rFonts w:ascii="Segoe UI Light" w:hAnsi="Segoe UI Light" w:cs="Segoe UI Light"/>
            <w:sz w:val="24"/>
            <w:szCs w:val="72"/>
            <w:lang w:val="en-US"/>
          </w:rPr>
          <w:t>facility</w:t>
        </w:r>
      </w:ins>
    </w:p>
    <w:p w14:paraId="4EDB5A97" w14:textId="299D2E2E" w:rsidR="00635561" w:rsidRDefault="007D403B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69" w:author="Richard Stefan" w:date="2016-09-16T15:15:00Z"/>
          <w:rFonts w:ascii="Segoe UI Light" w:hAnsi="Segoe UI Light" w:cs="Segoe UI Light"/>
          <w:sz w:val="24"/>
          <w:szCs w:val="72"/>
          <w:lang w:val="en-US"/>
        </w:rPr>
      </w:pPr>
      <w:ins w:id="3270" w:author="Richard Stefan" w:date="2016-09-16T15:14:00Z">
        <w:r>
          <w:rPr>
            <w:rFonts w:ascii="Courier New" w:hAnsi="Courier New" w:cs="Courier New"/>
            <w:lang w:val="en-US"/>
          </w:rPr>
          <w:t xml:space="preserve">FIR/RDO Ident </w:t>
        </w:r>
      </w:ins>
      <w:ins w:id="3271" w:author="Richard Stefan" w:date="2016-09-16T15:00:00Z">
        <w:r w:rsidR="00635561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272" w:author="Richard Stefan" w:date="2016-09-16T15:15:00Z">
        <w:r>
          <w:rPr>
            <w:rFonts w:ascii="Segoe UI Light" w:hAnsi="Segoe UI Light" w:cs="Segoe UI Light"/>
            <w:sz w:val="24"/>
            <w:szCs w:val="72"/>
            <w:lang w:val="en-US"/>
          </w:rPr>
          <w:t>identifies the Flight Information Region or Upper Information Region</w:t>
        </w:r>
      </w:ins>
    </w:p>
    <w:p w14:paraId="0E0161AC" w14:textId="7E10A15C" w:rsidR="007D403B" w:rsidRDefault="00F748E4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73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FIR/UIR </w:t>
      </w:r>
      <w:ins w:id="3274" w:author="Richard Stefan" w:date="2016-09-16T15:10:00Z">
        <w:r>
          <w:rPr>
            <w:rFonts w:ascii="Courier New" w:hAnsi="Courier New" w:cs="Courier New"/>
            <w:lang w:val="en-US"/>
          </w:rPr>
          <w:t>Indicator</w:t>
        </w:r>
      </w:ins>
      <w:r>
        <w:rPr>
          <w:rFonts w:ascii="Courier New" w:hAnsi="Courier New" w:cs="Courier New"/>
          <w:lang w:val="en-US"/>
        </w:rPr>
        <w:t xml:space="preserve"> </w:t>
      </w:r>
      <w:ins w:id="3275" w:author="Richard Stefan" w:date="2016-09-16T15:15:00Z">
        <w:r w:rsidR="007D403B" w:rsidRPr="007D403B">
          <w:rPr>
            <w:rFonts w:ascii="Segoe UI Light" w:hAnsi="Segoe UI Light" w:cs="Segoe UI Light"/>
            <w:sz w:val="24"/>
            <w:szCs w:val="72"/>
            <w:lang w:val="en-US"/>
            <w:rPrChange w:id="3276" w:author="Richard Stefan" w:date="2016-09-16T15:15:00Z">
              <w:rPr>
                <w:rFonts w:ascii="Courier New" w:hAnsi="Courier New" w:cs="Courier New"/>
                <w:lang w:val="en-US"/>
              </w:rPr>
            </w:rPrChange>
          </w:rPr>
          <w:t>:</w:t>
        </w:r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 xml:space="preserve"> contain the identifier of a FIR, UIR or combined FIR/UIR (see appendix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_Ref461901463 \r \h </w:instrText>
      </w:r>
      <w:r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3.7</w:t>
      </w:r>
      <w:r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3277" w:author="Richard Stefan" w:date="2016-09-16T15:15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26ABA86E" w14:textId="508CC3D5" w:rsidR="00F6641D" w:rsidRPr="00F6641D" w:rsidRDefault="00635561" w:rsidP="00F6641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3278" w:author="Richard Stefan" w:date="2016-09-16T15:00:00Z">
        <w:r>
          <w:rPr>
            <w:rFonts w:ascii="Courier New" w:hAnsi="Courier New" w:cs="Courier New"/>
            <w:szCs w:val="72"/>
            <w:lang w:val="en-US"/>
          </w:rPr>
          <w:t xml:space="preserve">Communication Type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specified the type of communication unit </w:t>
        </w:r>
      </w:ins>
      <w:ins w:id="3279" w:author="Richard Stefan" w:date="2016-09-16T15:16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F748E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F748E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_Ref461903698 \r \h </w:instrTex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3.33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3280" w:author="Richard Stefan" w:date="2016-09-16T15:16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3ADB70F8" w14:textId="77777777" w:rsidR="00635561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81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82" w:author="Richard Stefan" w:date="2016-09-16T15:00:00Z">
        <w:r>
          <w:rPr>
            <w:rFonts w:ascii="Courier New" w:hAnsi="Courier New" w:cs="Courier New"/>
            <w:szCs w:val="72"/>
            <w:lang w:val="en-US"/>
          </w:rPr>
          <w:lastRenderedPageBreak/>
          <w:t xml:space="preserve">Communication Frequency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specifies a frequency for the facility identified in the communicaton type field</w:t>
        </w:r>
      </w:ins>
    </w:p>
    <w:p w14:paraId="0F89ABC5" w14:textId="46F9032E" w:rsidR="00635561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83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84" w:author="Richard Stefan" w:date="2016-09-16T15:00:00Z">
        <w:r>
          <w:rPr>
            <w:rFonts w:ascii="Courier New" w:hAnsi="Courier New" w:cs="Courier New"/>
            <w:szCs w:val="72"/>
            <w:lang w:val="en-US"/>
          </w:rPr>
          <w:t xml:space="preserve">Frequency Units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designate the frequency spectrum area for the frequency</w:t>
        </w:r>
      </w:ins>
      <w:ins w:id="3285" w:author="Richard Stefan" w:date="2016-09-16T15:17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 xml:space="preserve"> (see appendix</w:t>
        </w:r>
      </w:ins>
      <w:r w:rsidR="00F748E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F748E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_Ref461903941 \r \h </w:instrTex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3.31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3286" w:author="Richard Stefan" w:date="2016-09-16T15:17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2F8F5798" w14:textId="2CFA36DF" w:rsidR="00635561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87" w:author="Richard Stefan [2]" w:date="2017-10-20T19:45:00Z"/>
          <w:rFonts w:ascii="Segoe UI Light" w:hAnsi="Segoe UI Light" w:cs="Segoe UI Light"/>
          <w:sz w:val="24"/>
          <w:szCs w:val="72"/>
          <w:lang w:val="en-US"/>
        </w:rPr>
      </w:pPr>
      <w:ins w:id="3288" w:author="Richard Stefan" w:date="2016-09-16T15:00:00Z">
        <w:r>
          <w:rPr>
            <w:rFonts w:ascii="Courier New" w:hAnsi="Courier New" w:cs="Courier New"/>
            <w:szCs w:val="72"/>
            <w:lang w:val="en-US"/>
          </w:rPr>
          <w:t xml:space="preserve">Service Indicator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define the use of the frequency for the specified communication type</w:t>
        </w:r>
      </w:ins>
      <w:ins w:id="3289" w:author="Richard Stefan" w:date="2016-09-16T15:16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 xml:space="preserve"> (see appendix</w:t>
        </w:r>
      </w:ins>
      <w:r w:rsidR="00F748E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F748E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_Ref461904800 \r \h </w:instrTex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3.34</w:t>
      </w:r>
      <w:r w:rsidR="00F748E4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3290" w:author="Richard Stefan" w:date="2016-09-16T15:16:00Z">
        <w:r w:rsidR="007D403B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5CED75B9" w14:textId="76E9B1F4" w:rsidR="00BE5188" w:rsidRDefault="00BE5188" w:rsidP="0063556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3291" w:author="Richard Stefan [2]" w:date="2017-10-20T19:45:00Z">
        <w:r w:rsidRPr="00BE5188">
          <w:rPr>
            <w:rFonts w:ascii="Courier New" w:hAnsi="Courier New" w:cs="Courier New"/>
            <w:szCs w:val="72"/>
            <w:lang w:val="en-US"/>
            <w:rPrChange w:id="3292" w:author="Richard Stefan [2]" w:date="2017-10-20T19:47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Remote Name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name of </w:t>
        </w:r>
      </w:ins>
      <w:ins w:id="3293" w:author="Richard Stefan [2]" w:date="2017-10-20T19:46:00Z">
        <w:r>
          <w:rPr>
            <w:rFonts w:ascii="Segoe UI Light" w:hAnsi="Segoe UI Light" w:cs="Segoe UI Light"/>
            <w:sz w:val="24"/>
            <w:szCs w:val="72"/>
            <w:lang w:val="en-US"/>
          </w:rPr>
          <w:t>unmanned air/ground facility</w:t>
        </w:r>
      </w:ins>
    </w:p>
    <w:p w14:paraId="46A222A5" w14:textId="77777777" w:rsidR="00151CC2" w:rsidRDefault="00151CC2" w:rsidP="00151CC2">
      <w:pPr>
        <w:pStyle w:val="ListParagraph"/>
        <w:numPr>
          <w:ilvl w:val="0"/>
          <w:numId w:val="11"/>
        </w:numPr>
        <w:spacing w:after="0" w:line="240" w:lineRule="auto"/>
        <w:rPr>
          <w:ins w:id="3294" w:author="Richard Stefan" w:date="2016-09-16T12:38:00Z"/>
          <w:rFonts w:ascii="Segoe UI Light" w:hAnsi="Segoe UI Light" w:cs="Segoe UI Light"/>
          <w:sz w:val="24"/>
          <w:szCs w:val="72"/>
          <w:lang w:val="en-US"/>
        </w:rPr>
      </w:pPr>
      <w:ins w:id="3295" w:author="Richard Stefan" w:date="2016-09-16T12:39:00Z">
        <w:r>
          <w:rPr>
            <w:rFonts w:ascii="Courier New" w:hAnsi="Courier New" w:cs="Courier New"/>
            <w:szCs w:val="72"/>
            <w:lang w:val="en-US"/>
          </w:rPr>
          <w:t xml:space="preserve">Callsign </w:t>
        </w:r>
      </w:ins>
      <w:ins w:id="3296" w:author="Richard Stefan" w:date="2016-09-16T12:3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297" w:author="Richard Stefan" w:date="2016-09-16T12:44:00Z">
        <w:r>
          <w:rPr>
            <w:rFonts w:ascii="Segoe UI Light" w:hAnsi="Segoe UI Light" w:cs="Segoe UI Light"/>
            <w:sz w:val="24"/>
            <w:szCs w:val="72"/>
            <w:lang w:val="en-US"/>
          </w:rPr>
          <w:t>name of the facility being called</w:t>
        </w:r>
      </w:ins>
    </w:p>
    <w:p w14:paraId="52EF512A" w14:textId="77777777" w:rsidR="00635561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298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299" w:author="Richard Stefan" w:date="2016-09-16T15:00:00Z">
        <w:r>
          <w:rPr>
            <w:rFonts w:ascii="Courier New" w:hAnsi="Courier New" w:cs="Courier New"/>
            <w:szCs w:val="72"/>
            <w:lang w:val="en-US"/>
          </w:rPr>
          <w:t xml:space="preserve">Latitude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latitude in degrees decimal floating point (N positive, S negative)</w:t>
        </w:r>
      </w:ins>
    </w:p>
    <w:p w14:paraId="4209AA99" w14:textId="77777777" w:rsidR="00635561" w:rsidRPr="00D87022" w:rsidRDefault="00635561" w:rsidP="00635561">
      <w:pPr>
        <w:pStyle w:val="ListParagraph"/>
        <w:numPr>
          <w:ilvl w:val="0"/>
          <w:numId w:val="11"/>
        </w:numPr>
        <w:spacing w:after="0" w:line="240" w:lineRule="auto"/>
        <w:rPr>
          <w:ins w:id="3300" w:author="Richard Stefan" w:date="2016-09-16T15:00:00Z"/>
          <w:rFonts w:ascii="Segoe UI Light" w:hAnsi="Segoe UI Light" w:cs="Segoe UI Light"/>
          <w:sz w:val="24"/>
          <w:szCs w:val="72"/>
          <w:lang w:val="en-US"/>
        </w:rPr>
      </w:pPr>
      <w:ins w:id="3301" w:author="Richard Stefan" w:date="2016-09-16T15:00:00Z">
        <w:r>
          <w:rPr>
            <w:rFonts w:ascii="Courier New" w:hAnsi="Courier New" w:cs="Courier New"/>
            <w:szCs w:val="72"/>
            <w:lang w:val="en-US"/>
          </w:rPr>
          <w:t xml:space="preserve">Longitude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64A950BC" w14:textId="77777777" w:rsidR="00AD4714" w:rsidRDefault="00AD4714">
      <w:pPr>
        <w:rPr>
          <w:ins w:id="3302" w:author="Richard Stefan" w:date="2016-09-16T16:05:00Z"/>
          <w:lang w:val="en-US"/>
        </w:rPr>
      </w:pPr>
      <w:ins w:id="3303" w:author="Richard Stefan" w:date="2016-09-16T16:05:00Z">
        <w:r>
          <w:rPr>
            <w:lang w:val="en-US"/>
          </w:rPr>
          <w:br w:type="page"/>
        </w:r>
      </w:ins>
    </w:p>
    <w:p w14:paraId="16FAC27E" w14:textId="44676A04" w:rsidR="00AD4714" w:rsidRPr="00D87022" w:rsidRDefault="00AD4714" w:rsidP="00AD4714">
      <w:pPr>
        <w:pStyle w:val="Heading1"/>
        <w:numPr>
          <w:ilvl w:val="1"/>
          <w:numId w:val="13"/>
        </w:numPr>
        <w:ind w:left="431" w:hanging="431"/>
        <w:rPr>
          <w:ins w:id="3304" w:author="Richard Stefan" w:date="2016-09-16T16:05:00Z"/>
          <w:rFonts w:ascii="Segoe UI Light" w:hAnsi="Segoe UI Light" w:cs="Segoe UI Light"/>
          <w:b/>
          <w:sz w:val="28"/>
          <w:szCs w:val="28"/>
        </w:rPr>
      </w:pPr>
      <w:bookmarkStart w:id="3305" w:name="_Grid_Mora"/>
      <w:bookmarkStart w:id="3306" w:name="_Toc139626223"/>
      <w:bookmarkEnd w:id="3305"/>
      <w:ins w:id="3307" w:author="Richard Stefan" w:date="2016-09-16T16:07:00Z">
        <w:r>
          <w:rPr>
            <w:rFonts w:ascii="Segoe UI Light" w:hAnsi="Segoe UI Light" w:cs="Segoe UI Light"/>
            <w:b/>
            <w:sz w:val="28"/>
            <w:szCs w:val="28"/>
          </w:rPr>
          <w:lastRenderedPageBreak/>
          <w:t>Grid Mora</w:t>
        </w:r>
      </w:ins>
      <w:bookmarkEnd w:id="3306"/>
    </w:p>
    <w:p w14:paraId="2D0418C4" w14:textId="4D2713B2" w:rsidR="00AD4714" w:rsidRDefault="00AD4714" w:rsidP="00AD471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3308" w:author="Richard Stefan" w:date="2016-09-16T16:05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301972CD" w14:textId="7B227595" w:rsidR="00151CC2" w:rsidRDefault="00151CC2" w:rsidP="00AD4714">
      <w:pPr>
        <w:spacing w:after="0" w:line="240" w:lineRule="auto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CREATE TABLE [tbl</w:t>
      </w:r>
      <w:ins w:id="3309" w:author="Richard Stefan [2]" w:date="2017-10-20T18:43:00Z">
        <w:r w:rsidR="00C76084">
          <w:rPr>
            <w:rFonts w:ascii="Courier New" w:hAnsi="Courier New" w:cs="Courier New"/>
            <w:lang w:val="en-US"/>
          </w:rPr>
          <w:t>_</w:t>
        </w:r>
      </w:ins>
      <w:del w:id="3310" w:author="Richard Stefan [2]" w:date="2017-10-20T18:43:00Z">
        <w:r w:rsidRPr="00151CC2" w:rsidDel="00C76084">
          <w:rPr>
            <w:rFonts w:ascii="Courier New" w:hAnsi="Courier New" w:cs="Courier New"/>
            <w:lang w:val="en-US"/>
          </w:rPr>
          <w:delText>_as_</w:delText>
        </w:r>
      </w:del>
      <w:r w:rsidRPr="00151CC2">
        <w:rPr>
          <w:rFonts w:ascii="Courier New" w:hAnsi="Courier New" w:cs="Courier New"/>
          <w:lang w:val="en-US"/>
        </w:rPr>
        <w:t>grid_mora</w:t>
      </w:r>
      <w:del w:id="3311" w:author="Richard Stefan [2]" w:date="2017-10-20T18:43:00Z">
        <w:r w:rsidRPr="00151CC2" w:rsidDel="00C76084">
          <w:rPr>
            <w:rFonts w:ascii="Courier New" w:hAnsi="Courier New" w:cs="Courier New"/>
            <w:lang w:val="en-US"/>
          </w:rPr>
          <w:delText>_pr</w:delText>
        </w:r>
      </w:del>
      <w:r w:rsidRPr="00151CC2">
        <w:rPr>
          <w:rFonts w:ascii="Courier New" w:hAnsi="Courier New" w:cs="Courier New"/>
          <w:lang w:val="en-US"/>
        </w:rPr>
        <w:t>] (</w:t>
      </w:r>
    </w:p>
    <w:p w14:paraId="7A2F2B67" w14:textId="4EB027B1" w:rsidR="00151CC2" w:rsidDel="00C76084" w:rsidRDefault="00151CC2" w:rsidP="00151CC2">
      <w:pPr>
        <w:spacing w:after="0" w:line="240" w:lineRule="auto"/>
        <w:ind w:firstLine="708"/>
        <w:rPr>
          <w:del w:id="3312" w:author="Richard Stefan [2]" w:date="2017-10-20T18:44:00Z"/>
          <w:rFonts w:ascii="Courier New" w:hAnsi="Courier New" w:cs="Courier New"/>
          <w:lang w:val="en-US"/>
        </w:rPr>
      </w:pPr>
      <w:del w:id="3313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[record_type] </w:delText>
        </w:r>
      </w:del>
      <w:del w:id="331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del w:id="3315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2) NOT NULL </w:delText>
        </w:r>
        <w:r w:rsidDel="00C76084">
          <w:rPr>
            <w:rFonts w:ascii="Courier New" w:hAnsi="Courier New" w:cs="Courier New"/>
            <w:lang w:val="en-US"/>
          </w:rPr>
          <w:delText xml:space="preserve">DEFAULT </w:delText>
        </w:r>
      </w:del>
      <w:ins w:id="3316" w:author="Richard Stefan" w:date="2016-09-16T16:05:00Z">
        <w:del w:id="3317" w:author="Richard Stefan [2]" w:date="2017-10-20T18:44:00Z">
          <w:r w:rsidDel="00C76084">
            <w:rPr>
              <w:rFonts w:ascii="Courier New" w:hAnsi="Courier New" w:cs="Courier New"/>
              <w:lang w:val="en-US"/>
            </w:rPr>
            <w:delText>'AS</w:delText>
          </w:r>
          <w:r w:rsidRPr="00D87022" w:rsidDel="00C76084">
            <w:rPr>
              <w:rFonts w:ascii="Courier New" w:hAnsi="Courier New" w:cs="Courier New"/>
              <w:lang w:val="en-US"/>
            </w:rPr>
            <w:delText>'</w:delText>
          </w:r>
        </w:del>
      </w:ins>
      <w:del w:id="3318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, </w:delText>
        </w:r>
      </w:del>
    </w:p>
    <w:p w14:paraId="39B171B9" w14:textId="0BF88BDE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[starting_latitude] INT(3)</w:t>
      </w:r>
      <w:del w:id="3319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771C2C5D" w14:textId="591A71BA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[starting_longitude] INT(4)</w:t>
      </w:r>
      <w:del w:id="3320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6303E82" w14:textId="6689E19B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[mora01] </w:t>
      </w:r>
      <w:del w:id="3321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2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23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217504E4" w14:textId="52A0ECDF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[mora02] </w:t>
      </w:r>
      <w:del w:id="332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2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26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732F74BA" w14:textId="02AC00A1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[mora03] </w:t>
      </w:r>
      <w:del w:id="3327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2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29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E67A3BC" w14:textId="1BA0DD42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[mora04] </w:t>
      </w:r>
      <w:del w:id="3330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3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32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B863AC3" w14:textId="0554EC5F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[mora05] </w:t>
      </w:r>
      <w:del w:id="3333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3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35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9A37996" w14:textId="25FCB641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[mora06] </w:t>
      </w:r>
      <w:del w:id="3336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3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38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B483752" w14:textId="6AE8A8DD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[mora07] </w:t>
      </w:r>
      <w:del w:id="3339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4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41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2EB5213B" w14:textId="4D6DB873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[mora08] </w:t>
      </w:r>
      <w:del w:id="3342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4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44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927367C" w14:textId="0549E2E8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[mora09] </w:t>
      </w:r>
      <w:del w:id="3345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4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47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13532F27" w14:textId="7E928A8F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[mora10] </w:t>
      </w:r>
      <w:del w:id="3348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4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50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052CAC9" w14:textId="56DA9D90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[mora11] </w:t>
      </w:r>
      <w:del w:id="3351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5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53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0A83DC8" w14:textId="1BDB82D8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[mora12] </w:t>
      </w:r>
      <w:del w:id="335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5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56" w:author="Richard Stefan [2]" w:date="2017-10-20T18:44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E64378B" w14:textId="4F3750AA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[mora13] </w:t>
      </w:r>
      <w:del w:id="3357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5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59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AC26E29" w14:textId="6232E6FE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[mora14] </w:t>
      </w:r>
      <w:del w:id="3360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6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62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7F40E4A5" w14:textId="55D4841A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[mora15] </w:t>
      </w:r>
      <w:del w:id="3363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6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65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15D71DD1" w14:textId="54DCAD84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[mora16] </w:t>
      </w:r>
      <w:del w:id="3366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6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68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069E8F3A" w14:textId="30F97327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[mora17] </w:t>
      </w:r>
      <w:del w:id="3369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7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71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CF13576" w14:textId="6CC35C9B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[mora18] </w:t>
      </w:r>
      <w:del w:id="3372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7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74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F2FA3F0" w14:textId="1DC4A46A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[mora19] </w:t>
      </w:r>
      <w:del w:id="3375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7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77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0AEE77E9" w14:textId="1BE444F6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[mora20] </w:t>
      </w:r>
      <w:del w:id="3378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7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80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27BB2414" w14:textId="1F364BAA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[mora21] </w:t>
      </w:r>
      <w:del w:id="3381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8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83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2838FD74" w14:textId="01017860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[mora22] </w:t>
      </w:r>
      <w:del w:id="338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8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86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71C91B7" w14:textId="3073B685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[mora23] </w:t>
      </w:r>
      <w:del w:id="3387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8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89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7CD70331" w14:textId="622DD645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[mora24] </w:t>
      </w:r>
      <w:del w:id="3390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9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92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75DF1052" w14:textId="512DDAC8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>[mora</w:t>
      </w:r>
      <w:ins w:id="3393" w:author="Richard Stefan [2]" w:date="2017-10-20T18:45:00Z">
        <w:r w:rsidR="00C76084">
          <w:rPr>
            <w:rFonts w:ascii="Courier New" w:hAnsi="Courier New" w:cs="Courier New"/>
            <w:lang w:val="en-US"/>
          </w:rPr>
          <w:t>2</w:t>
        </w:r>
      </w:ins>
      <w:del w:id="3394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>02</w:delText>
        </w:r>
      </w:del>
      <w:r w:rsidRPr="00151CC2">
        <w:rPr>
          <w:rFonts w:ascii="Courier New" w:hAnsi="Courier New" w:cs="Courier New"/>
          <w:lang w:val="en-US"/>
        </w:rPr>
        <w:t xml:space="preserve">5] </w:t>
      </w:r>
      <w:del w:id="3395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9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397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6B7B2AAA" w14:textId="672EFDC0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[mora26] </w:t>
      </w:r>
      <w:del w:id="3398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39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400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3AF99491" w14:textId="10C99973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[mora27] </w:t>
      </w:r>
      <w:del w:id="3401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40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403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415CE48B" w14:textId="21109D6E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[mora28] </w:t>
      </w:r>
      <w:del w:id="3404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40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406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55D108CA" w14:textId="2B5A5C2C" w:rsidR="00151CC2" w:rsidRDefault="00151CC2" w:rsidP="00151CC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51CC2">
        <w:rPr>
          <w:rFonts w:ascii="Courier New" w:hAnsi="Courier New" w:cs="Courier New"/>
          <w:lang w:val="en-US"/>
        </w:rPr>
        <w:t xml:space="preserve">[mora29] </w:t>
      </w:r>
      <w:del w:id="3407" w:author="Richard Stefan [2]" w:date="2017-10-20T16:30:00Z">
        <w:r w:rsidRPr="00151CC2" w:rsidDel="0074348B">
          <w:rPr>
            <w:rFonts w:ascii="Courier New" w:hAnsi="Courier New" w:cs="Courier New"/>
            <w:lang w:val="en-US"/>
          </w:rPr>
          <w:delText>TEXT(</w:delText>
        </w:r>
      </w:del>
      <w:ins w:id="340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Pr="00151CC2">
        <w:rPr>
          <w:rFonts w:ascii="Courier New" w:hAnsi="Courier New" w:cs="Courier New"/>
          <w:lang w:val="en-US"/>
        </w:rPr>
        <w:t>3)</w:t>
      </w:r>
      <w:del w:id="3409" w:author="Richard Stefan [2]" w:date="2017-10-20T18:45:00Z">
        <w:r w:rsidRPr="00151CC2" w:rsidDel="00C76084">
          <w:rPr>
            <w:rFonts w:ascii="Courier New" w:hAnsi="Courier New" w:cs="Courier New"/>
            <w:lang w:val="en-US"/>
          </w:rPr>
          <w:delText xml:space="preserve"> NOT NULL </w:delText>
        </w:r>
      </w:del>
      <w:r w:rsidRPr="00151CC2">
        <w:rPr>
          <w:rFonts w:ascii="Courier New" w:hAnsi="Courier New" w:cs="Courier New"/>
          <w:lang w:val="en-US"/>
        </w:rPr>
        <w:t xml:space="preserve">, </w:t>
      </w:r>
    </w:p>
    <w:p w14:paraId="6F2B5F1D" w14:textId="448EDD00" w:rsidR="00151CC2" w:rsidRPr="00151CC2" w:rsidRDefault="00151CC2" w:rsidP="00151CC2">
      <w:pPr>
        <w:spacing w:after="0" w:line="240" w:lineRule="auto"/>
        <w:ind w:firstLine="708"/>
        <w:rPr>
          <w:ins w:id="3410" w:author="Richard Stefan" w:date="2016-09-16T16:05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[mora30] </w:t>
      </w:r>
      <w:del w:id="3411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341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3)</w:t>
      </w:r>
      <w:del w:id="3413" w:author="Richard Stefan [2]" w:date="2017-10-20T18:45:00Z">
        <w:r w:rsidDel="00C76084">
          <w:rPr>
            <w:rFonts w:ascii="Courier New" w:hAnsi="Courier New" w:cs="Courier New"/>
            <w:lang w:val="en-US"/>
          </w:rPr>
          <w:delText xml:space="preserve"> NOT NULL</w:delText>
        </w:r>
      </w:del>
    </w:p>
    <w:p w14:paraId="031D3294" w14:textId="77777777" w:rsidR="00AD4714" w:rsidRPr="00D87022" w:rsidRDefault="00AD4714" w:rsidP="00AD4714">
      <w:pPr>
        <w:spacing w:after="0" w:line="240" w:lineRule="auto"/>
        <w:rPr>
          <w:ins w:id="3414" w:author="Richard Stefan" w:date="2016-09-16T16:05:00Z"/>
          <w:rFonts w:ascii="Courier New" w:hAnsi="Courier New" w:cs="Courier New"/>
          <w:lang w:val="en-US"/>
        </w:rPr>
      </w:pPr>
      <w:ins w:id="3415" w:author="Richard Stefan" w:date="2016-09-16T16:05:00Z">
        <w:r w:rsidRPr="00D87022">
          <w:rPr>
            <w:rFonts w:ascii="Courier New" w:hAnsi="Courier New" w:cs="Courier New"/>
            <w:lang w:val="en-US"/>
          </w:rPr>
          <w:t>)</w:t>
        </w:r>
      </w:ins>
    </w:p>
    <w:p w14:paraId="122A0327" w14:textId="77777777" w:rsidR="00AD4714" w:rsidRDefault="00AD4714" w:rsidP="00AD4714">
      <w:pPr>
        <w:spacing w:after="0" w:line="240" w:lineRule="auto"/>
        <w:rPr>
          <w:ins w:id="3416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</w:p>
    <w:p w14:paraId="70C7A92A" w14:textId="77777777" w:rsidR="00AD4714" w:rsidRDefault="00AD4714" w:rsidP="00AD4714">
      <w:pPr>
        <w:spacing w:after="0" w:line="240" w:lineRule="auto"/>
        <w:rPr>
          <w:ins w:id="3417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418" w:author="Richard Stefan" w:date="2016-09-16T16:05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36B1915E" w14:textId="67DB86F4" w:rsidR="00AD4714" w:rsidRDefault="00AD4714" w:rsidP="00AD4714">
      <w:pPr>
        <w:spacing w:after="0" w:line="240" w:lineRule="auto"/>
        <w:rPr>
          <w:ins w:id="3419" w:author="Richard Stefan" w:date="2016-09-16T16:05:00Z"/>
          <w:rFonts w:ascii="Courier New" w:hAnsi="Courier New" w:cs="Courier New"/>
          <w:lang w:val="en-US"/>
        </w:rPr>
      </w:pPr>
      <w:ins w:id="3420" w:author="Richard Stefan" w:date="2016-09-16T16:10:00Z">
        <w:del w:id="3421" w:author="Richard Stefan [2]" w:date="2017-10-20T18:44:00Z">
          <w:r w:rsidDel="00C76084">
            <w:rPr>
              <w:rFonts w:ascii="Courier New" w:hAnsi="Courier New" w:cs="Courier New"/>
              <w:lang w:val="en-US"/>
            </w:rPr>
            <w:delText>AS</w:delText>
          </w:r>
        </w:del>
      </w:ins>
      <w:ins w:id="3422" w:author="Richard Stefan" w:date="2016-09-16T16:05:00Z">
        <w:del w:id="3423" w:author="Richard Stefan [2]" w:date="2017-10-20T18:44:00Z">
          <w:r w:rsidDel="00C76084">
            <w:rPr>
              <w:rFonts w:ascii="Courier New" w:hAnsi="Courier New" w:cs="Courier New"/>
              <w:lang w:val="en-US"/>
            </w:rPr>
            <w:delText>|</w:delText>
          </w:r>
        </w:del>
      </w:ins>
      <w:ins w:id="3424" w:author="Richard Stefan" w:date="2016-09-16T16:15:00Z">
        <w:r>
          <w:rPr>
            <w:rFonts w:ascii="Courier New" w:hAnsi="Courier New" w:cs="Courier New"/>
            <w:lang w:val="en-US"/>
          </w:rPr>
          <w:t>Start Latitude|Start Longitude|Mora01|Mora0</w:t>
        </w:r>
      </w:ins>
      <w:ins w:id="3425" w:author="Richard Stefan" w:date="2016-09-16T16:16:00Z">
        <w:r w:rsidR="000C6B24">
          <w:rPr>
            <w:rFonts w:ascii="Courier New" w:hAnsi="Courier New" w:cs="Courier New"/>
            <w:lang w:val="en-US"/>
          </w:rPr>
          <w:t>2</w:t>
        </w:r>
      </w:ins>
      <w:ins w:id="3426" w:author="Richard Stefan" w:date="2016-09-16T16:15:00Z">
        <w:r>
          <w:rPr>
            <w:rFonts w:ascii="Courier New" w:hAnsi="Courier New" w:cs="Courier New"/>
            <w:lang w:val="en-US"/>
          </w:rPr>
          <w:t>|Mora0</w:t>
        </w:r>
      </w:ins>
      <w:ins w:id="3427" w:author="Richard Stefan" w:date="2016-09-16T16:16:00Z">
        <w:r w:rsidR="000C6B24">
          <w:rPr>
            <w:rFonts w:ascii="Courier New" w:hAnsi="Courier New" w:cs="Courier New"/>
            <w:lang w:val="en-US"/>
          </w:rPr>
          <w:t>3</w:t>
        </w:r>
      </w:ins>
      <w:ins w:id="3428" w:author="Richard Stefan" w:date="2016-09-16T16:15:00Z">
        <w:r w:rsidR="000C6B24">
          <w:rPr>
            <w:rFonts w:ascii="Courier New" w:hAnsi="Courier New" w:cs="Courier New"/>
            <w:lang w:val="en-US"/>
          </w:rPr>
          <w:t>|Mora04|</w:t>
        </w:r>
      </w:ins>
      <w:ins w:id="3429" w:author="Richard Stefan" w:date="2016-09-16T16:16:00Z">
        <w:r>
          <w:rPr>
            <w:rFonts w:ascii="Courier New" w:hAnsi="Courier New" w:cs="Courier New"/>
            <w:lang w:val="en-US"/>
          </w:rPr>
          <w:t>Mora0</w:t>
        </w:r>
        <w:r w:rsidR="000C6B24">
          <w:rPr>
            <w:rFonts w:ascii="Courier New" w:hAnsi="Courier New" w:cs="Courier New"/>
            <w:lang w:val="en-US"/>
          </w:rPr>
          <w:t>5</w:t>
        </w:r>
        <w:r>
          <w:rPr>
            <w:rFonts w:ascii="Courier New" w:hAnsi="Courier New" w:cs="Courier New"/>
            <w:lang w:val="en-US"/>
          </w:rPr>
          <w:t>|Mora0</w:t>
        </w:r>
        <w:r w:rsidR="000C6B24">
          <w:rPr>
            <w:rFonts w:ascii="Courier New" w:hAnsi="Courier New" w:cs="Courier New"/>
            <w:lang w:val="en-US"/>
          </w:rPr>
          <w:t>6|Mora07|Mora08|</w:t>
        </w:r>
      </w:ins>
      <w:ins w:id="3430" w:author="Richard Stefan" w:date="2016-09-16T16:17:00Z">
        <w:r w:rsidR="000C6B24">
          <w:rPr>
            <w:rFonts w:ascii="Courier New" w:hAnsi="Courier New" w:cs="Courier New"/>
            <w:lang w:val="en-US"/>
          </w:rPr>
          <w:br/>
        </w:r>
      </w:ins>
      <w:ins w:id="3431" w:author="Richard Stefan" w:date="2016-09-16T16:16:00Z">
        <w:r w:rsidR="000C6B24">
          <w:rPr>
            <w:rFonts w:ascii="Courier New" w:hAnsi="Courier New" w:cs="Courier New"/>
            <w:lang w:val="en-US"/>
          </w:rPr>
          <w:t>Moa09|Mora10|Mora11|Mora12|Mora13|Mora14|Mora15|Mora16|Mora17|</w:t>
        </w:r>
      </w:ins>
      <w:ins w:id="3432" w:author="Richard Stefan" w:date="2016-09-16T16:17:00Z">
        <w:r w:rsidR="000C6B24">
          <w:rPr>
            <w:rFonts w:ascii="Courier New" w:hAnsi="Courier New" w:cs="Courier New"/>
            <w:lang w:val="en-US"/>
          </w:rPr>
          <w:br/>
        </w:r>
      </w:ins>
      <w:ins w:id="3433" w:author="Richard Stefan" w:date="2016-09-16T16:16:00Z">
        <w:r w:rsidR="000C6B24">
          <w:rPr>
            <w:rFonts w:ascii="Courier New" w:hAnsi="Courier New" w:cs="Courier New"/>
            <w:lang w:val="en-US"/>
          </w:rPr>
          <w:t>Mora18|Mora</w:t>
        </w:r>
      </w:ins>
      <w:ins w:id="3434" w:author="Richard Stefan" w:date="2016-09-16T16:17:00Z">
        <w:r w:rsidR="000C6B24">
          <w:rPr>
            <w:rFonts w:ascii="Courier New" w:hAnsi="Courier New" w:cs="Courier New"/>
            <w:lang w:val="en-US"/>
          </w:rPr>
          <w:t>19</w:t>
        </w:r>
      </w:ins>
      <w:ins w:id="3435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36" w:author="Richard Stefan" w:date="2016-09-16T16:17:00Z">
        <w:r w:rsidR="000C6B24">
          <w:rPr>
            <w:rFonts w:ascii="Courier New" w:hAnsi="Courier New" w:cs="Courier New"/>
            <w:lang w:val="en-US"/>
          </w:rPr>
          <w:t>20</w:t>
        </w:r>
      </w:ins>
      <w:ins w:id="3437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38" w:author="Richard Stefan" w:date="2016-09-16T16:17:00Z">
        <w:r w:rsidR="000C6B24">
          <w:rPr>
            <w:rFonts w:ascii="Courier New" w:hAnsi="Courier New" w:cs="Courier New"/>
            <w:lang w:val="en-US"/>
          </w:rPr>
          <w:t>21</w:t>
        </w:r>
      </w:ins>
      <w:ins w:id="3439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40" w:author="Richard Stefan" w:date="2016-09-16T16:17:00Z">
        <w:r w:rsidR="000C6B24">
          <w:rPr>
            <w:rFonts w:ascii="Courier New" w:hAnsi="Courier New" w:cs="Courier New"/>
            <w:lang w:val="en-US"/>
          </w:rPr>
          <w:t>22</w:t>
        </w:r>
      </w:ins>
      <w:ins w:id="3441" w:author="Richard Stefan" w:date="2016-09-16T16:16:00Z">
        <w:r w:rsidR="000C6B24">
          <w:rPr>
            <w:rFonts w:ascii="Courier New" w:hAnsi="Courier New" w:cs="Courier New"/>
            <w:lang w:val="en-US"/>
          </w:rPr>
          <w:t>|Mora23|Mora</w:t>
        </w:r>
      </w:ins>
      <w:ins w:id="3442" w:author="Richard Stefan" w:date="2016-09-16T16:17:00Z">
        <w:r w:rsidR="000C6B24">
          <w:rPr>
            <w:rFonts w:ascii="Courier New" w:hAnsi="Courier New" w:cs="Courier New"/>
            <w:lang w:val="en-US"/>
          </w:rPr>
          <w:t>24</w:t>
        </w:r>
      </w:ins>
      <w:ins w:id="3443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44" w:author="Richard Stefan" w:date="2016-09-16T16:17:00Z">
        <w:r w:rsidR="000C6B24">
          <w:rPr>
            <w:rFonts w:ascii="Courier New" w:hAnsi="Courier New" w:cs="Courier New"/>
            <w:lang w:val="en-US"/>
          </w:rPr>
          <w:t>25</w:t>
        </w:r>
      </w:ins>
      <w:ins w:id="3445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46" w:author="Richard Stefan" w:date="2016-09-16T16:17:00Z">
        <w:r w:rsidR="000C6B24">
          <w:rPr>
            <w:rFonts w:ascii="Courier New" w:hAnsi="Courier New" w:cs="Courier New"/>
            <w:lang w:val="en-US"/>
          </w:rPr>
          <w:t>26</w:t>
        </w:r>
      </w:ins>
      <w:ins w:id="3447" w:author="Richard Stefan" w:date="2016-09-16T16:16:00Z">
        <w:r w:rsidR="000C6B24">
          <w:rPr>
            <w:rFonts w:ascii="Courier New" w:hAnsi="Courier New" w:cs="Courier New"/>
            <w:lang w:val="en-US"/>
          </w:rPr>
          <w:t>|</w:t>
        </w:r>
      </w:ins>
      <w:ins w:id="3448" w:author="Richard Stefan" w:date="2016-09-16T16:17:00Z">
        <w:r w:rsidR="000C6B24">
          <w:rPr>
            <w:rFonts w:ascii="Courier New" w:hAnsi="Courier New" w:cs="Courier New"/>
            <w:lang w:val="en-US"/>
          </w:rPr>
          <w:br/>
        </w:r>
      </w:ins>
      <w:ins w:id="3449" w:author="Richard Stefan" w:date="2016-09-16T16:16:00Z">
        <w:r w:rsidR="000C6B24">
          <w:rPr>
            <w:rFonts w:ascii="Courier New" w:hAnsi="Courier New" w:cs="Courier New"/>
            <w:lang w:val="en-US"/>
          </w:rPr>
          <w:t>Mora</w:t>
        </w:r>
      </w:ins>
      <w:ins w:id="3450" w:author="Richard Stefan" w:date="2016-09-16T16:17:00Z">
        <w:r w:rsidR="000C6B24">
          <w:rPr>
            <w:rFonts w:ascii="Courier New" w:hAnsi="Courier New" w:cs="Courier New"/>
            <w:lang w:val="en-US"/>
          </w:rPr>
          <w:t>27</w:t>
        </w:r>
      </w:ins>
      <w:ins w:id="3451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52" w:author="Richard Stefan" w:date="2016-09-16T16:17:00Z">
        <w:r w:rsidR="000C6B24">
          <w:rPr>
            <w:rFonts w:ascii="Courier New" w:hAnsi="Courier New" w:cs="Courier New"/>
            <w:lang w:val="en-US"/>
          </w:rPr>
          <w:t>28</w:t>
        </w:r>
      </w:ins>
      <w:ins w:id="3453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54" w:author="Richard Stefan" w:date="2016-09-16T16:17:00Z">
        <w:r w:rsidR="000C6B24">
          <w:rPr>
            <w:rFonts w:ascii="Courier New" w:hAnsi="Courier New" w:cs="Courier New"/>
            <w:lang w:val="en-US"/>
          </w:rPr>
          <w:t>29</w:t>
        </w:r>
      </w:ins>
      <w:ins w:id="3455" w:author="Richard Stefan" w:date="2016-09-16T16:16:00Z">
        <w:r w:rsidR="000C6B24">
          <w:rPr>
            <w:rFonts w:ascii="Courier New" w:hAnsi="Courier New" w:cs="Courier New"/>
            <w:lang w:val="en-US"/>
          </w:rPr>
          <w:t>|Mora</w:t>
        </w:r>
      </w:ins>
      <w:ins w:id="3456" w:author="Richard Stefan" w:date="2016-09-16T16:17:00Z">
        <w:r w:rsidR="000C6B24">
          <w:rPr>
            <w:rFonts w:ascii="Courier New" w:hAnsi="Courier New" w:cs="Courier New"/>
            <w:lang w:val="en-US"/>
          </w:rPr>
          <w:t>30</w:t>
        </w:r>
      </w:ins>
    </w:p>
    <w:p w14:paraId="55228635" w14:textId="77777777" w:rsidR="00AD4714" w:rsidRPr="00D36708" w:rsidRDefault="00AD4714" w:rsidP="00AD4714">
      <w:pPr>
        <w:spacing w:after="0" w:line="240" w:lineRule="auto"/>
        <w:rPr>
          <w:ins w:id="3457" w:author="Richard Stefan" w:date="2016-09-16T16:05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AD4714" w:rsidRPr="009444B1" w14:paraId="1137A3AC" w14:textId="77777777" w:rsidTr="00AD4714">
        <w:trPr>
          <w:ins w:id="3458" w:author="Richard Stefan" w:date="2016-09-16T16:05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38EE6" w14:textId="77777777" w:rsidR="00AD4714" w:rsidRPr="00123CA5" w:rsidRDefault="00AD4714" w:rsidP="00AD4714">
            <w:pPr>
              <w:rPr>
                <w:ins w:id="3459" w:author="Richard Stefan" w:date="2016-09-16T16:05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460" w:author="Richard Stefan" w:date="2016-09-16T16:05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DD9C1" w14:textId="77777777" w:rsidR="00AD4714" w:rsidRDefault="00AD4714" w:rsidP="00AD4714">
            <w:pPr>
              <w:jc w:val="center"/>
              <w:rPr>
                <w:ins w:id="3461" w:author="Richard Stefan" w:date="2016-09-16T16:05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462" w:author="Richard Stefan" w:date="2016-09-16T16:05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7B6E6" w14:textId="77777777" w:rsidR="00AD4714" w:rsidRDefault="00AD4714" w:rsidP="00AD4714">
            <w:pPr>
              <w:jc w:val="center"/>
              <w:rPr>
                <w:ins w:id="3463" w:author="Richard Stefan" w:date="2016-09-16T16:05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464" w:author="Richard Stefan" w:date="2016-09-16T16:05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08414" w14:textId="77777777" w:rsidR="00AD4714" w:rsidRPr="00123CA5" w:rsidRDefault="00AD4714" w:rsidP="00AD4714">
            <w:pPr>
              <w:jc w:val="center"/>
              <w:rPr>
                <w:ins w:id="3465" w:author="Richard Stefan" w:date="2016-09-16T16:05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466" w:author="Richard Stefan" w:date="2016-09-16T16:05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AD4714" w:rsidRPr="009444B1" w:rsidDel="00C76084" w14:paraId="271823E4" w14:textId="422C783D" w:rsidTr="00AD4714">
        <w:trPr>
          <w:ins w:id="3467" w:author="Richard Stefan" w:date="2016-09-16T16:05:00Z"/>
          <w:del w:id="3468" w:author="Richard Stefan [2]" w:date="2017-10-20T18:44:00Z"/>
        </w:trPr>
        <w:tc>
          <w:tcPr>
            <w:tcW w:w="4678" w:type="dxa"/>
            <w:tcBorders>
              <w:top w:val="single" w:sz="4" w:space="0" w:color="auto"/>
            </w:tcBorders>
          </w:tcPr>
          <w:p w14:paraId="1E8EBE00" w14:textId="3EBC959F" w:rsidR="00AD4714" w:rsidRPr="00123CA5" w:rsidDel="00C76084" w:rsidRDefault="00AD4714" w:rsidP="00AD4714">
            <w:pPr>
              <w:rPr>
                <w:ins w:id="3469" w:author="Richard Stefan" w:date="2016-09-16T16:05:00Z"/>
                <w:del w:id="3470" w:author="Richard Stefan [2]" w:date="2017-10-20T18:44:00Z"/>
                <w:rFonts w:ascii="Courier New" w:hAnsi="Courier New" w:cs="Courier New"/>
                <w:szCs w:val="72"/>
                <w:lang w:val="en-US"/>
              </w:rPr>
            </w:pPr>
            <w:ins w:id="3471" w:author="Richard Stefan" w:date="2016-09-16T16:05:00Z">
              <w:del w:id="3472" w:author="Richard Stefan [2]" w:date="2017-10-20T18:44:00Z">
                <w:r w:rsidDel="00C76084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51BC889" w14:textId="63C4CA07" w:rsidR="00AD4714" w:rsidDel="00C76084" w:rsidRDefault="00AD4714" w:rsidP="00AD4714">
            <w:pPr>
              <w:jc w:val="center"/>
              <w:rPr>
                <w:ins w:id="3473" w:author="Richard Stefan" w:date="2016-09-16T16:05:00Z"/>
                <w:del w:id="3474" w:author="Richard Stefan [2]" w:date="2017-10-20T18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75" w:author="Richard Stefan" w:date="2016-09-16T16:05:00Z">
              <w:del w:id="3476" w:author="Richard Stefan [2]" w:date="2017-10-20T18:44:00Z">
                <w:r w:rsidDel="00C76084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E914FF" w14:textId="0F876382" w:rsidR="00AD4714" w:rsidDel="00C76084" w:rsidRDefault="00AD4714" w:rsidP="00AD4714">
            <w:pPr>
              <w:jc w:val="center"/>
              <w:rPr>
                <w:ins w:id="3477" w:author="Richard Stefan" w:date="2016-09-16T16:05:00Z"/>
                <w:del w:id="3478" w:author="Richard Stefan [2]" w:date="2017-10-20T18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79" w:author="Richard Stefan" w:date="2016-09-16T16:05:00Z">
              <w:del w:id="3480" w:author="Richard Stefan [2]" w:date="2017-10-20T18:44:00Z">
                <w:r w:rsidDel="00C76084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D763B1" w14:textId="58013A75" w:rsidR="00AD4714" w:rsidDel="00C76084" w:rsidRDefault="00AD4714" w:rsidP="00AD4714">
            <w:pPr>
              <w:jc w:val="center"/>
              <w:rPr>
                <w:ins w:id="3481" w:author="Richard Stefan" w:date="2016-09-16T16:05:00Z"/>
                <w:del w:id="3482" w:author="Richard Stefan [2]" w:date="2017-10-20T18:4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83" w:author="Richard Stefan" w:date="2016-09-16T16:05:00Z">
              <w:del w:id="3484" w:author="Richard Stefan [2]" w:date="2017-10-20T18:44:00Z">
                <w:r w:rsidDel="00C76084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AD4714" w:rsidRPr="009444B1" w14:paraId="5C204D53" w14:textId="77777777" w:rsidTr="00AD4714">
        <w:trPr>
          <w:ins w:id="3485" w:author="Richard Stefan" w:date="2016-09-16T16:0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25AA35" w14:textId="7F3CCA7B" w:rsidR="00AD4714" w:rsidRDefault="002B13A8" w:rsidP="00AD4714">
            <w:pPr>
              <w:rPr>
                <w:ins w:id="3486" w:author="Richard Stefan" w:date="2016-09-16T16:05:00Z"/>
                <w:rFonts w:ascii="Courier New" w:hAnsi="Courier New" w:cs="Courier New"/>
                <w:szCs w:val="72"/>
                <w:lang w:val="en-US"/>
              </w:rPr>
            </w:pPr>
            <w:ins w:id="3487" w:author="Richard Stefan" w:date="2016-09-16T16:17:00Z">
              <w:r>
                <w:rPr>
                  <w:rFonts w:ascii="Courier New" w:hAnsi="Courier New" w:cs="Courier New"/>
                  <w:szCs w:val="72"/>
                  <w:lang w:val="en-US"/>
                </w:rPr>
                <w:t>Starting 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FF9EEE" w14:textId="791AF816" w:rsidR="00AD4714" w:rsidRDefault="002B13A8" w:rsidP="00AD4714">
            <w:pPr>
              <w:jc w:val="center"/>
              <w:rPr>
                <w:ins w:id="3488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89" w:author="Richard Stefan" w:date="2016-09-16T16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80C49C" w14:textId="4242FEDB" w:rsidR="00AD4714" w:rsidRDefault="00151CC2" w:rsidP="00AD4714">
            <w:pPr>
              <w:jc w:val="center"/>
              <w:rPr>
                <w:ins w:id="3490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037EB1" w14:textId="42B8BC7B" w:rsidR="00AD4714" w:rsidRDefault="002B13A8" w:rsidP="00AD4714">
            <w:pPr>
              <w:jc w:val="center"/>
              <w:rPr>
                <w:ins w:id="3491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92" w:author="Richard Stefan" w:date="2016-09-16T16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AD4714" w:rsidRPr="00414133" w14:paraId="49C61324" w14:textId="77777777" w:rsidTr="00AD4714">
        <w:trPr>
          <w:ins w:id="3493" w:author="Richard Stefan" w:date="2016-09-16T16:0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436143" w14:textId="1155AD42" w:rsidR="00AD4714" w:rsidRDefault="002B13A8" w:rsidP="00AD4714">
            <w:pPr>
              <w:rPr>
                <w:ins w:id="3494" w:author="Richard Stefan" w:date="2016-09-16T16:05:00Z"/>
                <w:rFonts w:ascii="Courier New" w:hAnsi="Courier New" w:cs="Courier New"/>
                <w:szCs w:val="72"/>
                <w:lang w:val="en-US"/>
              </w:rPr>
            </w:pPr>
            <w:ins w:id="3495" w:author="Richard Stefan" w:date="2016-09-16T16:18:00Z">
              <w:r>
                <w:rPr>
                  <w:rFonts w:ascii="Courier New" w:hAnsi="Courier New" w:cs="Courier New"/>
                  <w:lang w:val="en-US"/>
                </w:rPr>
                <w:t>Starting 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F727B2" w14:textId="267AE38C" w:rsidR="00AD4714" w:rsidRDefault="002B13A8" w:rsidP="00AD4714">
            <w:pPr>
              <w:jc w:val="center"/>
              <w:rPr>
                <w:ins w:id="3496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497" w:author="Richard Stefan" w:date="2016-09-16T16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BAC821" w14:textId="4537AB68" w:rsidR="00AD4714" w:rsidRDefault="00151CC2" w:rsidP="00AD4714">
            <w:pPr>
              <w:jc w:val="center"/>
              <w:rPr>
                <w:ins w:id="3498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9C8C7B" w14:textId="23F7AF73" w:rsidR="00AD4714" w:rsidRDefault="002B13A8" w:rsidP="00AD4714">
            <w:pPr>
              <w:jc w:val="center"/>
              <w:rPr>
                <w:ins w:id="3499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500" w:author="Richard Stefan" w:date="2016-09-16T16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  <w:tr w:rsidR="00AD4714" w:rsidRPr="00414133" w14:paraId="69058AD6" w14:textId="77777777" w:rsidTr="00AD4714">
        <w:trPr>
          <w:ins w:id="3501" w:author="Richard Stefan" w:date="2016-09-16T16:0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D9185B" w14:textId="52CD9476" w:rsidR="00AD4714" w:rsidRDefault="00C05551" w:rsidP="00AD4714">
            <w:pPr>
              <w:rPr>
                <w:ins w:id="3502" w:author="Richard Stefan" w:date="2016-09-16T16:05:00Z"/>
                <w:rFonts w:ascii="Courier New" w:hAnsi="Courier New" w:cs="Courier New"/>
                <w:szCs w:val="72"/>
                <w:lang w:val="en-US"/>
              </w:rPr>
            </w:pPr>
            <w:ins w:id="3503" w:author="Richard Stefan" w:date="2016-09-16T16:18:00Z">
              <w:r>
                <w:rPr>
                  <w:rFonts w:ascii="Courier New" w:hAnsi="Courier New" w:cs="Courier New"/>
                  <w:szCs w:val="72"/>
                  <w:lang w:val="en-US"/>
                </w:rPr>
                <w:t>Mora01 – Mora30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883173" w14:textId="2A7D9ED4" w:rsidR="00AD4714" w:rsidRDefault="00C05551" w:rsidP="00AD4714">
            <w:pPr>
              <w:jc w:val="center"/>
              <w:rPr>
                <w:ins w:id="3504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505" w:author="Richard Stefan" w:date="2016-09-16T16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DDF32C" w14:textId="04423CFA" w:rsidR="00AD4714" w:rsidRDefault="00C05551" w:rsidP="00AD4714">
            <w:pPr>
              <w:jc w:val="center"/>
              <w:rPr>
                <w:ins w:id="3506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507" w:author="Richard Stefan" w:date="2016-09-16T16:1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C6DC7C" w14:textId="274297C3" w:rsidR="00AD4714" w:rsidRDefault="00C05551" w:rsidP="00AD4714">
            <w:pPr>
              <w:jc w:val="center"/>
              <w:rPr>
                <w:ins w:id="3508" w:author="Richard Stefan" w:date="2016-09-16T16:0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509" w:author="Richard Stefan" w:date="2016-09-16T16:1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5.143</w:t>
              </w:r>
            </w:ins>
          </w:p>
        </w:tc>
      </w:tr>
    </w:tbl>
    <w:p w14:paraId="7CC29E0E" w14:textId="3F0D9EEB" w:rsidR="00C05551" w:rsidDel="00C76084" w:rsidRDefault="00C05551" w:rsidP="00AD4714">
      <w:pPr>
        <w:spacing w:after="0" w:line="240" w:lineRule="auto"/>
        <w:rPr>
          <w:ins w:id="3510" w:author="Richard Stefan" w:date="2016-09-16T16:20:00Z"/>
          <w:del w:id="3511" w:author="Richard Stefan [2]" w:date="2017-10-20T18:44:00Z"/>
          <w:rFonts w:ascii="Segoe UI Light" w:hAnsi="Segoe UI Light" w:cs="Segoe UI Light"/>
          <w:sz w:val="24"/>
          <w:szCs w:val="72"/>
          <w:lang w:val="en-US"/>
        </w:rPr>
      </w:pPr>
    </w:p>
    <w:p w14:paraId="5BFA469F" w14:textId="77777777" w:rsidR="00C05551" w:rsidRDefault="00C05551">
      <w:pPr>
        <w:rPr>
          <w:ins w:id="3512" w:author="Richard Stefan" w:date="2016-09-16T16:20:00Z"/>
          <w:rFonts w:ascii="Segoe UI Light" w:hAnsi="Segoe UI Light" w:cs="Segoe UI Light"/>
          <w:sz w:val="24"/>
          <w:szCs w:val="72"/>
          <w:lang w:val="en-US"/>
        </w:rPr>
      </w:pPr>
      <w:ins w:id="3513" w:author="Richard Stefan" w:date="2016-09-16T16:20:00Z">
        <w:r>
          <w:rPr>
            <w:rFonts w:ascii="Segoe UI Light" w:hAnsi="Segoe UI Light" w:cs="Segoe UI Light"/>
            <w:sz w:val="24"/>
            <w:szCs w:val="72"/>
            <w:lang w:val="en-US"/>
          </w:rPr>
          <w:br w:type="page"/>
        </w:r>
      </w:ins>
    </w:p>
    <w:p w14:paraId="51368069" w14:textId="5D9BADDC" w:rsidR="00AD4714" w:rsidRPr="00166C90" w:rsidRDefault="00AD4714" w:rsidP="00AD4714">
      <w:pPr>
        <w:spacing w:after="0" w:line="240" w:lineRule="auto"/>
        <w:rPr>
          <w:ins w:id="3514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15" w:author="Richard Stefan" w:date="2016-09-16T16:05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lastRenderedPageBreak/>
          <w:t>Example:</w:t>
        </w:r>
      </w:ins>
    </w:p>
    <w:p w14:paraId="32E929C4" w14:textId="20568420" w:rsidR="00AD4714" w:rsidRPr="00D87022" w:rsidRDefault="008E4BE7" w:rsidP="00AD4714">
      <w:pPr>
        <w:pStyle w:val="ListParagraph"/>
        <w:numPr>
          <w:ilvl w:val="0"/>
          <w:numId w:val="11"/>
        </w:numPr>
        <w:spacing w:after="0" w:line="240" w:lineRule="auto"/>
        <w:rPr>
          <w:ins w:id="3516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17" w:author="Richard Stefan" w:date="2016-09-16T16:20:00Z">
        <w:del w:id="3518" w:author="Richard Stefan [2]" w:date="2017-10-20T18:47:00Z">
          <w:r w:rsidDel="00AB2C32">
            <w:rPr>
              <w:rFonts w:ascii="Courier New" w:hAnsi="Courier New" w:cs="Courier New"/>
              <w:lang w:val="en-US"/>
            </w:rPr>
            <w:delText>AS</w:delText>
          </w:r>
        </w:del>
      </w:ins>
      <w:ins w:id="3519" w:author="Richard Stefan" w:date="2016-09-16T16:05:00Z">
        <w:del w:id="3520" w:author="Richard Stefan [2]" w:date="2017-10-20T18:47:00Z">
          <w:r w:rsidR="00AD4714" w:rsidRPr="001512EC" w:rsidDel="00AB2C32">
            <w:rPr>
              <w:rFonts w:ascii="Courier New" w:hAnsi="Courier New" w:cs="Courier New"/>
              <w:lang w:val="en-US"/>
            </w:rPr>
            <w:delText>|</w:delText>
          </w:r>
        </w:del>
      </w:ins>
      <w:ins w:id="3521" w:author="Richard Stefan" w:date="2016-09-16T16:20:00Z">
        <w:r>
          <w:rPr>
            <w:rFonts w:ascii="Courier New" w:hAnsi="Courier New" w:cs="Courier New"/>
            <w:lang w:val="en-US"/>
          </w:rPr>
          <w:t>N48|E</w:t>
        </w:r>
      </w:ins>
      <w:ins w:id="3522" w:author="Richard Stefan" w:date="2016-09-16T16:21:00Z">
        <w:r>
          <w:rPr>
            <w:rFonts w:ascii="Courier New" w:hAnsi="Courier New" w:cs="Courier New"/>
            <w:lang w:val="en-US"/>
          </w:rPr>
          <w:t>000</w:t>
        </w:r>
      </w:ins>
      <w:ins w:id="3523" w:author="Richard Stefan" w:date="2016-09-16T16:05:00Z">
        <w:r w:rsidR="00AD4714" w:rsidRPr="001512EC">
          <w:rPr>
            <w:rFonts w:ascii="Courier New" w:hAnsi="Courier New" w:cs="Courier New"/>
            <w:lang w:val="en-US"/>
          </w:rPr>
          <w:t>|</w:t>
        </w:r>
      </w:ins>
      <w:ins w:id="3524" w:author="Richard Stefan" w:date="2016-09-16T16:21:00Z">
        <w:r>
          <w:rPr>
            <w:rFonts w:ascii="Courier New" w:hAnsi="Courier New" w:cs="Courier New"/>
            <w:lang w:val="en-US"/>
          </w:rPr>
          <w:t>035|035|035|035|035|035|064|064|</w:t>
        </w:r>
      </w:ins>
      <w:ins w:id="3525" w:author="Richard Stefan" w:date="2016-09-16T16:22:00Z">
        <w:r>
          <w:rPr>
            <w:rFonts w:ascii="Courier New" w:hAnsi="Courier New" w:cs="Courier New"/>
            <w:lang w:val="en-US"/>
          </w:rPr>
          <w:t>055|046|041|037|</w:t>
        </w:r>
      </w:ins>
      <w:ins w:id="3526" w:author="Richard Stefan" w:date="2016-09-16T16:23:00Z">
        <w:r>
          <w:rPr>
            <w:rFonts w:ascii="Courier New" w:hAnsi="Courier New" w:cs="Courier New"/>
            <w:lang w:val="en-US"/>
          </w:rPr>
          <w:br/>
        </w:r>
      </w:ins>
      <w:ins w:id="3527" w:author="Richard Stefan" w:date="2016-09-16T16:22:00Z">
        <w:r>
          <w:rPr>
            <w:rFonts w:ascii="Courier New" w:hAnsi="Courier New" w:cs="Courier New"/>
            <w:lang w:val="en-US"/>
          </w:rPr>
          <w:t>050|073|057|050|042|046|076|091|088|054|073|078|088|065|029|</w:t>
        </w:r>
      </w:ins>
      <w:ins w:id="3528" w:author="Richard Stefan" w:date="2016-09-16T16:23:00Z">
        <w:r>
          <w:rPr>
            <w:rFonts w:ascii="Courier New" w:hAnsi="Courier New" w:cs="Courier New"/>
            <w:lang w:val="en-US"/>
          </w:rPr>
          <w:br/>
        </w:r>
      </w:ins>
      <w:ins w:id="3529" w:author="Richard Stefan" w:date="2016-09-16T16:22:00Z">
        <w:r>
          <w:rPr>
            <w:rFonts w:ascii="Courier New" w:hAnsi="Courier New" w:cs="Courier New"/>
            <w:lang w:val="en-US"/>
          </w:rPr>
          <w:t>026|025</w:t>
        </w:r>
      </w:ins>
      <w:ins w:id="3530" w:author="Richard Stefan" w:date="2016-09-16T16:23:00Z">
        <w:r>
          <w:rPr>
            <w:rFonts w:ascii="Courier New" w:hAnsi="Courier New" w:cs="Courier New"/>
            <w:lang w:val="en-US"/>
          </w:rPr>
          <w:t>|027</w:t>
        </w:r>
      </w:ins>
    </w:p>
    <w:p w14:paraId="35F41414" w14:textId="77777777" w:rsidR="00AD4714" w:rsidRPr="001512EC" w:rsidRDefault="00AD4714" w:rsidP="00AD4714">
      <w:pPr>
        <w:pStyle w:val="ListParagraph"/>
        <w:spacing w:after="0" w:line="240" w:lineRule="auto"/>
        <w:rPr>
          <w:ins w:id="3531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</w:p>
    <w:p w14:paraId="6FB30EDE" w14:textId="77777777" w:rsidR="00AD4714" w:rsidRDefault="00AD4714" w:rsidP="00AD4714">
      <w:pPr>
        <w:spacing w:after="0" w:line="240" w:lineRule="auto"/>
        <w:rPr>
          <w:ins w:id="3532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33" w:author="Richard Stefan" w:date="2016-09-16T16:05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434E3F0D" w14:textId="2804CB79" w:rsidR="00AD4714" w:rsidDel="00AB2C32" w:rsidRDefault="00AD4714" w:rsidP="00AD4714">
      <w:pPr>
        <w:pStyle w:val="ListParagraph"/>
        <w:numPr>
          <w:ilvl w:val="0"/>
          <w:numId w:val="11"/>
        </w:numPr>
        <w:spacing w:after="0" w:line="240" w:lineRule="auto"/>
        <w:rPr>
          <w:ins w:id="3534" w:author="Richard Stefan" w:date="2016-09-16T16:05:00Z"/>
          <w:del w:id="3535" w:author="Richard Stefan [2]" w:date="2017-10-20T18:47:00Z"/>
          <w:rFonts w:ascii="Segoe UI Light" w:hAnsi="Segoe UI Light" w:cs="Segoe UI Light"/>
          <w:sz w:val="24"/>
          <w:szCs w:val="72"/>
          <w:lang w:val="en-US"/>
        </w:rPr>
      </w:pPr>
      <w:ins w:id="3536" w:author="Richard Stefan" w:date="2016-09-16T16:05:00Z">
        <w:del w:id="3537" w:author="Richard Stefan [2]" w:date="2017-10-20T18:47:00Z">
          <w:r w:rsidRPr="00AA254B" w:rsidDel="00AB2C32">
            <w:rPr>
              <w:rFonts w:ascii="Courier New" w:hAnsi="Courier New" w:cs="Courier New"/>
              <w:lang w:val="en-US"/>
            </w:rPr>
            <w:delText>Record Type</w:delText>
          </w:r>
          <w:r w:rsidDel="00AB2C32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ins w:id="3538" w:author="Richard Stefan" w:date="2016-09-16T16:30:00Z">
        <w:del w:id="3539" w:author="Richard Stefan [2]" w:date="2017-10-20T18:47:00Z">
          <w:r w:rsidR="00B77124" w:rsidDel="00AB2C32">
            <w:rPr>
              <w:rFonts w:ascii="Segoe UI Light" w:hAnsi="Segoe UI Light" w:cs="Segoe UI Light"/>
              <w:sz w:val="24"/>
              <w:szCs w:val="72"/>
              <w:lang w:val="en-US"/>
            </w:rPr>
            <w:delText>AS</w:delText>
          </w:r>
        </w:del>
      </w:ins>
      <w:ins w:id="3540" w:author="Richard Stefan" w:date="2016-09-16T16:05:00Z">
        <w:del w:id="3541" w:author="Richard Stefan [2]" w:date="2017-10-20T18:47:00Z">
          <w:r w:rsidDel="00AB2C32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2BD5BED9" w14:textId="5639CCF1" w:rsidR="00AD4714" w:rsidRDefault="00B77124" w:rsidP="00AD4714">
      <w:pPr>
        <w:pStyle w:val="ListParagraph"/>
        <w:numPr>
          <w:ilvl w:val="0"/>
          <w:numId w:val="11"/>
        </w:numPr>
        <w:spacing w:after="0" w:line="240" w:lineRule="auto"/>
        <w:rPr>
          <w:ins w:id="3542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43" w:author="Richard Stefan" w:date="2016-09-16T16:30:00Z">
        <w:r>
          <w:rPr>
            <w:rFonts w:ascii="Courier New" w:hAnsi="Courier New" w:cs="Courier New"/>
            <w:szCs w:val="72"/>
            <w:lang w:val="en-US"/>
          </w:rPr>
          <w:t xml:space="preserve">Starting Latitude </w:t>
        </w:r>
      </w:ins>
      <w:ins w:id="3544" w:author="Richard Stefan" w:date="2016-09-16T16:05:00Z">
        <w:r w:rsidR="00AD471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545" w:author="Richard Stefan" w:date="2016-09-16T16:30:00Z"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42075E9A" w14:textId="698F2EF9" w:rsidR="00AD4714" w:rsidRDefault="00B77124" w:rsidP="00AD4714">
      <w:pPr>
        <w:pStyle w:val="ListParagraph"/>
        <w:numPr>
          <w:ilvl w:val="0"/>
          <w:numId w:val="11"/>
        </w:numPr>
        <w:spacing w:after="0" w:line="240" w:lineRule="auto"/>
        <w:rPr>
          <w:ins w:id="3546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47" w:author="Richard Stefan" w:date="2016-09-16T16:30:00Z">
        <w:r>
          <w:rPr>
            <w:rFonts w:ascii="Courier New" w:hAnsi="Courier New" w:cs="Courier New"/>
            <w:lang w:val="en-US"/>
          </w:rPr>
          <w:t xml:space="preserve">Starting Longitude </w:t>
        </w:r>
      </w:ins>
      <w:ins w:id="3548" w:author="Richard Stefan" w:date="2016-09-16T16:05:00Z">
        <w:r w:rsidR="00AD471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549" w:author="Richard Stefan" w:date="2016-09-16T16:30:00Z"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2FC516A2" w14:textId="484C6093" w:rsidR="00AD4714" w:rsidRDefault="00AE5F35" w:rsidP="00AD4714">
      <w:pPr>
        <w:pStyle w:val="ListParagraph"/>
        <w:numPr>
          <w:ilvl w:val="0"/>
          <w:numId w:val="11"/>
        </w:numPr>
        <w:spacing w:after="0" w:line="240" w:lineRule="auto"/>
        <w:rPr>
          <w:ins w:id="3550" w:author="Richard Stefan" w:date="2016-09-16T16:05:00Z"/>
          <w:rFonts w:ascii="Segoe UI Light" w:hAnsi="Segoe UI Light" w:cs="Segoe UI Light"/>
          <w:sz w:val="24"/>
          <w:szCs w:val="72"/>
          <w:lang w:val="en-US"/>
        </w:rPr>
      </w:pPr>
      <w:ins w:id="3551" w:author="Richard Stefan" w:date="2016-09-16T16:30:00Z">
        <w:r>
          <w:rPr>
            <w:rFonts w:ascii="Courier New" w:hAnsi="Courier New" w:cs="Courier New"/>
            <w:szCs w:val="72"/>
            <w:lang w:val="en-US"/>
          </w:rPr>
          <w:t>Mora01 – Mora30</w:t>
        </w:r>
      </w:ins>
      <w:ins w:id="3552" w:author="Richard Stefan" w:date="2016-09-16T16:05:00Z">
        <w:r w:rsidR="00AD4714" w:rsidRPr="00D87022">
          <w:rPr>
            <w:rFonts w:ascii="Segoe UI Light" w:hAnsi="Segoe UI Light" w:cs="Segoe UI Light"/>
            <w:sz w:val="24"/>
            <w:szCs w:val="72"/>
            <w:lang w:val="en-US"/>
          </w:rPr>
          <w:t>:</w:t>
        </w:r>
        <w:r w:rsidR="00AD4714">
          <w:rPr>
            <w:rFonts w:ascii="Segoe UI Light" w:hAnsi="Segoe UI Light" w:cs="Segoe UI Light"/>
            <w:sz w:val="24"/>
            <w:szCs w:val="72"/>
            <w:lang w:val="en-US"/>
          </w:rPr>
          <w:t xml:space="preserve"> </w:t>
        </w:r>
      </w:ins>
      <w:ins w:id="3553" w:author="Richard Stefan" w:date="2016-09-16T16:31:00Z">
        <w:r>
          <w:rPr>
            <w:rFonts w:ascii="Segoe UI Light" w:hAnsi="Segoe UI Light" w:cs="Segoe UI Light"/>
            <w:sz w:val="24"/>
            <w:szCs w:val="72"/>
            <w:lang w:val="en-US"/>
          </w:rPr>
          <w:t>terrain and obstruction clearance within the section outlined by latitude and longitude blocks in feet</w:t>
        </w:r>
      </w:ins>
    </w:p>
    <w:p w14:paraId="0D9DA928" w14:textId="77777777" w:rsidR="00E21951" w:rsidRDefault="00E21951">
      <w:pPr>
        <w:rPr>
          <w:ins w:id="3554" w:author="Richard Stefan" w:date="2016-09-16T16:32:00Z"/>
          <w:lang w:val="en-US"/>
        </w:rPr>
      </w:pPr>
      <w:ins w:id="3555" w:author="Richard Stefan" w:date="2016-09-16T16:32:00Z">
        <w:r>
          <w:rPr>
            <w:lang w:val="en-US"/>
          </w:rPr>
          <w:br w:type="page"/>
        </w:r>
      </w:ins>
    </w:p>
    <w:p w14:paraId="3863F335" w14:textId="4ABDDA84" w:rsidR="00E21951" w:rsidRPr="005E4391" w:rsidRDefault="00E21951" w:rsidP="00E21951">
      <w:pPr>
        <w:pStyle w:val="Heading1"/>
        <w:numPr>
          <w:ilvl w:val="1"/>
          <w:numId w:val="13"/>
        </w:numPr>
        <w:ind w:left="431" w:hanging="431"/>
        <w:rPr>
          <w:ins w:id="3556" w:author="Richard Stefan" w:date="2016-09-16T16:32:00Z"/>
          <w:rFonts w:ascii="Segoe UI Light" w:hAnsi="Segoe UI Light" w:cs="Segoe UI Light"/>
          <w:b/>
          <w:sz w:val="28"/>
          <w:szCs w:val="28"/>
          <w:lang w:val="en-US"/>
        </w:rPr>
      </w:pPr>
      <w:bookmarkStart w:id="3557" w:name="_Airport_MSA"/>
      <w:bookmarkStart w:id="3558" w:name="_Toc139626224"/>
      <w:bookmarkEnd w:id="3557"/>
      <w:ins w:id="3559" w:author="Richard Stefan" w:date="2016-09-16T16:32:00Z">
        <w:r w:rsidRPr="005E4391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Airport MSA</w:t>
        </w:r>
        <w:bookmarkEnd w:id="3558"/>
      </w:ins>
    </w:p>
    <w:p w14:paraId="6D76049A" w14:textId="77777777" w:rsidR="00E21951" w:rsidRDefault="00E21951" w:rsidP="00E21951">
      <w:pPr>
        <w:spacing w:after="0" w:line="240" w:lineRule="auto"/>
        <w:rPr>
          <w:ins w:id="3560" w:author="Richard Stefan" w:date="2016-09-16T16:32:00Z"/>
          <w:rFonts w:ascii="Segoe UI Light" w:hAnsi="Segoe UI Light" w:cs="Segoe UI Light"/>
          <w:sz w:val="24"/>
          <w:szCs w:val="72"/>
          <w:lang w:val="en-US"/>
        </w:rPr>
      </w:pPr>
      <w:ins w:id="3561" w:author="Richard Stefan" w:date="2016-09-16T16:32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639B8BAB" w14:textId="5E4CDF2A" w:rsidR="00E21951" w:rsidRPr="00D87022" w:rsidRDefault="00E21951" w:rsidP="00E21951">
      <w:pPr>
        <w:spacing w:after="0" w:line="240" w:lineRule="auto"/>
        <w:rPr>
          <w:ins w:id="3562" w:author="Richard Stefan" w:date="2016-09-16T16:32:00Z"/>
          <w:rFonts w:ascii="Courier New" w:hAnsi="Courier New" w:cs="Courier New"/>
          <w:lang w:val="en-US"/>
        </w:rPr>
      </w:pPr>
      <w:ins w:id="3563" w:author="Richard Stefan" w:date="2016-09-16T16:32:00Z">
        <w:r w:rsidRPr="00D87022">
          <w:rPr>
            <w:rFonts w:ascii="Courier New" w:hAnsi="Courier New" w:cs="Courier New"/>
            <w:lang w:val="en-US"/>
          </w:rPr>
          <w:t>CREATE TABLE [tbl_</w:t>
        </w:r>
        <w:del w:id="3564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>ps</w:delText>
          </w:r>
          <w:r w:rsidRPr="00D87022" w:rsidDel="00AB2C32">
            <w:rPr>
              <w:rFonts w:ascii="Courier New" w:hAnsi="Courier New" w:cs="Courier New"/>
              <w:lang w:val="en-US"/>
            </w:rPr>
            <w:delText>_</w:delText>
          </w:r>
        </w:del>
      </w:ins>
      <w:ins w:id="3565" w:author="Richard Stefan" w:date="2016-09-16T16:33:00Z">
        <w:r>
          <w:rPr>
            <w:rFonts w:ascii="Courier New" w:hAnsi="Courier New" w:cs="Courier New"/>
            <w:lang w:val="en-US"/>
          </w:rPr>
          <w:t>airport</w:t>
        </w:r>
      </w:ins>
      <w:r w:rsidR="00AD5D0F">
        <w:rPr>
          <w:rFonts w:ascii="Courier New" w:hAnsi="Courier New" w:cs="Courier New"/>
          <w:lang w:val="en-US"/>
        </w:rPr>
        <w:t>_</w:t>
      </w:r>
      <w:ins w:id="3566" w:author="Richard Stefan" w:date="2016-09-16T16:33:00Z">
        <w:r>
          <w:rPr>
            <w:rFonts w:ascii="Courier New" w:hAnsi="Courier New" w:cs="Courier New"/>
            <w:lang w:val="en-US"/>
          </w:rPr>
          <w:t>msa</w:t>
        </w:r>
      </w:ins>
      <w:ins w:id="3567" w:author="Richard Stefan" w:date="2016-09-16T16:32:00Z">
        <w:del w:id="3568" w:author="Richard Stefan [2]" w:date="2017-10-20T18:48:00Z">
          <w:r w:rsidRPr="00D87022" w:rsidDel="00AB2C32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614A058C" w14:textId="0415B923" w:rsidR="00E21951" w:rsidRPr="00D87022" w:rsidDel="00AB2C32" w:rsidRDefault="00E21951" w:rsidP="00E21951">
      <w:pPr>
        <w:spacing w:after="0" w:line="240" w:lineRule="auto"/>
        <w:rPr>
          <w:ins w:id="3569" w:author="Richard Stefan" w:date="2016-09-16T16:32:00Z"/>
          <w:del w:id="3570" w:author="Richard Stefan [2]" w:date="2017-10-20T18:48:00Z"/>
          <w:rFonts w:ascii="Courier New" w:hAnsi="Courier New" w:cs="Courier New"/>
          <w:lang w:val="en-US"/>
        </w:rPr>
      </w:pPr>
      <w:ins w:id="3571" w:author="Richard Stefan" w:date="2016-09-16T16:32:00Z">
        <w:del w:id="3572" w:author="Richard Stefan [2]" w:date="2017-10-20T18:48:00Z">
          <w:r w:rsidRPr="00D87022" w:rsidDel="00AB2C32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AB2C32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357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3574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>2) NOT NULL DEFAULT 'PS</w:delText>
          </w:r>
          <w:r w:rsidRPr="00D87022" w:rsidDel="00AB2C32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6FC3B14F" w14:textId="534D3CE4" w:rsidR="00E21951" w:rsidRDefault="00E21951" w:rsidP="00E21951">
      <w:pPr>
        <w:spacing w:after="0" w:line="240" w:lineRule="auto"/>
        <w:rPr>
          <w:ins w:id="3575" w:author="Richard Stefan" w:date="2016-09-16T16:40:00Z"/>
          <w:rFonts w:ascii="Courier New" w:hAnsi="Courier New" w:cs="Courier New"/>
          <w:lang w:val="en-US"/>
        </w:rPr>
      </w:pPr>
      <w:ins w:id="3576" w:author="Richard Stefan" w:date="2016-09-16T16:32:00Z">
        <w:r>
          <w:rPr>
            <w:rFonts w:ascii="Courier New" w:hAnsi="Courier New" w:cs="Courier New"/>
            <w:lang w:val="en-US"/>
          </w:rPr>
          <w:tab/>
          <w:t>[</w:t>
        </w:r>
      </w:ins>
      <w:ins w:id="3577" w:author="Richard Stefan" w:date="2016-09-16T16:40:00Z">
        <w:r w:rsidR="00F2703A">
          <w:rPr>
            <w:rFonts w:ascii="Courier New" w:hAnsi="Courier New" w:cs="Courier New"/>
            <w:lang w:val="en-US"/>
          </w:rPr>
          <w:t>area_code</w:t>
        </w:r>
      </w:ins>
      <w:ins w:id="3578" w:author="Richard Stefan" w:date="2016-09-16T16:32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ins w:id="3579" w:author="Richard Stefan" w:date="2016-09-16T16:40:00Z">
        <w:del w:id="3580" w:author="Richard Stefan [2]" w:date="2017-10-20T16:30:00Z">
          <w:r w:rsidR="00F2703A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358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582" w:author="Richard Stefan" w:date="2016-09-16T16:40:00Z">
        <w:r w:rsidR="00F2703A">
          <w:rPr>
            <w:rFonts w:ascii="Courier New" w:hAnsi="Courier New" w:cs="Courier New"/>
            <w:lang w:val="en-US"/>
          </w:rPr>
          <w:t>3)</w:t>
        </w:r>
      </w:ins>
      <w:ins w:id="3583" w:author="Richard Stefan" w:date="2016-09-16T16:32:00Z">
        <w:del w:id="3584" w:author="Richard Stefan [2]" w:date="2017-10-20T18:48:00Z">
          <w:r w:rsidRPr="00D87022" w:rsidDel="00AB2C32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3E7A6F6" w14:textId="5525CDF8" w:rsidR="00F2703A" w:rsidRDefault="00F2703A" w:rsidP="00E21951">
      <w:pPr>
        <w:spacing w:after="0" w:line="240" w:lineRule="auto"/>
        <w:rPr>
          <w:ins w:id="3585" w:author="Richard Stefan" w:date="2016-09-16T16:40:00Z"/>
          <w:rFonts w:ascii="Courier New" w:hAnsi="Courier New" w:cs="Courier New"/>
          <w:lang w:val="en-US"/>
        </w:rPr>
      </w:pPr>
      <w:ins w:id="3586" w:author="Richard Stefan" w:date="2016-09-16T16:40:00Z">
        <w:r>
          <w:rPr>
            <w:rFonts w:ascii="Courier New" w:hAnsi="Courier New" w:cs="Courier New"/>
            <w:lang w:val="en-US"/>
          </w:rPr>
          <w:tab/>
          <w:t xml:space="preserve">[icao_code] </w:t>
        </w:r>
        <w:del w:id="358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358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589" w:author="Richard Stefan" w:date="2016-09-16T16:40:00Z">
        <w:r>
          <w:rPr>
            <w:rFonts w:ascii="Courier New" w:hAnsi="Courier New" w:cs="Courier New"/>
            <w:lang w:val="en-US"/>
          </w:rPr>
          <w:t>2)</w:t>
        </w:r>
        <w:del w:id="3590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08AA4C97" w14:textId="265B8673" w:rsidR="00F2703A" w:rsidRDefault="00F2703A" w:rsidP="00E21951">
      <w:pPr>
        <w:spacing w:after="0" w:line="240" w:lineRule="auto"/>
        <w:rPr>
          <w:ins w:id="3591" w:author="Richard Stefan" w:date="2016-09-16T16:41:00Z"/>
          <w:rFonts w:ascii="Courier New" w:hAnsi="Courier New" w:cs="Courier New"/>
          <w:lang w:val="en-US"/>
        </w:rPr>
      </w:pPr>
      <w:ins w:id="3592" w:author="Richard Stefan" w:date="2016-09-16T16:41:00Z">
        <w:r>
          <w:rPr>
            <w:rFonts w:ascii="Courier New" w:hAnsi="Courier New" w:cs="Courier New"/>
            <w:lang w:val="en-US"/>
          </w:rPr>
          <w:tab/>
          <w:t xml:space="preserve">[airport_identifier] </w:t>
        </w:r>
        <w:del w:id="359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359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595" w:author="Richard Stefan" w:date="2016-09-16T16:41:00Z">
        <w:r>
          <w:rPr>
            <w:rFonts w:ascii="Courier New" w:hAnsi="Courier New" w:cs="Courier New"/>
            <w:lang w:val="en-US"/>
          </w:rPr>
          <w:t>4)</w:t>
        </w:r>
        <w:del w:id="3596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06C53E00" w14:textId="2041BE13" w:rsidR="00F2703A" w:rsidRDefault="00F2703A" w:rsidP="00E21951">
      <w:pPr>
        <w:spacing w:after="0" w:line="240" w:lineRule="auto"/>
        <w:rPr>
          <w:ins w:id="3597" w:author="Richard Stefan" w:date="2016-09-16T16:41:00Z"/>
          <w:rFonts w:ascii="Courier New" w:hAnsi="Courier New" w:cs="Courier New"/>
          <w:lang w:val="en-US"/>
        </w:rPr>
      </w:pPr>
      <w:ins w:id="3598" w:author="Richard Stefan" w:date="2016-09-16T16:41:00Z">
        <w:r>
          <w:rPr>
            <w:rFonts w:ascii="Courier New" w:hAnsi="Courier New" w:cs="Courier New"/>
            <w:lang w:val="en-US"/>
          </w:rPr>
          <w:tab/>
          <w:t xml:space="preserve">[msa_center] </w:t>
        </w:r>
        <w:del w:id="359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360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601" w:author="Richard Stefan" w:date="2016-09-16T16:41:00Z">
        <w:r>
          <w:rPr>
            <w:rFonts w:ascii="Courier New" w:hAnsi="Courier New" w:cs="Courier New"/>
            <w:lang w:val="en-US"/>
          </w:rPr>
          <w:t>5)</w:t>
        </w:r>
        <w:del w:id="3602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1D0A7A3A" w14:textId="69218DA4" w:rsidR="00F2703A" w:rsidRDefault="00F2703A" w:rsidP="00E21951">
      <w:pPr>
        <w:spacing w:after="0" w:line="240" w:lineRule="auto"/>
        <w:rPr>
          <w:ins w:id="3603" w:author="Richard Stefan" w:date="2016-09-16T16:42:00Z"/>
          <w:rFonts w:ascii="Courier New" w:hAnsi="Courier New" w:cs="Courier New"/>
          <w:lang w:val="en-US"/>
        </w:rPr>
      </w:pPr>
      <w:ins w:id="3604" w:author="Richard Stefan" w:date="2016-09-16T16:41:00Z">
        <w:r>
          <w:rPr>
            <w:rFonts w:ascii="Courier New" w:hAnsi="Courier New" w:cs="Courier New"/>
            <w:lang w:val="en-US"/>
          </w:rPr>
          <w:tab/>
          <w:t>[msa_center_latitude]</w:t>
        </w:r>
        <w:del w:id="3605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 xml:space="preserve"> numeric(53,0) NOT NULL</w:delText>
          </w:r>
        </w:del>
      </w:ins>
      <w:ins w:id="3606" w:author="Richard Stefan [2]" w:date="2017-10-20T18:48:00Z">
        <w:r w:rsidR="00AB2C32">
          <w:rPr>
            <w:rFonts w:ascii="Courier New" w:hAnsi="Courier New" w:cs="Courier New"/>
            <w:lang w:val="en-US"/>
          </w:rPr>
          <w:t xml:space="preserve"> REAL(9)</w:t>
        </w:r>
      </w:ins>
      <w:ins w:id="3607" w:author="Richard Stefan" w:date="2016-09-16T16:41:00Z">
        <w:r>
          <w:rPr>
            <w:rFonts w:ascii="Courier New" w:hAnsi="Courier New" w:cs="Courier New"/>
            <w:lang w:val="en-US"/>
          </w:rPr>
          <w:t>,</w:t>
        </w:r>
      </w:ins>
    </w:p>
    <w:p w14:paraId="178504B0" w14:textId="52D9C87F" w:rsidR="00F2703A" w:rsidRDefault="00F2703A" w:rsidP="00E21951">
      <w:pPr>
        <w:spacing w:after="0" w:line="240" w:lineRule="auto"/>
        <w:rPr>
          <w:ins w:id="3608" w:author="Richard Stefan" w:date="2016-09-16T16:42:00Z"/>
          <w:rFonts w:ascii="Courier New" w:hAnsi="Courier New" w:cs="Courier New"/>
          <w:lang w:val="en-US"/>
        </w:rPr>
      </w:pPr>
      <w:ins w:id="3609" w:author="Richard Stefan" w:date="2016-09-16T16:42:00Z">
        <w:r>
          <w:rPr>
            <w:rFonts w:ascii="Courier New" w:hAnsi="Courier New" w:cs="Courier New"/>
            <w:lang w:val="en-US"/>
          </w:rPr>
          <w:tab/>
          <w:t>[msa_center_longitude]</w:t>
        </w:r>
        <w:del w:id="3610" w:author="Richard Stefan [2]" w:date="2017-10-20T18:49:00Z">
          <w:r w:rsidDel="00AB2C32">
            <w:rPr>
              <w:rFonts w:ascii="Courier New" w:hAnsi="Courier New" w:cs="Courier New"/>
              <w:lang w:val="en-US"/>
            </w:rPr>
            <w:delText xml:space="preserve"> numeric(53,0) NOT NULL</w:delText>
          </w:r>
        </w:del>
      </w:ins>
      <w:ins w:id="3611" w:author="Richard Stefan [2]" w:date="2017-10-20T18:49:00Z">
        <w:r w:rsidR="00AB2C32">
          <w:rPr>
            <w:rFonts w:ascii="Courier New" w:hAnsi="Courier New" w:cs="Courier New"/>
            <w:lang w:val="en-US"/>
          </w:rPr>
          <w:t xml:space="preserve"> REAL(10)</w:t>
        </w:r>
      </w:ins>
      <w:ins w:id="3612" w:author="Richard Stefan" w:date="2016-09-16T16:42:00Z">
        <w:r>
          <w:rPr>
            <w:rFonts w:ascii="Courier New" w:hAnsi="Courier New" w:cs="Courier New"/>
            <w:lang w:val="en-US"/>
          </w:rPr>
          <w:t>,</w:t>
        </w:r>
      </w:ins>
    </w:p>
    <w:p w14:paraId="6A786E8B" w14:textId="73A6A22D" w:rsidR="00AB2C32" w:rsidRDefault="00351BC6" w:rsidP="00E21951">
      <w:pPr>
        <w:spacing w:after="0" w:line="240" w:lineRule="auto"/>
        <w:rPr>
          <w:rFonts w:ascii="Courier New" w:hAnsi="Courier New" w:cs="Courier New"/>
          <w:lang w:val="en-US"/>
        </w:rPr>
      </w:pPr>
      <w:ins w:id="3613" w:author="Richard Stefan" w:date="2016-09-16T16:46:00Z">
        <w:r>
          <w:rPr>
            <w:rFonts w:ascii="Courier New" w:hAnsi="Courier New" w:cs="Courier New"/>
            <w:lang w:val="en-US"/>
          </w:rPr>
          <w:tab/>
          <w:t xml:space="preserve">[magnetic_true_indicator] </w:t>
        </w:r>
        <w:del w:id="361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</w:delText>
          </w:r>
        </w:del>
      </w:ins>
      <w:ins w:id="3615" w:author="Richard Stefan" w:date="2016-09-16T16:47:00Z">
        <w:del w:id="361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(</w:delText>
          </w:r>
        </w:del>
      </w:ins>
      <w:ins w:id="361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3618" w:author="Richard Stefan" w:date="2016-09-16T16:47:00Z">
        <w:r>
          <w:rPr>
            <w:rFonts w:ascii="Courier New" w:hAnsi="Courier New" w:cs="Courier New"/>
            <w:lang w:val="en-US"/>
          </w:rPr>
          <w:t>1)</w:t>
        </w:r>
        <w:del w:id="3619" w:author="Richard Stefan [2]" w:date="2017-10-20T18:49:00Z">
          <w:r w:rsidDel="00AB2C32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3620" w:author="Richard Stefan [2]" w:date="2017-10-20T18:49:00Z">
        <w:r w:rsidR="00AB2C32">
          <w:rPr>
            <w:rFonts w:ascii="Courier New" w:hAnsi="Courier New" w:cs="Courier New"/>
            <w:lang w:val="en-US"/>
          </w:rPr>
          <w:t>,</w:t>
        </w:r>
      </w:ins>
    </w:p>
    <w:p w14:paraId="5AA8A0B7" w14:textId="64424644" w:rsidR="0085484D" w:rsidRDefault="0085484D" w:rsidP="00E21951">
      <w:pPr>
        <w:spacing w:after="0" w:line="240" w:lineRule="auto"/>
        <w:rPr>
          <w:ins w:id="3621" w:author="Richard Stefan [2]" w:date="2017-10-20T18:49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[multiple_code] TEXT(1),</w:t>
      </w:r>
    </w:p>
    <w:p w14:paraId="77C72273" w14:textId="330037A0" w:rsidR="00AB2C32" w:rsidRDefault="00AB2C32" w:rsidP="00E21951">
      <w:pPr>
        <w:spacing w:after="0" w:line="240" w:lineRule="auto"/>
        <w:rPr>
          <w:ins w:id="3622" w:author="Richard Stefan" w:date="2016-09-16T16:48:00Z"/>
          <w:rFonts w:ascii="Courier New" w:hAnsi="Courier New" w:cs="Courier New"/>
          <w:lang w:val="en-US"/>
        </w:rPr>
      </w:pPr>
      <w:ins w:id="3623" w:author="Richard Stefan [2]" w:date="2017-10-20T18:49:00Z">
        <w:r>
          <w:rPr>
            <w:rFonts w:ascii="Courier New" w:hAnsi="Courier New" w:cs="Courier New"/>
            <w:lang w:val="en-US"/>
          </w:rPr>
          <w:tab/>
          <w:t>[radius_limit] INT(2),</w:t>
        </w:r>
      </w:ins>
      <w:ins w:id="3624" w:author="Richard Stefan" w:date="2016-09-16T16:47:00Z">
        <w:del w:id="3625" w:author="Richard Stefan [2]" w:date="2017-10-20T18:49:00Z">
          <w:r w:rsidR="00351BC6" w:rsidDel="00AB2C32">
            <w:rPr>
              <w:rFonts w:ascii="Courier New" w:hAnsi="Courier New" w:cs="Courier New"/>
              <w:lang w:val="en-US"/>
            </w:rPr>
            <w:delText>,</w:delText>
          </w:r>
        </w:del>
      </w:ins>
    </w:p>
    <w:p w14:paraId="0317DBB6" w14:textId="615D1C31" w:rsidR="00351BC6" w:rsidRDefault="00351BC6" w:rsidP="00E21951">
      <w:pPr>
        <w:spacing w:after="0" w:line="240" w:lineRule="auto"/>
        <w:rPr>
          <w:ins w:id="3626" w:author="Richard Stefan" w:date="2016-09-16T16:48:00Z"/>
          <w:rFonts w:ascii="Courier New" w:hAnsi="Courier New" w:cs="Courier New"/>
          <w:lang w:val="en-US"/>
        </w:rPr>
      </w:pPr>
      <w:ins w:id="3627" w:author="Richard Stefan" w:date="2016-09-16T16:48:00Z">
        <w:r>
          <w:rPr>
            <w:rFonts w:ascii="Courier New" w:hAnsi="Courier New" w:cs="Courier New"/>
            <w:lang w:val="en-US"/>
          </w:rPr>
          <w:tab/>
          <w:t xml:space="preserve">[sector_bearing_1] </w:t>
        </w:r>
        <w:del w:id="3628" w:author="Richard Stefan [2]" w:date="2017-10-20T18:49:00Z">
          <w:r w:rsidDel="00AB2C32">
            <w:rPr>
              <w:rFonts w:ascii="Courier New" w:hAnsi="Courier New" w:cs="Courier New"/>
              <w:lang w:val="en-US"/>
            </w:rPr>
            <w:delText>numeric(53,0) NOT NULL,</w:delText>
          </w:r>
        </w:del>
      </w:ins>
      <w:ins w:id="3629" w:author="Richard Stefan [2]" w:date="2017-10-20T18:49:00Z">
        <w:r w:rsidR="00AB2C32">
          <w:rPr>
            <w:rFonts w:ascii="Courier New" w:hAnsi="Courier New" w:cs="Courier New"/>
            <w:lang w:val="en-US"/>
          </w:rPr>
          <w:t>INT(3),</w:t>
        </w:r>
      </w:ins>
    </w:p>
    <w:p w14:paraId="598C2A1E" w14:textId="77777777" w:rsidR="00AB2C32" w:rsidRDefault="00351BC6" w:rsidP="00351BC6">
      <w:pPr>
        <w:spacing w:after="0" w:line="240" w:lineRule="auto"/>
        <w:rPr>
          <w:ins w:id="3630" w:author="Richard Stefan [2]" w:date="2017-10-20T18:50:00Z"/>
          <w:rFonts w:ascii="Courier New" w:hAnsi="Courier New" w:cs="Courier New"/>
          <w:lang w:val="en-US"/>
        </w:rPr>
      </w:pPr>
      <w:ins w:id="3631" w:author="Richard Stefan" w:date="2016-09-16T16:48:00Z">
        <w:r>
          <w:rPr>
            <w:rFonts w:ascii="Courier New" w:hAnsi="Courier New" w:cs="Courier New"/>
            <w:lang w:val="en-US"/>
          </w:rPr>
          <w:tab/>
          <w:t>[sector_altitude_1]</w:t>
        </w:r>
      </w:ins>
      <w:ins w:id="3632" w:author="Richard Stefan [2]" w:date="2017-10-20T18:49:00Z">
        <w:r w:rsidR="00AB2C32">
          <w:rPr>
            <w:rFonts w:ascii="Courier New" w:hAnsi="Courier New" w:cs="Courier New"/>
            <w:lang w:val="en-US"/>
          </w:rPr>
          <w:t xml:space="preserve"> INT(3),</w:t>
        </w:r>
      </w:ins>
    </w:p>
    <w:p w14:paraId="090F4F3B" w14:textId="47350EF8" w:rsidR="00351BC6" w:rsidDel="00AB2C32" w:rsidRDefault="00351BC6" w:rsidP="00351BC6">
      <w:pPr>
        <w:spacing w:after="0" w:line="240" w:lineRule="auto"/>
        <w:rPr>
          <w:ins w:id="3633" w:author="Richard Stefan" w:date="2016-09-16T16:49:00Z"/>
          <w:del w:id="3634" w:author="Richard Stefan [2]" w:date="2017-10-20T18:49:00Z"/>
          <w:rFonts w:ascii="Courier New" w:hAnsi="Courier New" w:cs="Courier New"/>
          <w:lang w:val="en-US"/>
        </w:rPr>
      </w:pPr>
      <w:ins w:id="3635" w:author="Richard Stefan" w:date="2016-09-16T16:48:00Z">
        <w:del w:id="3636" w:author="Richard Stefan [2]" w:date="2017-10-20T18:49:00Z">
          <w:r w:rsidDel="00AB2C32">
            <w:rPr>
              <w:rFonts w:ascii="Courier New" w:hAnsi="Courier New" w:cs="Courier New"/>
              <w:lang w:val="en-US"/>
            </w:rPr>
            <w:delText xml:space="preserve"> numeric(53,0) NOT NULL,</w:delText>
          </w:r>
        </w:del>
      </w:ins>
    </w:p>
    <w:p w14:paraId="0762A263" w14:textId="5EFEEFDF" w:rsidR="00351BC6" w:rsidRPr="00D87022" w:rsidDel="00AB2C32" w:rsidRDefault="00351BC6" w:rsidP="00351BC6">
      <w:pPr>
        <w:spacing w:after="0" w:line="240" w:lineRule="auto"/>
        <w:rPr>
          <w:ins w:id="3637" w:author="Richard Stefan" w:date="2016-09-16T16:49:00Z"/>
          <w:del w:id="3638" w:author="Richard Stefan [2]" w:date="2017-10-20T18:50:00Z"/>
          <w:rFonts w:ascii="Courier New" w:hAnsi="Courier New" w:cs="Courier New"/>
          <w:lang w:val="en-US"/>
        </w:rPr>
      </w:pPr>
      <w:ins w:id="3639" w:author="Richard Stefan" w:date="2016-09-16T16:49:00Z">
        <w:del w:id="3640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  <w:delText>[sector_radius_1]</w:delText>
          </w:r>
        </w:del>
        <w:del w:id="3641" w:author="Richard Stefan [2]" w:date="2017-10-20T18:50:00Z">
          <w:r w:rsidDel="00AB2C32">
            <w:rPr>
              <w:rFonts w:ascii="Courier New" w:hAnsi="Courier New" w:cs="Courier New"/>
              <w:lang w:val="en-US"/>
            </w:rPr>
            <w:delText xml:space="preserve"> numeric(53,0) NOT NULL,</w:delText>
          </w:r>
        </w:del>
      </w:ins>
    </w:p>
    <w:p w14:paraId="4F269D90" w14:textId="10C8F2E3" w:rsidR="00351BC6" w:rsidRDefault="00351BC6" w:rsidP="00351BC6">
      <w:pPr>
        <w:spacing w:after="0" w:line="240" w:lineRule="auto"/>
        <w:rPr>
          <w:ins w:id="3642" w:author="Richard Stefan" w:date="2016-09-16T16:49:00Z"/>
          <w:rFonts w:ascii="Courier New" w:hAnsi="Courier New" w:cs="Courier New"/>
          <w:lang w:val="en-US"/>
        </w:rPr>
      </w:pPr>
      <w:ins w:id="3643" w:author="Richard Stefan" w:date="2016-09-16T16:49:00Z">
        <w:r>
          <w:rPr>
            <w:rFonts w:ascii="Courier New" w:hAnsi="Courier New" w:cs="Courier New"/>
            <w:lang w:val="en-US"/>
          </w:rPr>
          <w:tab/>
          <w:t>[sector_bearing_2]</w:t>
        </w:r>
        <w:del w:id="3644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 xml:space="preserve"> numeric(53,0)</w:delText>
          </w:r>
        </w:del>
      </w:ins>
      <w:ins w:id="3645" w:author="Richard Stefan [2]" w:date="2017-10-20T18:58:00Z">
        <w:r w:rsidR="00357A35">
          <w:rPr>
            <w:rFonts w:ascii="Courier New" w:hAnsi="Courier New" w:cs="Courier New"/>
            <w:lang w:val="en-US"/>
          </w:rPr>
          <w:t xml:space="preserve"> INT(3)</w:t>
        </w:r>
      </w:ins>
      <w:ins w:id="3646" w:author="Richard Stefan" w:date="2016-09-16T16:49:00Z">
        <w:r>
          <w:rPr>
            <w:rFonts w:ascii="Courier New" w:hAnsi="Courier New" w:cs="Courier New"/>
            <w:lang w:val="en-US"/>
          </w:rPr>
          <w:t>,</w:t>
        </w:r>
      </w:ins>
    </w:p>
    <w:p w14:paraId="30F4DEF1" w14:textId="77777777" w:rsidR="00357A35" w:rsidRDefault="00351BC6" w:rsidP="00357A35">
      <w:pPr>
        <w:spacing w:after="0" w:line="240" w:lineRule="auto"/>
        <w:rPr>
          <w:ins w:id="3647" w:author="Richard Stefan [2]" w:date="2017-10-20T18:58:00Z"/>
          <w:rFonts w:ascii="Courier New" w:hAnsi="Courier New" w:cs="Courier New"/>
          <w:lang w:val="en-US"/>
        </w:rPr>
      </w:pPr>
      <w:ins w:id="3648" w:author="Richard Stefan" w:date="2016-09-16T16:49:00Z">
        <w:r>
          <w:rPr>
            <w:rFonts w:ascii="Courier New" w:hAnsi="Courier New" w:cs="Courier New"/>
            <w:lang w:val="en-US"/>
          </w:rPr>
          <w:tab/>
          <w:t>[sector_altitude_2]</w:t>
        </w:r>
      </w:ins>
      <w:ins w:id="3649" w:author="Richard Stefan [2]" w:date="2017-10-20T18:58:00Z">
        <w:r w:rsidR="00357A35">
          <w:rPr>
            <w:rFonts w:ascii="Courier New" w:hAnsi="Courier New" w:cs="Courier New"/>
            <w:lang w:val="en-US"/>
          </w:rPr>
          <w:t xml:space="preserve"> INT(3),</w:t>
        </w:r>
      </w:ins>
    </w:p>
    <w:p w14:paraId="17778E28" w14:textId="0078AF97" w:rsidR="00351BC6" w:rsidDel="00357A35" w:rsidRDefault="00351BC6" w:rsidP="00351BC6">
      <w:pPr>
        <w:spacing w:after="0" w:line="240" w:lineRule="auto"/>
        <w:rPr>
          <w:ins w:id="3650" w:author="Richard Stefan" w:date="2016-09-16T16:49:00Z"/>
          <w:del w:id="3651" w:author="Richard Stefan [2]" w:date="2017-10-20T18:58:00Z"/>
          <w:rFonts w:ascii="Courier New" w:hAnsi="Courier New" w:cs="Courier New"/>
          <w:lang w:val="en-US"/>
        </w:rPr>
      </w:pPr>
      <w:ins w:id="3652" w:author="Richard Stefan" w:date="2016-09-16T16:49:00Z">
        <w:del w:id="3653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 xml:space="preserve"> numeric(53,0),</w:delText>
          </w:r>
        </w:del>
      </w:ins>
    </w:p>
    <w:p w14:paraId="60955D23" w14:textId="7ADE27C1" w:rsidR="00351BC6" w:rsidRPr="00D87022" w:rsidDel="00357A35" w:rsidRDefault="00351BC6" w:rsidP="00357A35">
      <w:pPr>
        <w:spacing w:after="0" w:line="240" w:lineRule="auto"/>
        <w:rPr>
          <w:ins w:id="3654" w:author="Richard Stefan" w:date="2016-09-16T16:49:00Z"/>
          <w:del w:id="3655" w:author="Richard Stefan [2]" w:date="2017-10-20T18:57:00Z"/>
          <w:rFonts w:ascii="Courier New" w:hAnsi="Courier New" w:cs="Courier New"/>
          <w:lang w:val="en-US"/>
        </w:rPr>
      </w:pPr>
      <w:ins w:id="3656" w:author="Richard Stefan" w:date="2016-09-16T16:49:00Z">
        <w:del w:id="3657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  <w:delText>[sector_radius_2] numeric(53,0),</w:delText>
          </w:r>
        </w:del>
      </w:ins>
    </w:p>
    <w:p w14:paraId="718CEF4E" w14:textId="708A48B8" w:rsidR="00351BC6" w:rsidRDefault="00351BC6">
      <w:pPr>
        <w:spacing w:after="0" w:line="240" w:lineRule="auto"/>
        <w:ind w:firstLine="708"/>
        <w:rPr>
          <w:ins w:id="3658" w:author="Richard Stefan" w:date="2016-09-16T16:49:00Z"/>
          <w:rFonts w:ascii="Courier New" w:hAnsi="Courier New" w:cs="Courier New"/>
          <w:lang w:val="en-US"/>
        </w:rPr>
        <w:pPrChange w:id="3659" w:author="Richard Stefan [2]" w:date="2017-10-20T18:57:00Z">
          <w:pPr>
            <w:spacing w:after="0" w:line="240" w:lineRule="auto"/>
          </w:pPr>
        </w:pPrChange>
      </w:pPr>
      <w:ins w:id="3660" w:author="Richard Stefan" w:date="2016-09-16T16:49:00Z">
        <w:del w:id="3661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</w:r>
        </w:del>
        <w:r>
          <w:rPr>
            <w:rFonts w:ascii="Courier New" w:hAnsi="Courier New" w:cs="Courier New"/>
            <w:lang w:val="en-US"/>
          </w:rPr>
          <w:t>[sector_bearing_3]</w:t>
        </w:r>
        <w:del w:id="3662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 xml:space="preserve"> numeric(53,0),</w:delText>
          </w:r>
        </w:del>
      </w:ins>
      <w:ins w:id="3663" w:author="Richard Stefan [2]" w:date="2017-10-20T18:58:00Z">
        <w:r w:rsidR="00357A35">
          <w:rPr>
            <w:rFonts w:ascii="Courier New" w:hAnsi="Courier New" w:cs="Courier New"/>
            <w:lang w:val="en-US"/>
          </w:rPr>
          <w:t xml:space="preserve"> INT(3),</w:t>
        </w:r>
      </w:ins>
    </w:p>
    <w:p w14:paraId="46C57A8C" w14:textId="73E85109" w:rsidR="00351BC6" w:rsidRDefault="00351BC6" w:rsidP="00351BC6">
      <w:pPr>
        <w:spacing w:after="0" w:line="240" w:lineRule="auto"/>
        <w:rPr>
          <w:ins w:id="3664" w:author="Richard Stefan" w:date="2016-09-16T16:49:00Z"/>
          <w:rFonts w:ascii="Courier New" w:hAnsi="Courier New" w:cs="Courier New"/>
          <w:lang w:val="en-US"/>
        </w:rPr>
      </w:pPr>
      <w:ins w:id="3665" w:author="Richard Stefan" w:date="2016-09-16T16:49:00Z">
        <w:r>
          <w:rPr>
            <w:rFonts w:ascii="Courier New" w:hAnsi="Courier New" w:cs="Courier New"/>
            <w:lang w:val="en-US"/>
          </w:rPr>
          <w:tab/>
          <w:t xml:space="preserve">[sector_altitude_3] </w:t>
        </w:r>
        <w:del w:id="3666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numeric(53,0),</w:delText>
          </w:r>
        </w:del>
      </w:ins>
      <w:ins w:id="3667" w:author="Richard Stefan [2]" w:date="2017-10-20T18:58:00Z">
        <w:r w:rsidR="00357A35">
          <w:rPr>
            <w:rFonts w:ascii="Courier New" w:hAnsi="Courier New" w:cs="Courier New"/>
            <w:lang w:val="en-US"/>
          </w:rPr>
          <w:t>INT(3),</w:t>
        </w:r>
      </w:ins>
    </w:p>
    <w:p w14:paraId="20FB2667" w14:textId="00DE2699" w:rsidR="00351BC6" w:rsidRPr="00D87022" w:rsidDel="00357A35" w:rsidRDefault="00351BC6" w:rsidP="00351BC6">
      <w:pPr>
        <w:spacing w:after="0" w:line="240" w:lineRule="auto"/>
        <w:rPr>
          <w:ins w:id="3668" w:author="Richard Stefan" w:date="2016-09-16T16:49:00Z"/>
          <w:del w:id="3669" w:author="Richard Stefan [2]" w:date="2017-10-20T18:57:00Z"/>
          <w:rFonts w:ascii="Courier New" w:hAnsi="Courier New" w:cs="Courier New"/>
          <w:lang w:val="en-US"/>
        </w:rPr>
      </w:pPr>
      <w:ins w:id="3670" w:author="Richard Stefan" w:date="2016-09-16T16:49:00Z">
        <w:del w:id="3671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  <w:delText>[sector_radius_3] numeric(53,0),</w:delText>
          </w:r>
        </w:del>
      </w:ins>
    </w:p>
    <w:p w14:paraId="0BD9C531" w14:textId="5E854576" w:rsidR="00351BC6" w:rsidRDefault="00351BC6" w:rsidP="00351BC6">
      <w:pPr>
        <w:spacing w:after="0" w:line="240" w:lineRule="auto"/>
        <w:rPr>
          <w:ins w:id="3672" w:author="Richard Stefan" w:date="2016-09-16T16:49:00Z"/>
          <w:rFonts w:ascii="Courier New" w:hAnsi="Courier New" w:cs="Courier New"/>
          <w:lang w:val="en-US"/>
        </w:rPr>
      </w:pPr>
      <w:ins w:id="3673" w:author="Richard Stefan" w:date="2016-09-16T16:49:00Z">
        <w:r>
          <w:rPr>
            <w:rFonts w:ascii="Courier New" w:hAnsi="Courier New" w:cs="Courier New"/>
            <w:lang w:val="en-US"/>
          </w:rPr>
          <w:tab/>
          <w:t>[sector_bearing_4]</w:t>
        </w:r>
        <w:del w:id="3674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 xml:space="preserve"> numeric(53,0),</w:delText>
          </w:r>
        </w:del>
      </w:ins>
      <w:ins w:id="3675" w:author="Richard Stefan [2]" w:date="2017-10-20T18:58:00Z">
        <w:r w:rsidR="00357A35">
          <w:rPr>
            <w:rFonts w:ascii="Courier New" w:hAnsi="Courier New" w:cs="Courier New"/>
            <w:lang w:val="en-US"/>
          </w:rPr>
          <w:t xml:space="preserve"> INT(3),</w:t>
        </w:r>
      </w:ins>
    </w:p>
    <w:p w14:paraId="3C6E8E7E" w14:textId="172BEDCE" w:rsidR="00351BC6" w:rsidRDefault="00351BC6" w:rsidP="00351BC6">
      <w:pPr>
        <w:spacing w:after="0" w:line="240" w:lineRule="auto"/>
        <w:rPr>
          <w:ins w:id="3676" w:author="Richard Stefan" w:date="2016-09-16T16:49:00Z"/>
          <w:rFonts w:ascii="Courier New" w:hAnsi="Courier New" w:cs="Courier New"/>
          <w:lang w:val="en-US"/>
        </w:rPr>
      </w:pPr>
      <w:ins w:id="3677" w:author="Richard Stefan" w:date="2016-09-16T16:49:00Z">
        <w:r>
          <w:rPr>
            <w:rFonts w:ascii="Courier New" w:hAnsi="Courier New" w:cs="Courier New"/>
            <w:lang w:val="en-US"/>
          </w:rPr>
          <w:tab/>
          <w:t xml:space="preserve">[sector_altitude_4] </w:t>
        </w:r>
        <w:del w:id="3678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3679" w:author="Richard Stefan" w:date="2016-09-16T16:50:00Z">
        <w:del w:id="3680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  <w:ins w:id="3681" w:author="Richard Stefan [2]" w:date="2017-10-20T18:58:00Z">
        <w:r w:rsidR="00357A35">
          <w:rPr>
            <w:rFonts w:ascii="Courier New" w:hAnsi="Courier New" w:cs="Courier New"/>
            <w:lang w:val="en-US"/>
          </w:rPr>
          <w:t>INT(3),</w:t>
        </w:r>
      </w:ins>
    </w:p>
    <w:p w14:paraId="785D3942" w14:textId="52AE30BF" w:rsidR="00351BC6" w:rsidRPr="00D87022" w:rsidDel="00357A35" w:rsidRDefault="00351BC6" w:rsidP="00351BC6">
      <w:pPr>
        <w:spacing w:after="0" w:line="240" w:lineRule="auto"/>
        <w:rPr>
          <w:ins w:id="3682" w:author="Richard Stefan" w:date="2016-09-16T16:49:00Z"/>
          <w:del w:id="3683" w:author="Richard Stefan [2]" w:date="2017-10-20T18:57:00Z"/>
          <w:rFonts w:ascii="Courier New" w:hAnsi="Courier New" w:cs="Courier New"/>
          <w:lang w:val="en-US"/>
        </w:rPr>
      </w:pPr>
      <w:ins w:id="3684" w:author="Richard Stefan" w:date="2016-09-16T16:49:00Z">
        <w:del w:id="3685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  <w:delText>[sector_radius_4] numeric(53,0)</w:delText>
          </w:r>
        </w:del>
      </w:ins>
      <w:ins w:id="3686" w:author="Richard Stefan" w:date="2016-09-16T16:50:00Z">
        <w:del w:id="3687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</w:p>
    <w:p w14:paraId="39FE5413" w14:textId="12628784" w:rsidR="00351BC6" w:rsidRDefault="00351BC6" w:rsidP="00351BC6">
      <w:pPr>
        <w:spacing w:after="0" w:line="240" w:lineRule="auto"/>
        <w:rPr>
          <w:ins w:id="3688" w:author="Richard Stefan" w:date="2016-09-16T16:49:00Z"/>
          <w:rFonts w:ascii="Courier New" w:hAnsi="Courier New" w:cs="Courier New"/>
          <w:lang w:val="en-US"/>
        </w:rPr>
      </w:pPr>
      <w:ins w:id="3689" w:author="Richard Stefan" w:date="2016-09-16T16:49:00Z">
        <w:r>
          <w:rPr>
            <w:rFonts w:ascii="Courier New" w:hAnsi="Courier New" w:cs="Courier New"/>
            <w:lang w:val="en-US"/>
          </w:rPr>
          <w:tab/>
          <w:t xml:space="preserve">[sector_bearing_5] </w:t>
        </w:r>
        <w:del w:id="3690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3691" w:author="Richard Stefan" w:date="2016-09-16T16:50:00Z">
        <w:del w:id="3692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  <w:ins w:id="3693" w:author="Richard Stefan [2]" w:date="2017-10-20T18:58:00Z">
        <w:r w:rsidR="00357A35">
          <w:rPr>
            <w:rFonts w:ascii="Courier New" w:hAnsi="Courier New" w:cs="Courier New"/>
            <w:lang w:val="en-US"/>
          </w:rPr>
          <w:t>INT(3),</w:t>
        </w:r>
      </w:ins>
    </w:p>
    <w:p w14:paraId="6CEC3624" w14:textId="01619505" w:rsidR="00351BC6" w:rsidRDefault="00351BC6" w:rsidP="00351BC6">
      <w:pPr>
        <w:spacing w:after="0" w:line="240" w:lineRule="auto"/>
        <w:rPr>
          <w:ins w:id="3694" w:author="Richard Stefan" w:date="2016-09-16T16:49:00Z"/>
          <w:rFonts w:ascii="Courier New" w:hAnsi="Courier New" w:cs="Courier New"/>
          <w:lang w:val="en-US"/>
        </w:rPr>
      </w:pPr>
      <w:ins w:id="3695" w:author="Richard Stefan" w:date="2016-09-16T16:49:00Z">
        <w:r>
          <w:rPr>
            <w:rFonts w:ascii="Courier New" w:hAnsi="Courier New" w:cs="Courier New"/>
            <w:lang w:val="en-US"/>
          </w:rPr>
          <w:tab/>
          <w:t xml:space="preserve">[sector_altitude_5] </w:t>
        </w:r>
        <w:del w:id="3696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3697" w:author="Richard Stefan" w:date="2016-09-16T16:50:00Z">
        <w:del w:id="3698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  <w:ins w:id="3699" w:author="Richard Stefan [2]" w:date="2017-10-20T18:58:00Z">
        <w:r w:rsidR="00357A35">
          <w:rPr>
            <w:rFonts w:ascii="Courier New" w:hAnsi="Courier New" w:cs="Courier New"/>
            <w:lang w:val="en-US"/>
          </w:rPr>
          <w:t>INT(3)</w:t>
        </w:r>
      </w:ins>
    </w:p>
    <w:p w14:paraId="3CE5E9BB" w14:textId="7B7F3429" w:rsidR="00351BC6" w:rsidDel="00357A35" w:rsidRDefault="00351BC6" w:rsidP="00351BC6">
      <w:pPr>
        <w:spacing w:after="0" w:line="240" w:lineRule="auto"/>
        <w:rPr>
          <w:ins w:id="3700" w:author="Richard Stefan" w:date="2016-09-16T17:09:00Z"/>
          <w:del w:id="3701" w:author="Richard Stefan [2]" w:date="2017-10-20T18:57:00Z"/>
          <w:rFonts w:ascii="Courier New" w:hAnsi="Courier New" w:cs="Courier New"/>
          <w:lang w:val="en-US"/>
        </w:rPr>
      </w:pPr>
      <w:ins w:id="3702" w:author="Richard Stefan" w:date="2016-09-16T16:49:00Z">
        <w:del w:id="3703" w:author="Richard Stefan [2]" w:date="2017-10-20T18:57:00Z">
          <w:r w:rsidDel="00357A35">
            <w:rPr>
              <w:rFonts w:ascii="Courier New" w:hAnsi="Courier New" w:cs="Courier New"/>
              <w:lang w:val="en-US"/>
            </w:rPr>
            <w:tab/>
            <w:delText>[sector_radius_5] numeric(53,0)</w:delText>
          </w:r>
        </w:del>
      </w:ins>
      <w:ins w:id="3704" w:author="Richard Stefan" w:date="2016-09-16T17:09:00Z">
        <w:del w:id="3705" w:author="Richard Stefan [2]" w:date="2017-10-20T18:57:00Z">
          <w:r w:rsidR="00EF0DC7"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</w:p>
    <w:p w14:paraId="28EB987B" w14:textId="5A00F743" w:rsidR="00EF0DC7" w:rsidDel="00357A35" w:rsidRDefault="00EF0DC7" w:rsidP="00EF0DC7">
      <w:pPr>
        <w:spacing w:after="0" w:line="240" w:lineRule="auto"/>
        <w:rPr>
          <w:ins w:id="3706" w:author="Richard Stefan" w:date="2016-09-16T17:09:00Z"/>
          <w:del w:id="3707" w:author="Richard Stefan [2]" w:date="2017-10-20T18:58:00Z"/>
          <w:rFonts w:ascii="Courier New" w:hAnsi="Courier New" w:cs="Courier New"/>
          <w:lang w:val="en-US"/>
        </w:rPr>
      </w:pPr>
      <w:ins w:id="3708" w:author="Richard Stefan" w:date="2016-09-16T17:09:00Z">
        <w:del w:id="3709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[sector_bearing_6] numeric(53,0),</w:delText>
          </w:r>
        </w:del>
      </w:ins>
    </w:p>
    <w:p w14:paraId="714581CB" w14:textId="703CCAB8" w:rsidR="00EF0DC7" w:rsidDel="00357A35" w:rsidRDefault="00EF0DC7" w:rsidP="00EF0DC7">
      <w:pPr>
        <w:spacing w:after="0" w:line="240" w:lineRule="auto"/>
        <w:rPr>
          <w:ins w:id="3710" w:author="Richard Stefan" w:date="2016-09-16T17:09:00Z"/>
          <w:del w:id="3711" w:author="Richard Stefan [2]" w:date="2017-10-20T18:58:00Z"/>
          <w:rFonts w:ascii="Courier New" w:hAnsi="Courier New" w:cs="Courier New"/>
          <w:lang w:val="en-US"/>
        </w:rPr>
      </w:pPr>
      <w:ins w:id="3712" w:author="Richard Stefan" w:date="2016-09-16T17:09:00Z">
        <w:del w:id="3713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[sector_altitude_</w:delText>
          </w:r>
        </w:del>
      </w:ins>
      <w:ins w:id="3714" w:author="Richard Stefan" w:date="2016-09-16T17:10:00Z">
        <w:del w:id="3715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6</w:delText>
          </w:r>
        </w:del>
      </w:ins>
      <w:ins w:id="3716" w:author="Richard Stefan" w:date="2016-09-16T17:09:00Z">
        <w:del w:id="3717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] numeric(53,0),</w:delText>
          </w:r>
        </w:del>
      </w:ins>
    </w:p>
    <w:p w14:paraId="12914428" w14:textId="4E6F9993" w:rsidR="00EF0DC7" w:rsidRPr="00D87022" w:rsidDel="00357A35" w:rsidRDefault="00EF0DC7" w:rsidP="00EF0DC7">
      <w:pPr>
        <w:spacing w:after="0" w:line="240" w:lineRule="auto"/>
        <w:rPr>
          <w:ins w:id="3718" w:author="Richard Stefan" w:date="2016-09-16T17:09:00Z"/>
          <w:del w:id="3719" w:author="Richard Stefan [2]" w:date="2017-10-20T18:58:00Z"/>
          <w:rFonts w:ascii="Courier New" w:hAnsi="Courier New" w:cs="Courier New"/>
          <w:lang w:val="en-US"/>
        </w:rPr>
      </w:pPr>
      <w:ins w:id="3720" w:author="Richard Stefan" w:date="2016-09-16T17:09:00Z">
        <w:del w:id="3721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[sector_radius_6] numeric(53,0)</w:delText>
          </w:r>
        </w:del>
      </w:ins>
      <w:ins w:id="3722" w:author="Richard Stefan" w:date="2016-09-16T17:10:00Z">
        <w:del w:id="3723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delText>,</w:delText>
          </w:r>
        </w:del>
      </w:ins>
    </w:p>
    <w:p w14:paraId="4C65A434" w14:textId="445A3E98" w:rsidR="00EF0DC7" w:rsidDel="00357A35" w:rsidRDefault="00EF0DC7" w:rsidP="00EF0DC7">
      <w:pPr>
        <w:spacing w:after="0" w:line="240" w:lineRule="auto"/>
        <w:rPr>
          <w:ins w:id="3724" w:author="Richard Stefan" w:date="2016-09-16T17:10:00Z"/>
          <w:del w:id="3725" w:author="Richard Stefan [2]" w:date="2017-10-20T18:58:00Z"/>
          <w:rFonts w:ascii="Courier New" w:hAnsi="Courier New" w:cs="Courier New"/>
          <w:lang w:val="en-US"/>
        </w:rPr>
      </w:pPr>
      <w:ins w:id="3726" w:author="Richard Stefan" w:date="2016-09-16T17:10:00Z">
        <w:del w:id="3727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[sector_bearing_7] numeric(53,0),</w:delText>
          </w:r>
        </w:del>
      </w:ins>
    </w:p>
    <w:p w14:paraId="72593162" w14:textId="55201945" w:rsidR="00EF0DC7" w:rsidDel="00357A35" w:rsidRDefault="00EF0DC7" w:rsidP="00EF0DC7">
      <w:pPr>
        <w:spacing w:after="0" w:line="240" w:lineRule="auto"/>
        <w:rPr>
          <w:ins w:id="3728" w:author="Richard Stefan" w:date="2016-09-16T17:10:00Z"/>
          <w:del w:id="3729" w:author="Richard Stefan [2]" w:date="2017-10-20T18:58:00Z"/>
          <w:rFonts w:ascii="Courier New" w:hAnsi="Courier New" w:cs="Courier New"/>
          <w:lang w:val="en-US"/>
        </w:rPr>
      </w:pPr>
      <w:ins w:id="3730" w:author="Richard Stefan" w:date="2016-09-16T17:10:00Z">
        <w:del w:id="3731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[sector_altitude_7] numeric(53,0),</w:delText>
          </w:r>
        </w:del>
      </w:ins>
    </w:p>
    <w:p w14:paraId="62C87C47" w14:textId="157E2EC6" w:rsidR="00EF0DC7" w:rsidRPr="00D87022" w:rsidDel="00357A35" w:rsidRDefault="00EF0DC7" w:rsidP="00EF0DC7">
      <w:pPr>
        <w:spacing w:after="0" w:line="240" w:lineRule="auto"/>
        <w:rPr>
          <w:ins w:id="3732" w:author="Richard Stefan" w:date="2016-09-16T17:10:00Z"/>
          <w:del w:id="3733" w:author="Richard Stefan [2]" w:date="2017-10-20T18:58:00Z"/>
          <w:rFonts w:ascii="Courier New" w:hAnsi="Courier New" w:cs="Courier New"/>
          <w:lang w:val="en-US"/>
        </w:rPr>
      </w:pPr>
      <w:ins w:id="3734" w:author="Richard Stefan" w:date="2016-09-16T17:10:00Z">
        <w:del w:id="3735" w:author="Richard Stefan [2]" w:date="2017-10-20T18:58:00Z">
          <w:r w:rsidDel="00357A35">
            <w:rPr>
              <w:rFonts w:ascii="Courier New" w:hAnsi="Courier New" w:cs="Courier New"/>
              <w:lang w:val="en-US"/>
            </w:rPr>
            <w:tab/>
            <w:delText>[sector_radius_7] numeric(53,0)</w:delText>
          </w:r>
        </w:del>
      </w:ins>
    </w:p>
    <w:p w14:paraId="436CE86C" w14:textId="77777777" w:rsidR="00E21951" w:rsidRPr="00D87022" w:rsidRDefault="00E21951" w:rsidP="00E21951">
      <w:pPr>
        <w:spacing w:after="0" w:line="240" w:lineRule="auto"/>
        <w:rPr>
          <w:ins w:id="3736" w:author="Richard Stefan" w:date="2016-09-16T16:32:00Z"/>
          <w:rFonts w:ascii="Courier New" w:hAnsi="Courier New" w:cs="Courier New"/>
          <w:lang w:val="en-US"/>
        </w:rPr>
      </w:pPr>
      <w:ins w:id="3737" w:author="Richard Stefan" w:date="2016-09-16T16:32:00Z">
        <w:r w:rsidRPr="00D87022">
          <w:rPr>
            <w:rFonts w:ascii="Courier New" w:hAnsi="Courier New" w:cs="Courier New"/>
            <w:lang w:val="en-US"/>
          </w:rPr>
          <w:t>)</w:t>
        </w:r>
      </w:ins>
    </w:p>
    <w:p w14:paraId="441D40AA" w14:textId="77777777" w:rsidR="00E21951" w:rsidRDefault="00E21951" w:rsidP="00E21951">
      <w:pPr>
        <w:spacing w:after="0" w:line="240" w:lineRule="auto"/>
        <w:rPr>
          <w:ins w:id="3738" w:author="Richard Stefan" w:date="2016-09-16T16:32:00Z"/>
          <w:rFonts w:ascii="Segoe UI Light" w:hAnsi="Segoe UI Light" w:cs="Segoe UI Light"/>
          <w:sz w:val="24"/>
          <w:szCs w:val="72"/>
          <w:lang w:val="en-US"/>
        </w:rPr>
      </w:pPr>
    </w:p>
    <w:p w14:paraId="314693E6" w14:textId="77777777" w:rsidR="00E21951" w:rsidRDefault="00E21951" w:rsidP="00E21951">
      <w:pPr>
        <w:spacing w:after="0" w:line="240" w:lineRule="auto"/>
        <w:rPr>
          <w:ins w:id="3739" w:author="Richard Stefan" w:date="2016-09-16T16:32:00Z"/>
          <w:rFonts w:ascii="Segoe UI Light" w:hAnsi="Segoe UI Light" w:cs="Segoe UI Light"/>
          <w:sz w:val="24"/>
          <w:szCs w:val="72"/>
          <w:lang w:val="en-US"/>
        </w:rPr>
      </w:pPr>
      <w:ins w:id="3740" w:author="Richard Stefan" w:date="2016-09-16T16:32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7BA4A5BC" w14:textId="23C844B3" w:rsidR="00E21951" w:rsidRDefault="00E21951" w:rsidP="00E21951">
      <w:pPr>
        <w:spacing w:after="0" w:line="240" w:lineRule="auto"/>
        <w:rPr>
          <w:ins w:id="3741" w:author="Richard Stefan" w:date="2016-09-16T16:32:00Z"/>
          <w:rFonts w:ascii="Courier New" w:hAnsi="Courier New" w:cs="Courier New"/>
          <w:lang w:val="en-US"/>
        </w:rPr>
      </w:pPr>
      <w:ins w:id="3742" w:author="Richard Stefan" w:date="2016-09-16T16:33:00Z">
        <w:del w:id="3743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>PS</w:delText>
          </w:r>
        </w:del>
      </w:ins>
      <w:ins w:id="3744" w:author="Richard Stefan" w:date="2016-09-16T16:32:00Z">
        <w:del w:id="3745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>|</w:delText>
          </w:r>
        </w:del>
      </w:ins>
      <w:ins w:id="3746" w:author="Richard Stefan" w:date="2016-09-16T16:34:00Z">
        <w:r w:rsidR="005C4E23">
          <w:rPr>
            <w:rFonts w:ascii="Courier New" w:hAnsi="Courier New" w:cs="Courier New"/>
            <w:lang w:val="en-US"/>
          </w:rPr>
          <w:t>Area Code|</w:t>
        </w:r>
      </w:ins>
      <w:ins w:id="3747" w:author="Richard Stefan" w:date="2016-09-16T16:35:00Z">
        <w:r w:rsidR="005C4E23">
          <w:rPr>
            <w:rFonts w:ascii="Courier New" w:hAnsi="Courier New" w:cs="Courier New"/>
            <w:lang w:val="en-US"/>
          </w:rPr>
          <w:t>ICAO Code|</w:t>
        </w:r>
      </w:ins>
      <w:ins w:id="3748" w:author="Richard Stefan" w:date="2016-09-16T16:34:00Z">
        <w:r w:rsidR="005C4E23">
          <w:rPr>
            <w:rFonts w:ascii="Courier New" w:hAnsi="Courier New" w:cs="Courier New"/>
            <w:lang w:val="en-US"/>
          </w:rPr>
          <w:t>Airport Identifier</w:t>
        </w:r>
      </w:ins>
      <w:ins w:id="3749" w:author="Richard Stefan" w:date="2016-09-16T16:35:00Z">
        <w:r w:rsidR="005C4E23">
          <w:rPr>
            <w:rFonts w:ascii="Courier New" w:hAnsi="Courier New" w:cs="Courier New"/>
            <w:lang w:val="en-US"/>
          </w:rPr>
          <w:t>|MSA Center|</w:t>
        </w:r>
      </w:ins>
      <w:ins w:id="3750" w:author="Richard Stefan" w:date="2016-09-16T16:37:00Z">
        <w:r w:rsidR="005C4E23">
          <w:rPr>
            <w:rFonts w:ascii="Courier New" w:hAnsi="Courier New" w:cs="Courier New"/>
            <w:lang w:val="en-US"/>
          </w:rPr>
          <w:br/>
        </w:r>
      </w:ins>
      <w:ins w:id="3751" w:author="Richard Stefan" w:date="2016-09-16T16:35:00Z">
        <w:r w:rsidR="005C4E23">
          <w:rPr>
            <w:rFonts w:ascii="Courier New" w:hAnsi="Courier New" w:cs="Courier New"/>
            <w:lang w:val="en-US"/>
          </w:rPr>
          <w:t>MSA Center Latitude|MSA Center Longitude</w:t>
        </w:r>
      </w:ins>
      <w:ins w:id="3752" w:author="Richard Stefan" w:date="2016-09-16T16:36:00Z">
        <w:r w:rsidR="005C4E23">
          <w:rPr>
            <w:rFonts w:ascii="Courier New" w:hAnsi="Courier New" w:cs="Courier New"/>
            <w:lang w:val="en-US"/>
          </w:rPr>
          <w:t>|</w:t>
        </w:r>
      </w:ins>
      <w:ins w:id="3753" w:author="Richard Stefan" w:date="2016-09-16T16:39:00Z">
        <w:r w:rsidR="005C4E23">
          <w:rPr>
            <w:rFonts w:ascii="Courier New" w:hAnsi="Courier New" w:cs="Courier New"/>
            <w:lang w:val="en-US"/>
          </w:rPr>
          <w:t>Magnetic/True/Indicator|</w:t>
        </w:r>
      </w:ins>
      <w:r w:rsidR="0085484D">
        <w:rPr>
          <w:rFonts w:ascii="Courier New" w:hAnsi="Courier New" w:cs="Courier New"/>
          <w:lang w:val="en-US"/>
        </w:rPr>
        <w:t>Multiple Code|</w:t>
      </w:r>
      <w:ins w:id="3754" w:author="Richard Stefan [2]" w:date="2017-10-20T18:59:00Z">
        <w:r w:rsidR="00762743">
          <w:rPr>
            <w:rFonts w:ascii="Courier New" w:hAnsi="Courier New" w:cs="Courier New"/>
            <w:lang w:val="en-US"/>
          </w:rPr>
          <w:t>Radius Limit|</w:t>
        </w:r>
      </w:ins>
      <w:ins w:id="3755" w:author="Richard Stefan" w:date="2016-09-16T16:39:00Z">
        <w:r w:rsidR="005C4E23">
          <w:rPr>
            <w:rFonts w:ascii="Courier New" w:hAnsi="Courier New" w:cs="Courier New"/>
            <w:lang w:val="en-US"/>
          </w:rPr>
          <w:br/>
        </w:r>
      </w:ins>
      <w:ins w:id="3756" w:author="Richard Stefan" w:date="2016-09-16T16:36:00Z">
        <w:r w:rsidR="005C4E23">
          <w:rPr>
            <w:rFonts w:ascii="Courier New" w:hAnsi="Courier New" w:cs="Courier New"/>
            <w:lang w:val="en-US"/>
          </w:rPr>
          <w:t>Sector Bearing 1|Sector Altitude 1</w:t>
        </w:r>
        <w:del w:id="3757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>|Sector Radius 1</w:delText>
          </w:r>
        </w:del>
      </w:ins>
      <w:ins w:id="3758" w:author="Richard Stefan" w:date="2016-09-16T16:37:00Z">
        <w:r w:rsidR="005C4E23">
          <w:rPr>
            <w:rFonts w:ascii="Courier New" w:hAnsi="Courier New" w:cs="Courier New"/>
            <w:lang w:val="en-US"/>
          </w:rPr>
          <w:t>|</w:t>
        </w:r>
      </w:ins>
      <w:ins w:id="3759" w:author="Richard Stefan" w:date="2016-09-16T16:39:00Z">
        <w:r w:rsidR="005C4E23">
          <w:rPr>
            <w:rFonts w:ascii="Courier New" w:hAnsi="Courier New" w:cs="Courier New"/>
            <w:lang w:val="en-US"/>
          </w:rPr>
          <w:br/>
        </w:r>
      </w:ins>
      <w:ins w:id="3760" w:author="Richard Stefan" w:date="2016-09-16T16:37:00Z">
        <w:r w:rsidR="005C4E23">
          <w:rPr>
            <w:rFonts w:ascii="Courier New" w:hAnsi="Courier New" w:cs="Courier New"/>
            <w:lang w:val="en-US"/>
          </w:rPr>
          <w:t xml:space="preserve">Sector Bearing </w:t>
        </w:r>
      </w:ins>
      <w:ins w:id="3761" w:author="Richard Stefan" w:date="2016-09-16T16:38:00Z">
        <w:r w:rsidR="005C4E23">
          <w:rPr>
            <w:rFonts w:ascii="Courier New" w:hAnsi="Courier New" w:cs="Courier New"/>
            <w:lang w:val="en-US"/>
          </w:rPr>
          <w:t>2</w:t>
        </w:r>
      </w:ins>
      <w:ins w:id="3762" w:author="Richard Stefan" w:date="2016-09-16T16:37:00Z">
        <w:r w:rsidR="005C4E23">
          <w:rPr>
            <w:rFonts w:ascii="Courier New" w:hAnsi="Courier New" w:cs="Courier New"/>
            <w:lang w:val="en-US"/>
          </w:rPr>
          <w:t>|Sector Altitude 2</w:t>
        </w:r>
        <w:del w:id="3763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>|Sector Radius 2</w:delText>
          </w:r>
        </w:del>
        <w:r w:rsidR="005C4E23">
          <w:rPr>
            <w:rFonts w:ascii="Courier New" w:hAnsi="Courier New" w:cs="Courier New"/>
            <w:lang w:val="en-US"/>
          </w:rPr>
          <w:t>|</w:t>
        </w:r>
      </w:ins>
      <w:ins w:id="3764" w:author="Richard Stefan" w:date="2016-09-16T16:39:00Z">
        <w:r w:rsidR="005C4E23">
          <w:rPr>
            <w:rFonts w:ascii="Courier New" w:hAnsi="Courier New" w:cs="Courier New"/>
            <w:lang w:val="en-US"/>
          </w:rPr>
          <w:br/>
        </w:r>
      </w:ins>
      <w:ins w:id="3765" w:author="Richard Stefan" w:date="2016-09-16T16:37:00Z">
        <w:r w:rsidR="005C4E23">
          <w:rPr>
            <w:rFonts w:ascii="Courier New" w:hAnsi="Courier New" w:cs="Courier New"/>
            <w:lang w:val="en-US"/>
          </w:rPr>
          <w:t xml:space="preserve">Sector Bearing </w:t>
        </w:r>
      </w:ins>
      <w:ins w:id="3766" w:author="Richard Stefan" w:date="2016-09-16T16:38:00Z">
        <w:r w:rsidR="005C4E23">
          <w:rPr>
            <w:rFonts w:ascii="Courier New" w:hAnsi="Courier New" w:cs="Courier New"/>
            <w:lang w:val="en-US"/>
          </w:rPr>
          <w:t>3</w:t>
        </w:r>
      </w:ins>
      <w:ins w:id="3767" w:author="Richard Stefan" w:date="2016-09-16T16:37:00Z">
        <w:r w:rsidR="005C4E23">
          <w:rPr>
            <w:rFonts w:ascii="Courier New" w:hAnsi="Courier New" w:cs="Courier New"/>
            <w:lang w:val="en-US"/>
          </w:rPr>
          <w:t xml:space="preserve">|Sector Altitude </w:t>
        </w:r>
      </w:ins>
      <w:ins w:id="3768" w:author="Richard Stefan" w:date="2016-09-16T16:38:00Z">
        <w:r w:rsidR="005C4E23">
          <w:rPr>
            <w:rFonts w:ascii="Courier New" w:hAnsi="Courier New" w:cs="Courier New"/>
            <w:lang w:val="en-US"/>
          </w:rPr>
          <w:t>3</w:t>
        </w:r>
      </w:ins>
      <w:ins w:id="3769" w:author="Richard Stefan" w:date="2016-09-16T16:37:00Z">
        <w:del w:id="3770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>|Sector Radius 3</w:delText>
          </w:r>
        </w:del>
        <w:r w:rsidR="005C4E23">
          <w:rPr>
            <w:rFonts w:ascii="Courier New" w:hAnsi="Courier New" w:cs="Courier New"/>
            <w:lang w:val="en-US"/>
          </w:rPr>
          <w:t>|</w:t>
        </w:r>
      </w:ins>
      <w:ins w:id="3771" w:author="Richard Stefan" w:date="2016-09-16T16:39:00Z">
        <w:r w:rsidR="005C4E23">
          <w:rPr>
            <w:rFonts w:ascii="Courier New" w:hAnsi="Courier New" w:cs="Courier New"/>
            <w:lang w:val="en-US"/>
          </w:rPr>
          <w:br/>
        </w:r>
      </w:ins>
      <w:ins w:id="3772" w:author="Richard Stefan" w:date="2016-09-16T16:37:00Z">
        <w:r w:rsidR="005C4E23">
          <w:rPr>
            <w:rFonts w:ascii="Courier New" w:hAnsi="Courier New" w:cs="Courier New"/>
            <w:lang w:val="en-US"/>
          </w:rPr>
          <w:t xml:space="preserve">Sector Bearing </w:t>
        </w:r>
      </w:ins>
      <w:ins w:id="3773" w:author="Richard Stefan" w:date="2016-09-16T16:38:00Z">
        <w:r w:rsidR="005C4E23">
          <w:rPr>
            <w:rFonts w:ascii="Courier New" w:hAnsi="Courier New" w:cs="Courier New"/>
            <w:lang w:val="en-US"/>
          </w:rPr>
          <w:t>4</w:t>
        </w:r>
      </w:ins>
      <w:ins w:id="3774" w:author="Richard Stefan" w:date="2016-09-16T16:37:00Z">
        <w:r w:rsidR="005C4E23">
          <w:rPr>
            <w:rFonts w:ascii="Courier New" w:hAnsi="Courier New" w:cs="Courier New"/>
            <w:lang w:val="en-US"/>
          </w:rPr>
          <w:t xml:space="preserve">|Sector Altitude </w:t>
        </w:r>
      </w:ins>
      <w:ins w:id="3775" w:author="Richard Stefan" w:date="2016-09-16T16:38:00Z">
        <w:r w:rsidR="005C4E23">
          <w:rPr>
            <w:rFonts w:ascii="Courier New" w:hAnsi="Courier New" w:cs="Courier New"/>
            <w:lang w:val="en-US"/>
          </w:rPr>
          <w:t>4</w:t>
        </w:r>
      </w:ins>
      <w:ins w:id="3776" w:author="Richard Stefan" w:date="2016-09-16T16:37:00Z">
        <w:del w:id="3777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>|Sector Radius 4</w:delText>
          </w:r>
        </w:del>
        <w:r w:rsidR="005C4E23">
          <w:rPr>
            <w:rFonts w:ascii="Courier New" w:hAnsi="Courier New" w:cs="Courier New"/>
            <w:lang w:val="en-US"/>
          </w:rPr>
          <w:t>|</w:t>
        </w:r>
      </w:ins>
      <w:ins w:id="3778" w:author="Richard Stefan" w:date="2016-09-16T16:39:00Z">
        <w:r w:rsidR="005C4E23">
          <w:rPr>
            <w:rFonts w:ascii="Courier New" w:hAnsi="Courier New" w:cs="Courier New"/>
            <w:lang w:val="en-US"/>
          </w:rPr>
          <w:br/>
        </w:r>
      </w:ins>
      <w:ins w:id="3779" w:author="Richard Stefan" w:date="2016-09-16T16:37:00Z">
        <w:r w:rsidR="005C4E23">
          <w:rPr>
            <w:rFonts w:ascii="Courier New" w:hAnsi="Courier New" w:cs="Courier New"/>
            <w:lang w:val="en-US"/>
          </w:rPr>
          <w:t>Sector Bearing 5|Sector Altitude 5</w:t>
        </w:r>
        <w:del w:id="3780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 xml:space="preserve">|Sector Radius </w:delText>
          </w:r>
        </w:del>
      </w:ins>
      <w:ins w:id="3781" w:author="Richard Stefan" w:date="2016-09-16T16:38:00Z">
        <w:del w:id="3782" w:author="Richard Stefan [2]" w:date="2017-10-20T18:59:00Z">
          <w:r w:rsidR="005C4E23" w:rsidDel="00762743">
            <w:rPr>
              <w:rFonts w:ascii="Courier New" w:hAnsi="Courier New" w:cs="Courier New"/>
              <w:lang w:val="en-US"/>
            </w:rPr>
            <w:delText>5</w:delText>
          </w:r>
        </w:del>
      </w:ins>
      <w:ins w:id="3783" w:author="Richard Stefan" w:date="2016-09-16T17:09:00Z">
        <w:del w:id="3784" w:author="Richard Stefan [2]" w:date="2017-10-20T18:59:00Z">
          <w:r w:rsidR="00EF0DC7" w:rsidDel="00762743">
            <w:rPr>
              <w:rFonts w:ascii="Courier New" w:hAnsi="Courier New" w:cs="Courier New"/>
              <w:lang w:val="en-US"/>
            </w:rPr>
            <w:delText>|</w:delText>
          </w:r>
        </w:del>
        <w:r w:rsidR="00EF0DC7">
          <w:rPr>
            <w:rFonts w:ascii="Courier New" w:hAnsi="Courier New" w:cs="Courier New"/>
            <w:lang w:val="en-US"/>
          </w:rPr>
          <w:br/>
        </w:r>
        <w:del w:id="3785" w:author="Richard Stefan [2]" w:date="2017-10-20T18:59:00Z">
          <w:r w:rsidR="00EF0DC7" w:rsidDel="00762743">
            <w:rPr>
              <w:rFonts w:ascii="Courier New" w:hAnsi="Courier New" w:cs="Courier New"/>
              <w:lang w:val="en-US"/>
            </w:rPr>
            <w:delText>Sector Bearing 6|Sector Altitude 6|Sector Radius 6|</w:delText>
          </w:r>
          <w:r w:rsidR="00EF0DC7" w:rsidDel="00762743">
            <w:rPr>
              <w:rFonts w:ascii="Courier New" w:hAnsi="Courier New" w:cs="Courier New"/>
              <w:lang w:val="en-US"/>
            </w:rPr>
            <w:br/>
            <w:delText>Sector Bearing 7|Sector Altitude 7|Sector Radius 7</w:delText>
          </w:r>
        </w:del>
      </w:ins>
    </w:p>
    <w:p w14:paraId="76770C90" w14:textId="77777777" w:rsidR="00E21951" w:rsidRPr="00D36708" w:rsidRDefault="00E21951" w:rsidP="00E21951">
      <w:pPr>
        <w:spacing w:after="0" w:line="240" w:lineRule="auto"/>
        <w:rPr>
          <w:ins w:id="3786" w:author="Richard Stefan" w:date="2016-09-16T16:32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21951" w:rsidRPr="009444B1" w14:paraId="2FF25B39" w14:textId="77777777" w:rsidTr="00882A4F">
        <w:trPr>
          <w:ins w:id="3787" w:author="Richard Stefan" w:date="2016-09-16T16:32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9E679" w14:textId="77777777" w:rsidR="00E21951" w:rsidRPr="00123CA5" w:rsidRDefault="00E21951" w:rsidP="00882A4F">
            <w:pPr>
              <w:rPr>
                <w:ins w:id="3788" w:author="Richard Stefan" w:date="2016-09-16T16:32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789" w:author="Richard Stefan" w:date="2016-09-16T16:32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B9B07" w14:textId="77777777" w:rsidR="00E21951" w:rsidRDefault="00E21951" w:rsidP="00882A4F">
            <w:pPr>
              <w:jc w:val="center"/>
              <w:rPr>
                <w:ins w:id="3790" w:author="Richard Stefan" w:date="2016-09-16T16:32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791" w:author="Richard Stefan" w:date="2016-09-16T16:32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74B0A" w14:textId="77777777" w:rsidR="00E21951" w:rsidRDefault="00E21951" w:rsidP="00882A4F">
            <w:pPr>
              <w:jc w:val="center"/>
              <w:rPr>
                <w:ins w:id="3792" w:author="Richard Stefan" w:date="2016-09-16T16:32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793" w:author="Richard Stefan" w:date="2016-09-16T16:32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67CE6" w14:textId="77777777" w:rsidR="00E21951" w:rsidRPr="00123CA5" w:rsidRDefault="00E21951" w:rsidP="00882A4F">
            <w:pPr>
              <w:jc w:val="center"/>
              <w:rPr>
                <w:ins w:id="3794" w:author="Richard Stefan" w:date="2016-09-16T16:32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3795" w:author="Richard Stefan" w:date="2016-09-16T16:32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E21951" w:rsidRPr="009444B1" w:rsidDel="00AB2C32" w14:paraId="29630360" w14:textId="7CF538EE" w:rsidTr="00882A4F">
        <w:trPr>
          <w:ins w:id="3796" w:author="Richard Stefan" w:date="2016-09-16T16:32:00Z"/>
          <w:del w:id="3797" w:author="Richard Stefan [2]" w:date="2017-10-20T18:48:00Z"/>
        </w:trPr>
        <w:tc>
          <w:tcPr>
            <w:tcW w:w="4678" w:type="dxa"/>
            <w:tcBorders>
              <w:top w:val="single" w:sz="4" w:space="0" w:color="auto"/>
            </w:tcBorders>
          </w:tcPr>
          <w:p w14:paraId="7FA2611C" w14:textId="60E60BEF" w:rsidR="00E21951" w:rsidRPr="00123CA5" w:rsidDel="00AB2C32" w:rsidRDefault="00E21951" w:rsidP="00882A4F">
            <w:pPr>
              <w:rPr>
                <w:ins w:id="3798" w:author="Richard Stefan" w:date="2016-09-16T16:32:00Z"/>
                <w:del w:id="3799" w:author="Richard Stefan [2]" w:date="2017-10-20T18:48:00Z"/>
                <w:rFonts w:ascii="Courier New" w:hAnsi="Courier New" w:cs="Courier New"/>
                <w:szCs w:val="72"/>
                <w:lang w:val="en-US"/>
              </w:rPr>
            </w:pPr>
            <w:ins w:id="3800" w:author="Richard Stefan" w:date="2016-09-16T16:32:00Z">
              <w:del w:id="3801" w:author="Richard Stefan [2]" w:date="2017-10-20T18:48:00Z">
                <w:r w:rsidDel="00AB2C32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3747359" w14:textId="7464CC21" w:rsidR="00E21951" w:rsidDel="00AB2C32" w:rsidRDefault="00E21951" w:rsidP="00882A4F">
            <w:pPr>
              <w:jc w:val="center"/>
              <w:rPr>
                <w:ins w:id="3802" w:author="Richard Stefan" w:date="2016-09-16T16:32:00Z"/>
                <w:del w:id="3803" w:author="Richard Stefan [2]" w:date="2017-10-20T18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04" w:author="Richard Stefan" w:date="2016-09-16T16:32:00Z">
              <w:del w:id="3805" w:author="Richard Stefan [2]" w:date="2017-10-20T18:48:00Z">
                <w:r w:rsidDel="00AB2C32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79E0B1" w14:textId="59F7F4F0" w:rsidR="00E21951" w:rsidDel="00AB2C32" w:rsidRDefault="00E21951" w:rsidP="00882A4F">
            <w:pPr>
              <w:jc w:val="center"/>
              <w:rPr>
                <w:ins w:id="3806" w:author="Richard Stefan" w:date="2016-09-16T16:32:00Z"/>
                <w:del w:id="3807" w:author="Richard Stefan [2]" w:date="2017-10-20T18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08" w:author="Richard Stefan" w:date="2016-09-16T16:32:00Z">
              <w:del w:id="3809" w:author="Richard Stefan [2]" w:date="2017-10-20T18:48:00Z">
                <w:r w:rsidDel="00AB2C32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ADCB74" w14:textId="187C8B35" w:rsidR="00E21951" w:rsidDel="00AB2C32" w:rsidRDefault="00E21951" w:rsidP="00882A4F">
            <w:pPr>
              <w:jc w:val="center"/>
              <w:rPr>
                <w:ins w:id="3810" w:author="Richard Stefan" w:date="2016-09-16T16:32:00Z"/>
                <w:del w:id="3811" w:author="Richard Stefan [2]" w:date="2017-10-20T18:4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12" w:author="Richard Stefan" w:date="2016-09-16T16:32:00Z">
              <w:del w:id="3813" w:author="Richard Stefan [2]" w:date="2017-10-20T18:48:00Z">
                <w:r w:rsidDel="00AB2C32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E21951" w:rsidRPr="009444B1" w14:paraId="5CA5E8E5" w14:textId="77777777" w:rsidTr="00882A4F">
        <w:trPr>
          <w:ins w:id="3814" w:author="Richard Stefan" w:date="2016-09-16T16:3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85325F" w14:textId="3551D459" w:rsidR="00E21951" w:rsidRDefault="00882A4F" w:rsidP="00882A4F">
            <w:pPr>
              <w:rPr>
                <w:ins w:id="3815" w:author="Richard Stefan" w:date="2016-09-16T16:32:00Z"/>
                <w:rFonts w:ascii="Courier New" w:hAnsi="Courier New" w:cs="Courier New"/>
                <w:szCs w:val="72"/>
                <w:lang w:val="en-US"/>
              </w:rPr>
            </w:pPr>
            <w:ins w:id="3816" w:author="Richard Stefan" w:date="2016-09-16T16:50:00Z">
              <w:r>
                <w:rPr>
                  <w:rFonts w:ascii="Courier New" w:hAnsi="Courier New" w:cs="Courier New"/>
                  <w:szCs w:val="72"/>
                  <w:lang w:val="en-US"/>
                </w:rPr>
                <w:t>Area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EA3EB4" w14:textId="2199F2E6" w:rsidR="00E21951" w:rsidRDefault="00882A4F" w:rsidP="00882A4F">
            <w:pPr>
              <w:jc w:val="center"/>
              <w:rPr>
                <w:ins w:id="3817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18" w:author="Richard Stefan" w:date="2016-09-16T16:5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745137" w14:textId="1752F7C4" w:rsidR="00E21951" w:rsidRDefault="00882A4F" w:rsidP="00882A4F">
            <w:pPr>
              <w:jc w:val="center"/>
              <w:rPr>
                <w:ins w:id="3819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20" w:author="Richard Stefan" w:date="2016-09-16T16:5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5C6BF2" w14:textId="0197C7EA" w:rsidR="00E21951" w:rsidRDefault="00E21951" w:rsidP="00882A4F">
            <w:pPr>
              <w:jc w:val="center"/>
              <w:rPr>
                <w:ins w:id="3821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22" w:author="Richard Stefan" w:date="2016-09-16T16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</w:t>
              </w:r>
            </w:ins>
          </w:p>
        </w:tc>
      </w:tr>
      <w:tr w:rsidR="00E21951" w:rsidRPr="00414133" w14:paraId="62F76D79" w14:textId="77777777" w:rsidTr="00882A4F">
        <w:trPr>
          <w:ins w:id="3823" w:author="Richard Stefan" w:date="2016-09-16T16:3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E48C0E" w14:textId="34F199DC" w:rsidR="00E21951" w:rsidRDefault="00882A4F" w:rsidP="00882A4F">
            <w:pPr>
              <w:rPr>
                <w:ins w:id="3824" w:author="Richard Stefan" w:date="2016-09-16T16:32:00Z"/>
                <w:rFonts w:ascii="Courier New" w:hAnsi="Courier New" w:cs="Courier New"/>
                <w:szCs w:val="72"/>
                <w:lang w:val="en-US"/>
              </w:rPr>
            </w:pPr>
            <w:ins w:id="3825" w:author="Richard Stefan" w:date="2016-09-16T16:50:00Z">
              <w:r>
                <w:rPr>
                  <w:rFonts w:ascii="Courier New" w:hAnsi="Courier New" w:cs="Courier New"/>
                  <w:lang w:val="en-US"/>
                </w:rPr>
                <w:t>ICAO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DDE062" w14:textId="39798256" w:rsidR="00E21951" w:rsidRDefault="00882A4F" w:rsidP="00882A4F">
            <w:pPr>
              <w:jc w:val="center"/>
              <w:rPr>
                <w:ins w:id="3826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27" w:author="Richard Stefan" w:date="2016-09-16T16:5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F5EDA3" w14:textId="11C04472" w:rsidR="00E21951" w:rsidRDefault="00882A4F" w:rsidP="00882A4F">
            <w:pPr>
              <w:jc w:val="center"/>
              <w:rPr>
                <w:ins w:id="3828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29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AA5E7B" w14:textId="0D8AE13B" w:rsidR="00E21951" w:rsidRDefault="00882A4F" w:rsidP="00882A4F">
            <w:pPr>
              <w:jc w:val="center"/>
              <w:rPr>
                <w:ins w:id="3830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31" w:author="Richard Stefan" w:date="2016-09-16T16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</w:t>
              </w:r>
            </w:ins>
          </w:p>
        </w:tc>
      </w:tr>
      <w:tr w:rsidR="00E21951" w:rsidRPr="00414133" w14:paraId="6114065E" w14:textId="77777777" w:rsidTr="00882A4F">
        <w:trPr>
          <w:ins w:id="3832" w:author="Richard Stefan" w:date="2016-09-16T16:3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2F9E29" w14:textId="37DCD936" w:rsidR="00E21951" w:rsidRDefault="00882A4F" w:rsidP="00882A4F">
            <w:pPr>
              <w:rPr>
                <w:ins w:id="3833" w:author="Richard Stefan" w:date="2016-09-16T16:32:00Z"/>
                <w:rFonts w:ascii="Courier New" w:hAnsi="Courier New" w:cs="Courier New"/>
                <w:szCs w:val="72"/>
                <w:lang w:val="en-US"/>
              </w:rPr>
            </w:pPr>
            <w:ins w:id="3834" w:author="Richard Stefan" w:date="2016-09-16T16:50:00Z">
              <w:r>
                <w:rPr>
                  <w:rFonts w:ascii="Courier New" w:hAnsi="Courier New" w:cs="Courier New"/>
                  <w:szCs w:val="72"/>
                  <w:lang w:val="en-US"/>
                </w:rPr>
                <w:t>Airport 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D3779E" w14:textId="1834EA4C" w:rsidR="00E21951" w:rsidRDefault="00882A4F" w:rsidP="00882A4F">
            <w:pPr>
              <w:jc w:val="center"/>
              <w:rPr>
                <w:ins w:id="3835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36" w:author="Richard Stefan" w:date="2016-09-16T16:50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A0B161" w14:textId="26F8E732" w:rsidR="00E21951" w:rsidRDefault="00882A4F" w:rsidP="00882A4F">
            <w:pPr>
              <w:jc w:val="center"/>
              <w:rPr>
                <w:ins w:id="3837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38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C1ACEE" w14:textId="08B06D55" w:rsidR="00E21951" w:rsidRDefault="00882A4F" w:rsidP="00882A4F">
            <w:pPr>
              <w:jc w:val="center"/>
              <w:rPr>
                <w:ins w:id="3839" w:author="Richard Stefan" w:date="2016-09-16T16:3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40" w:author="Richard Stefan" w:date="2016-09-16T16:3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</w:t>
              </w:r>
            </w:ins>
            <w:ins w:id="3841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6</w:t>
              </w:r>
            </w:ins>
          </w:p>
        </w:tc>
      </w:tr>
      <w:tr w:rsidR="00882A4F" w:rsidRPr="00414133" w14:paraId="0AE334E1" w14:textId="77777777" w:rsidTr="00882A4F">
        <w:trPr>
          <w:ins w:id="3842" w:author="Richard Stefan" w:date="2016-09-16T16:51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66901D" w14:textId="5D0FB22A" w:rsidR="00882A4F" w:rsidRDefault="00882A4F" w:rsidP="00882A4F">
            <w:pPr>
              <w:rPr>
                <w:ins w:id="3843" w:author="Richard Stefan" w:date="2016-09-16T16:51:00Z"/>
                <w:rFonts w:ascii="Courier New" w:hAnsi="Courier New" w:cs="Courier New"/>
                <w:szCs w:val="72"/>
                <w:lang w:val="en-US"/>
              </w:rPr>
            </w:pPr>
            <w:ins w:id="3844" w:author="Richard Stefan" w:date="2016-09-16T16:51:00Z">
              <w:r>
                <w:rPr>
                  <w:rFonts w:ascii="Courier New" w:hAnsi="Courier New" w:cs="Courier New"/>
                  <w:szCs w:val="72"/>
                  <w:lang w:val="en-US"/>
                </w:rPr>
                <w:t>MSA Center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B38D3E" w14:textId="03D8BD6F" w:rsidR="00882A4F" w:rsidRDefault="00882A4F" w:rsidP="00882A4F">
            <w:pPr>
              <w:jc w:val="center"/>
              <w:rPr>
                <w:ins w:id="3845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46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3E3BCC" w14:textId="664458A8" w:rsidR="00882A4F" w:rsidRDefault="00882A4F" w:rsidP="00882A4F">
            <w:pPr>
              <w:jc w:val="center"/>
              <w:rPr>
                <w:ins w:id="3847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48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88C466" w14:textId="056C785E" w:rsidR="00882A4F" w:rsidRDefault="00882A4F" w:rsidP="00882A4F">
            <w:pPr>
              <w:jc w:val="center"/>
              <w:rPr>
                <w:ins w:id="3849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50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5.144</w:t>
              </w:r>
            </w:ins>
          </w:p>
        </w:tc>
      </w:tr>
      <w:tr w:rsidR="00882A4F" w:rsidRPr="00414133" w14:paraId="143FB1DC" w14:textId="77777777" w:rsidTr="00882A4F">
        <w:trPr>
          <w:ins w:id="3851" w:author="Richard Stefan" w:date="2016-09-16T16:51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FA5F54B" w14:textId="68F098C1" w:rsidR="00882A4F" w:rsidRDefault="00882A4F" w:rsidP="00882A4F">
            <w:pPr>
              <w:rPr>
                <w:ins w:id="3852" w:author="Richard Stefan" w:date="2016-09-16T16:51:00Z"/>
                <w:rFonts w:ascii="Courier New" w:hAnsi="Courier New" w:cs="Courier New"/>
                <w:szCs w:val="72"/>
                <w:lang w:val="en-US"/>
              </w:rPr>
            </w:pPr>
            <w:ins w:id="3853" w:author="Richard Stefan" w:date="2016-09-16T16:51:00Z">
              <w:r>
                <w:rPr>
                  <w:rFonts w:ascii="Courier New" w:hAnsi="Courier New" w:cs="Courier New"/>
                  <w:szCs w:val="72"/>
                  <w:lang w:val="en-US"/>
                </w:rPr>
                <w:t>MSA Center 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C02905" w14:textId="4BF16B5B" w:rsidR="00882A4F" w:rsidRDefault="00882A4F" w:rsidP="00882A4F">
            <w:pPr>
              <w:jc w:val="center"/>
              <w:rPr>
                <w:ins w:id="3854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55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F2786F" w14:textId="337AF70C" w:rsidR="00882A4F" w:rsidRDefault="00882A4F" w:rsidP="00882A4F">
            <w:pPr>
              <w:jc w:val="center"/>
              <w:rPr>
                <w:ins w:id="3856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57" w:author="Richard Stefan" w:date="2016-09-16T16:51:00Z">
              <w:del w:id="3858" w:author="Richard Stefan [2]" w:date="2017-10-20T19:08:00Z">
                <w:r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11</w:delText>
                </w:r>
              </w:del>
            </w:ins>
            <w:ins w:id="3859" w:author="Richard Stefan [2]" w:date="2017-10-20T19:08:00Z">
              <w:r w:rsidR="000B70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032F71" w14:textId="58D969F2" w:rsidR="00882A4F" w:rsidRDefault="00882A4F" w:rsidP="00882A4F">
            <w:pPr>
              <w:jc w:val="center"/>
              <w:rPr>
                <w:ins w:id="3860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61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882A4F" w:rsidRPr="00414133" w14:paraId="00A4CBBE" w14:textId="77777777" w:rsidTr="00882A4F">
        <w:trPr>
          <w:ins w:id="3862" w:author="Richard Stefan" w:date="2016-09-16T16:51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6C9DE4" w14:textId="3FC6A7C4" w:rsidR="00882A4F" w:rsidRDefault="00882A4F" w:rsidP="00882A4F">
            <w:pPr>
              <w:rPr>
                <w:ins w:id="3863" w:author="Richard Stefan" w:date="2016-09-16T16:51:00Z"/>
                <w:rFonts w:ascii="Courier New" w:hAnsi="Courier New" w:cs="Courier New"/>
                <w:szCs w:val="72"/>
                <w:lang w:val="en-US"/>
              </w:rPr>
            </w:pPr>
            <w:ins w:id="3864" w:author="Richard Stefan" w:date="2016-09-16T16:51:00Z">
              <w:r>
                <w:rPr>
                  <w:rFonts w:ascii="Courier New" w:hAnsi="Courier New" w:cs="Courier New"/>
                  <w:szCs w:val="72"/>
                  <w:lang w:val="en-US"/>
                </w:rPr>
                <w:t>MSA Center 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F221E6" w14:textId="0F7E91CC" w:rsidR="00882A4F" w:rsidRDefault="00882A4F" w:rsidP="00882A4F">
            <w:pPr>
              <w:jc w:val="center"/>
              <w:rPr>
                <w:ins w:id="3865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66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0B537D" w14:textId="0F64659F" w:rsidR="00882A4F" w:rsidRDefault="00882A4F" w:rsidP="00882A4F">
            <w:pPr>
              <w:jc w:val="center"/>
              <w:rPr>
                <w:ins w:id="3867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68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  <w:ins w:id="3869" w:author="Richard Stefan [2]" w:date="2017-10-20T19:08:00Z">
              <w:r w:rsidR="000B70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ins w:id="3870" w:author="Richard Stefan" w:date="2016-09-16T16:51:00Z">
              <w:del w:id="3871" w:author="Richard Stefan [2]" w:date="2017-10-20T19:08:00Z">
                <w:r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8EC191" w14:textId="454D763B" w:rsidR="00882A4F" w:rsidRDefault="00882A4F" w:rsidP="00882A4F">
            <w:pPr>
              <w:jc w:val="center"/>
              <w:rPr>
                <w:ins w:id="3872" w:author="Richard Stefan" w:date="2016-09-16T16:5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73" w:author="Richard Stefan" w:date="2016-09-16T16:5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  <w:tr w:rsidR="00762743" w:rsidRPr="00414133" w14:paraId="1BD3274D" w14:textId="77777777" w:rsidTr="00882A4F">
        <w:trPr>
          <w:ins w:id="3874" w:author="Richard Stefan [2]" w:date="2017-10-20T19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96F4A3" w14:textId="10816E9F" w:rsidR="00762743" w:rsidRDefault="00762743" w:rsidP="00882A4F">
            <w:pPr>
              <w:rPr>
                <w:ins w:id="3875" w:author="Richard Stefan [2]" w:date="2017-10-20T19:00:00Z"/>
                <w:rFonts w:ascii="Courier New" w:hAnsi="Courier New" w:cs="Courier New"/>
                <w:szCs w:val="72"/>
                <w:lang w:val="en-US"/>
              </w:rPr>
            </w:pPr>
            <w:ins w:id="3876" w:author="Richard Stefan [2]" w:date="2017-10-20T19:00:00Z">
              <w:r>
                <w:rPr>
                  <w:rFonts w:ascii="Courier New" w:hAnsi="Courier New" w:cs="Courier New"/>
                  <w:szCs w:val="72"/>
                  <w:lang w:val="en-US"/>
                </w:rPr>
                <w:t>Magnetic/True Indicator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33E0DE" w14:textId="1AF4957B" w:rsidR="00762743" w:rsidRDefault="00762743" w:rsidP="00882A4F">
            <w:pPr>
              <w:jc w:val="center"/>
              <w:rPr>
                <w:ins w:id="3877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78" w:author="Richard Stefan [2]" w:date="2017-10-20T19:0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465B58" w14:textId="5B39D876" w:rsidR="00762743" w:rsidRDefault="00762743" w:rsidP="00882A4F">
            <w:pPr>
              <w:jc w:val="center"/>
              <w:rPr>
                <w:ins w:id="3879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80" w:author="Richard Stefan [2]" w:date="2017-10-20T19:0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2B2FBD" w14:textId="681F665D" w:rsidR="00762743" w:rsidRDefault="00762743" w:rsidP="00882A4F">
            <w:pPr>
              <w:jc w:val="center"/>
              <w:rPr>
                <w:ins w:id="3881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82" w:author="Richard Stefan [2]" w:date="2017-10-20T19:0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5.165</w:t>
              </w:r>
            </w:ins>
          </w:p>
        </w:tc>
      </w:tr>
      <w:tr w:rsidR="0085484D" w:rsidRPr="00414133" w14:paraId="6B379A08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AF97CC" w14:textId="31629048" w:rsidR="0085484D" w:rsidRDefault="0085484D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Multiple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5F5423" w14:textId="6F17DD1C" w:rsidR="0085484D" w:rsidRDefault="00447131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2B9330" w14:textId="3D8F0E02" w:rsidR="0085484D" w:rsidRDefault="00447131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BA756C" w14:textId="4E08F808" w:rsidR="0085484D" w:rsidRDefault="00447131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762743" w:rsidRPr="00414133" w14:paraId="4974F7CA" w14:textId="77777777" w:rsidTr="00882A4F">
        <w:trPr>
          <w:ins w:id="3883" w:author="Richard Stefan [2]" w:date="2017-10-20T19:01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3DA4FA" w14:textId="5C034AE7" w:rsidR="00762743" w:rsidRDefault="00762743" w:rsidP="00882A4F">
            <w:pPr>
              <w:rPr>
                <w:ins w:id="3884" w:author="Richard Stefan [2]" w:date="2017-10-20T19:01:00Z"/>
                <w:rFonts w:ascii="Courier New" w:hAnsi="Courier New" w:cs="Courier New"/>
                <w:szCs w:val="72"/>
                <w:lang w:val="en-US"/>
              </w:rPr>
            </w:pPr>
            <w:ins w:id="3885" w:author="Richard Stefan [2]" w:date="2017-10-20T19:01:00Z">
              <w:r>
                <w:rPr>
                  <w:rFonts w:ascii="Courier New" w:hAnsi="Courier New" w:cs="Courier New"/>
                  <w:szCs w:val="72"/>
                  <w:lang w:val="en-US"/>
                </w:rPr>
                <w:t>Radius Limit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EEDD8B" w14:textId="2034693C" w:rsidR="00762743" w:rsidRDefault="00762743" w:rsidP="00882A4F">
            <w:pPr>
              <w:jc w:val="center"/>
              <w:rPr>
                <w:ins w:id="3886" w:author="Richard Stefan [2]" w:date="2017-10-20T19:0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87" w:author="Richard Stefan [2]" w:date="2017-10-20T19:0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B5E559" w14:textId="15B5E3EA" w:rsidR="00762743" w:rsidRDefault="00762743" w:rsidP="00882A4F">
            <w:pPr>
              <w:jc w:val="center"/>
              <w:rPr>
                <w:ins w:id="3888" w:author="Richard Stefan [2]" w:date="2017-10-20T19:0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89" w:author="Richard Stefan [2]" w:date="2017-10-20T19:0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2C8EF3" w14:textId="01310EC3" w:rsidR="00762743" w:rsidRDefault="00762743" w:rsidP="00882A4F">
            <w:pPr>
              <w:jc w:val="center"/>
              <w:rPr>
                <w:ins w:id="3890" w:author="Richard Stefan [2]" w:date="2017-10-20T19:0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891" w:author="Richard Stefan [2]" w:date="2017-10-20T19:0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5.145</w:t>
              </w:r>
            </w:ins>
          </w:p>
        </w:tc>
      </w:tr>
      <w:tr w:rsidR="00882A4F" w:rsidRPr="00414133" w14:paraId="779A2E85" w14:textId="77777777" w:rsidTr="00882A4F">
        <w:trPr>
          <w:ins w:id="3892" w:author="Richard Stefan" w:date="2016-09-16T16:5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AA9A63" w14:textId="00657125" w:rsidR="00882A4F" w:rsidRDefault="00882A4F" w:rsidP="00882A4F">
            <w:pPr>
              <w:rPr>
                <w:ins w:id="3893" w:author="Richard Stefan" w:date="2016-09-16T16:52:00Z"/>
                <w:rFonts w:ascii="Courier New" w:hAnsi="Courier New" w:cs="Courier New"/>
                <w:szCs w:val="72"/>
                <w:lang w:val="en-US"/>
              </w:rPr>
            </w:pPr>
            <w:ins w:id="3894" w:author="Richard Stefan" w:date="2016-09-16T16:52:00Z">
              <w:r>
                <w:rPr>
                  <w:rFonts w:ascii="Courier New" w:hAnsi="Courier New" w:cs="Courier New"/>
                  <w:szCs w:val="72"/>
                  <w:lang w:val="en-US"/>
                </w:rPr>
                <w:t>Sector Bearing 1</w:t>
              </w:r>
            </w:ins>
            <w:ins w:id="3895" w:author="Richard Stefan" w:date="2016-09-16T17:07:00Z">
              <w:r w:rsidR="00EF0DC7">
                <w:rPr>
                  <w:rFonts w:ascii="Courier New" w:hAnsi="Courier New" w:cs="Courier New"/>
                  <w:szCs w:val="72"/>
                  <w:lang w:val="en-US"/>
                </w:rPr>
                <w:t>-</w:t>
              </w:r>
            </w:ins>
            <w:ins w:id="3896" w:author="Richard Stefan [2]" w:date="2017-10-20T18:59:00Z">
              <w:r w:rsidR="00762743">
                <w:rPr>
                  <w:rFonts w:ascii="Courier New" w:hAnsi="Courier New" w:cs="Courier New"/>
                  <w:szCs w:val="72"/>
                  <w:lang w:val="en-US"/>
                </w:rPr>
                <w:t>5</w:t>
              </w:r>
            </w:ins>
            <w:ins w:id="3897" w:author="Richard Stefan" w:date="2016-09-16T17:08:00Z">
              <w:del w:id="3898" w:author="Richard Stefan [2]" w:date="2017-10-20T19:00:00Z">
                <w:r w:rsidR="00EF0DC7" w:rsidDel="00762743">
                  <w:rPr>
                    <w:rFonts w:ascii="Courier New" w:hAnsi="Courier New" w:cs="Courier New"/>
                    <w:szCs w:val="72"/>
                    <w:lang w:val="en-US"/>
                  </w:rPr>
                  <w:delText>7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F199A3" w14:textId="77777777" w:rsidR="00882A4F" w:rsidRDefault="00882A4F" w:rsidP="00882A4F">
            <w:pPr>
              <w:jc w:val="center"/>
              <w:rPr>
                <w:ins w:id="3899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00" w:author="Richard Stefan" w:date="2016-09-16T16:5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9FDB9B" w14:textId="77777777" w:rsidR="00882A4F" w:rsidRDefault="00882A4F" w:rsidP="00882A4F">
            <w:pPr>
              <w:jc w:val="center"/>
              <w:rPr>
                <w:ins w:id="3901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02" w:author="Richard Stefan" w:date="2016-09-16T16:5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B89788" w14:textId="77777777" w:rsidR="00882A4F" w:rsidRDefault="00882A4F" w:rsidP="00882A4F">
            <w:pPr>
              <w:jc w:val="center"/>
              <w:rPr>
                <w:ins w:id="3903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04" w:author="Richard Stefan" w:date="2016-09-16T16:5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5.146</w:t>
              </w:r>
            </w:ins>
          </w:p>
        </w:tc>
      </w:tr>
      <w:tr w:rsidR="00882A4F" w:rsidRPr="00414133" w14:paraId="7376894F" w14:textId="77777777" w:rsidTr="00882A4F">
        <w:trPr>
          <w:ins w:id="3905" w:author="Richard Stefan" w:date="2016-09-16T16:52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F796A8" w14:textId="2AA9B5F1" w:rsidR="00882A4F" w:rsidRDefault="00882A4F" w:rsidP="00882A4F">
            <w:pPr>
              <w:rPr>
                <w:ins w:id="3906" w:author="Richard Stefan" w:date="2016-09-16T16:52:00Z"/>
                <w:rFonts w:ascii="Courier New" w:hAnsi="Courier New" w:cs="Courier New"/>
                <w:szCs w:val="72"/>
                <w:lang w:val="en-US"/>
              </w:rPr>
            </w:pPr>
            <w:ins w:id="3907" w:author="Richard Stefan" w:date="2016-09-16T16:52:00Z">
              <w:r>
                <w:rPr>
                  <w:rFonts w:ascii="Courier New" w:hAnsi="Courier New" w:cs="Courier New"/>
                  <w:szCs w:val="72"/>
                  <w:lang w:val="en-US"/>
                </w:rPr>
                <w:t>Sector Altitude 1</w:t>
              </w:r>
            </w:ins>
            <w:ins w:id="3908" w:author="Richard Stefan" w:date="2016-09-16T17:07:00Z">
              <w:r w:rsidR="00EF0DC7">
                <w:rPr>
                  <w:rFonts w:ascii="Courier New" w:hAnsi="Courier New" w:cs="Courier New"/>
                  <w:szCs w:val="72"/>
                  <w:lang w:val="en-US"/>
                </w:rPr>
                <w:t>-</w:t>
              </w:r>
            </w:ins>
            <w:ins w:id="3909" w:author="Richard Stefan [2]" w:date="2017-10-20T18:59:00Z">
              <w:r w:rsidR="00762743">
                <w:rPr>
                  <w:rFonts w:ascii="Courier New" w:hAnsi="Courier New" w:cs="Courier New"/>
                  <w:szCs w:val="72"/>
                  <w:lang w:val="en-US"/>
                </w:rPr>
                <w:t>5</w:t>
              </w:r>
            </w:ins>
            <w:ins w:id="3910" w:author="Richard Stefan" w:date="2016-09-16T17:08:00Z">
              <w:del w:id="3911" w:author="Richard Stefan [2]" w:date="2017-10-20T19:00:00Z">
                <w:r w:rsidR="00EF0DC7" w:rsidDel="00762743">
                  <w:rPr>
                    <w:rFonts w:ascii="Courier New" w:hAnsi="Courier New" w:cs="Courier New"/>
                    <w:szCs w:val="72"/>
                    <w:lang w:val="en-US"/>
                  </w:rPr>
                  <w:delText>7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5B8C10" w14:textId="77777777" w:rsidR="00882A4F" w:rsidRDefault="00882A4F" w:rsidP="00882A4F">
            <w:pPr>
              <w:jc w:val="center"/>
              <w:rPr>
                <w:ins w:id="3912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13" w:author="Richard Stefan" w:date="2016-09-16T16:5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192459" w14:textId="118D12C0" w:rsidR="00882A4F" w:rsidRDefault="00882A4F" w:rsidP="00882A4F">
            <w:pPr>
              <w:jc w:val="center"/>
              <w:rPr>
                <w:ins w:id="3914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15" w:author="Richard Stefan" w:date="2016-09-16T16:52:00Z">
              <w:del w:id="3916" w:author="Richard Stefan [2]" w:date="2017-10-20T19:00:00Z">
                <w:r w:rsidDel="00762743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</w:delText>
                </w:r>
              </w:del>
            </w:ins>
            <w:ins w:id="3917" w:author="Richard Stefan [2]" w:date="2017-10-20T19:00:00Z">
              <w:r w:rsidR="00762743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941856" w14:textId="77777777" w:rsidR="00882A4F" w:rsidRDefault="00882A4F" w:rsidP="00882A4F">
            <w:pPr>
              <w:jc w:val="center"/>
              <w:rPr>
                <w:ins w:id="3918" w:author="Richard Stefan" w:date="2016-09-16T16:52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19" w:author="Richard Stefan" w:date="2016-09-16T16:5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5.147</w:t>
              </w:r>
            </w:ins>
          </w:p>
        </w:tc>
      </w:tr>
      <w:tr w:rsidR="00882A4F" w:rsidRPr="00414133" w:rsidDel="00762743" w14:paraId="05225630" w14:textId="5B6E7C83" w:rsidTr="00882A4F">
        <w:trPr>
          <w:ins w:id="3920" w:author="Richard Stefan" w:date="2016-09-16T16:52:00Z"/>
          <w:del w:id="3921" w:author="Richard Stefan [2]" w:date="2017-10-20T19:0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7E9562" w14:textId="7E0F8F65" w:rsidR="00882A4F" w:rsidDel="00762743" w:rsidRDefault="00EF0DC7" w:rsidP="00882A4F">
            <w:pPr>
              <w:rPr>
                <w:ins w:id="3922" w:author="Richard Stefan" w:date="2016-09-16T16:52:00Z"/>
                <w:del w:id="3923" w:author="Richard Stefan [2]" w:date="2017-10-20T19:00:00Z"/>
                <w:rFonts w:ascii="Courier New" w:hAnsi="Courier New" w:cs="Courier New"/>
                <w:szCs w:val="72"/>
                <w:lang w:val="en-US"/>
              </w:rPr>
            </w:pPr>
            <w:ins w:id="3924" w:author="Richard Stefan" w:date="2016-09-16T16:52:00Z">
              <w:del w:id="3925" w:author="Richard Stefan [2]" w:date="2017-10-20T19:00:00Z">
                <w:r w:rsidDel="00762743">
                  <w:rPr>
                    <w:rFonts w:ascii="Courier New" w:hAnsi="Courier New" w:cs="Courier New"/>
                    <w:szCs w:val="72"/>
                    <w:lang w:val="en-US"/>
                  </w:rPr>
                  <w:delText>Sector Radius 1-7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35A9D8" w14:textId="35FCFED1" w:rsidR="00882A4F" w:rsidDel="00762743" w:rsidRDefault="00882A4F" w:rsidP="00882A4F">
            <w:pPr>
              <w:jc w:val="center"/>
              <w:rPr>
                <w:ins w:id="3926" w:author="Richard Stefan" w:date="2016-09-16T16:52:00Z"/>
                <w:del w:id="3927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28" w:author="Richard Stefan" w:date="2016-09-16T16:52:00Z">
              <w:del w:id="3929" w:author="Richard Stefan [2]" w:date="2017-10-20T19:00:00Z">
                <w:r w:rsidDel="00762743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183C3" w14:textId="45C86BC5" w:rsidR="00882A4F" w:rsidDel="00762743" w:rsidRDefault="00882A4F" w:rsidP="00882A4F">
            <w:pPr>
              <w:jc w:val="center"/>
              <w:rPr>
                <w:ins w:id="3930" w:author="Richard Stefan" w:date="2016-09-16T16:52:00Z"/>
                <w:del w:id="3931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32" w:author="Richard Stefan" w:date="2016-09-16T16:52:00Z">
              <w:del w:id="3933" w:author="Richard Stefan [2]" w:date="2017-10-20T19:00:00Z">
                <w:r w:rsidDel="00762743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3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E87D79" w14:textId="34DB4839" w:rsidR="00882A4F" w:rsidDel="00762743" w:rsidRDefault="00882A4F" w:rsidP="00882A4F">
            <w:pPr>
              <w:jc w:val="center"/>
              <w:rPr>
                <w:ins w:id="3934" w:author="Richard Stefan" w:date="2016-09-16T16:52:00Z"/>
                <w:del w:id="3935" w:author="Richard Stefan [2]" w:date="2017-10-20T19:0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3936" w:author="Richard Stefan" w:date="2016-09-16T16:52:00Z">
              <w:del w:id="3937" w:author="Richard Stefan [2]" w:date="2017-10-20T19:00:00Z">
                <w:r w:rsidDel="00762743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5.145</w:delText>
                </w:r>
              </w:del>
            </w:ins>
          </w:p>
        </w:tc>
      </w:tr>
    </w:tbl>
    <w:p w14:paraId="5845312B" w14:textId="2F93CC63" w:rsidR="00E21951" w:rsidRDefault="00E21951" w:rsidP="00E21951">
      <w:pPr>
        <w:spacing w:after="0" w:line="240" w:lineRule="auto"/>
        <w:rPr>
          <w:ins w:id="3938" w:author="Richard Stefan" w:date="2016-09-16T17:11:00Z"/>
          <w:rFonts w:ascii="Segoe UI Light" w:hAnsi="Segoe UI Light" w:cs="Segoe UI Light"/>
          <w:sz w:val="24"/>
          <w:szCs w:val="72"/>
          <w:lang w:val="en-US"/>
        </w:rPr>
      </w:pPr>
    </w:p>
    <w:p w14:paraId="395AD1DA" w14:textId="77777777" w:rsidR="00F6641D" w:rsidRDefault="00F6641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63DB0685" w14:textId="732DA689" w:rsidR="002F1E5A" w:rsidRPr="00166C90" w:rsidRDefault="002F1E5A" w:rsidP="002F1E5A">
      <w:pPr>
        <w:spacing w:after="0" w:line="240" w:lineRule="auto"/>
        <w:rPr>
          <w:ins w:id="3939" w:author="Richard Stefan" w:date="2016-09-16T17:11:00Z"/>
          <w:rFonts w:ascii="Segoe UI Light" w:hAnsi="Segoe UI Light" w:cs="Segoe UI Light"/>
          <w:sz w:val="24"/>
          <w:szCs w:val="72"/>
          <w:lang w:val="en-US"/>
        </w:rPr>
      </w:pPr>
      <w:ins w:id="3940" w:author="Richard Stefan" w:date="2016-09-16T17:11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lastRenderedPageBreak/>
          <w:t>Example:</w:t>
        </w:r>
      </w:ins>
    </w:p>
    <w:p w14:paraId="64961121" w14:textId="5437BACB" w:rsidR="002F1E5A" w:rsidRPr="00D87022" w:rsidRDefault="002F1E5A" w:rsidP="002F1E5A">
      <w:pPr>
        <w:pStyle w:val="ListParagraph"/>
        <w:numPr>
          <w:ilvl w:val="0"/>
          <w:numId w:val="11"/>
        </w:numPr>
        <w:spacing w:after="0" w:line="240" w:lineRule="auto"/>
        <w:rPr>
          <w:ins w:id="3941" w:author="Richard Stefan" w:date="2016-09-16T17:11:00Z"/>
          <w:rFonts w:ascii="Segoe UI Light" w:hAnsi="Segoe UI Light" w:cs="Segoe UI Light"/>
          <w:sz w:val="24"/>
          <w:szCs w:val="72"/>
          <w:lang w:val="en-US"/>
        </w:rPr>
      </w:pPr>
      <w:ins w:id="3942" w:author="Richard Stefan" w:date="2016-09-16T17:11:00Z">
        <w:del w:id="3943" w:author="Richard Stefan [2]" w:date="2017-10-20T18:48:00Z">
          <w:r w:rsidDel="00AB2C32">
            <w:rPr>
              <w:rFonts w:ascii="Courier New" w:hAnsi="Courier New" w:cs="Courier New"/>
              <w:lang w:val="en-US"/>
            </w:rPr>
            <w:delText>PS</w:delText>
          </w:r>
          <w:r w:rsidRPr="001512EC" w:rsidDel="00AB2C32">
            <w:rPr>
              <w:rFonts w:ascii="Courier New" w:hAnsi="Courier New" w:cs="Courier New"/>
              <w:lang w:val="en-US"/>
            </w:rPr>
            <w:delText>|</w:delText>
          </w:r>
        </w:del>
        <w:r>
          <w:rPr>
            <w:rFonts w:ascii="Courier New" w:hAnsi="Courier New" w:cs="Courier New"/>
            <w:lang w:val="en-US"/>
          </w:rPr>
          <w:t>EUR</w:t>
        </w:r>
      </w:ins>
      <w:ins w:id="3944" w:author="Richard Stefan" w:date="2016-09-16T17:12:00Z">
        <w:r>
          <w:rPr>
            <w:rFonts w:ascii="Courier New" w:hAnsi="Courier New" w:cs="Courier New"/>
            <w:lang w:val="en-US"/>
          </w:rPr>
          <w:t>|LO|LOWW|BRK|</w:t>
        </w:r>
        <w:r w:rsidRPr="002F1E5A">
          <w:rPr>
            <w:rFonts w:ascii="Courier New" w:hAnsi="Courier New" w:cs="Courier New"/>
            <w:lang w:val="en-US"/>
          </w:rPr>
          <w:t>48.06292222</w:t>
        </w:r>
        <w:r>
          <w:rPr>
            <w:rFonts w:ascii="Courier New" w:hAnsi="Courier New" w:cs="Courier New"/>
            <w:lang w:val="en-US"/>
          </w:rPr>
          <w:t>|</w:t>
        </w:r>
        <w:r w:rsidRPr="002F1E5A">
          <w:rPr>
            <w:rFonts w:ascii="Courier New" w:hAnsi="Courier New" w:cs="Courier New"/>
            <w:lang w:val="en-US"/>
          </w:rPr>
          <w:t>16.71674722</w:t>
        </w:r>
        <w:r>
          <w:rPr>
            <w:rFonts w:ascii="Courier New" w:hAnsi="Courier New" w:cs="Courier New"/>
            <w:lang w:val="en-US"/>
          </w:rPr>
          <w:t>|270|2700|25</w:t>
        </w:r>
      </w:ins>
      <w:ins w:id="3945" w:author="Richard Stefan" w:date="2016-09-16T17:14:00Z">
        <w:r>
          <w:rPr>
            <w:rFonts w:ascii="Courier New" w:hAnsi="Courier New" w:cs="Courier New"/>
            <w:lang w:val="en-US"/>
          </w:rPr>
          <w:t>|360|</w:t>
        </w:r>
        <w:r>
          <w:rPr>
            <w:rFonts w:ascii="Courier New" w:hAnsi="Courier New" w:cs="Courier New"/>
            <w:lang w:val="en-US"/>
          </w:rPr>
          <w:br/>
          <w:t>4200|10||</w:t>
        </w:r>
      </w:ins>
      <w:ins w:id="3946" w:author="Richard Stefan" w:date="2016-09-16T17:16:00Z">
        <w:r>
          <w:rPr>
            <w:rFonts w:ascii="Courier New" w:hAnsi="Courier New" w:cs="Courier New"/>
            <w:lang w:val="en-US"/>
          </w:rPr>
          <w:t>||||||||</w:t>
        </w:r>
      </w:ins>
      <w:ins w:id="3947" w:author="Richard Stefan" w:date="2016-09-16T17:17:00Z">
        <w:r>
          <w:rPr>
            <w:rFonts w:ascii="Courier New" w:hAnsi="Courier New" w:cs="Courier New"/>
            <w:lang w:val="en-US"/>
          </w:rPr>
          <w:t>|||||</w:t>
        </w:r>
      </w:ins>
    </w:p>
    <w:p w14:paraId="6C1BFFA5" w14:textId="77777777" w:rsidR="002F1E5A" w:rsidRPr="001512EC" w:rsidRDefault="002F1E5A" w:rsidP="002F1E5A">
      <w:pPr>
        <w:pStyle w:val="ListParagraph"/>
        <w:spacing w:after="0" w:line="240" w:lineRule="auto"/>
        <w:rPr>
          <w:ins w:id="3948" w:author="Richard Stefan" w:date="2016-09-16T17:11:00Z"/>
          <w:rFonts w:ascii="Segoe UI Light" w:hAnsi="Segoe UI Light" w:cs="Segoe UI Light"/>
          <w:sz w:val="24"/>
          <w:szCs w:val="72"/>
          <w:lang w:val="en-US"/>
        </w:rPr>
      </w:pPr>
    </w:p>
    <w:p w14:paraId="092B42EC" w14:textId="77777777" w:rsidR="002F1E5A" w:rsidRDefault="002F1E5A" w:rsidP="002F1E5A">
      <w:pPr>
        <w:spacing w:after="0" w:line="240" w:lineRule="auto"/>
        <w:rPr>
          <w:ins w:id="3949" w:author="Richard Stefan" w:date="2016-09-16T17:11:00Z"/>
          <w:rFonts w:ascii="Segoe UI Light" w:hAnsi="Segoe UI Light" w:cs="Segoe UI Light"/>
          <w:sz w:val="24"/>
          <w:szCs w:val="72"/>
          <w:lang w:val="en-US"/>
        </w:rPr>
      </w:pPr>
      <w:ins w:id="3950" w:author="Richard Stefan" w:date="2016-09-16T17:11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5BB31373" w14:textId="3783B897" w:rsidR="002F1E5A" w:rsidDel="00AB2C32" w:rsidRDefault="002F1E5A" w:rsidP="002F1E5A">
      <w:pPr>
        <w:pStyle w:val="ListParagraph"/>
        <w:numPr>
          <w:ilvl w:val="0"/>
          <w:numId w:val="11"/>
        </w:numPr>
        <w:spacing w:after="0" w:line="240" w:lineRule="auto"/>
        <w:rPr>
          <w:ins w:id="3951" w:author="Richard Stefan" w:date="2016-09-16T17:11:00Z"/>
          <w:del w:id="3952" w:author="Richard Stefan [2]" w:date="2017-10-20T18:48:00Z"/>
          <w:rFonts w:ascii="Segoe UI Light" w:hAnsi="Segoe UI Light" w:cs="Segoe UI Light"/>
          <w:sz w:val="24"/>
          <w:szCs w:val="72"/>
          <w:lang w:val="en-US"/>
        </w:rPr>
      </w:pPr>
      <w:ins w:id="3953" w:author="Richard Stefan" w:date="2016-09-16T17:11:00Z">
        <w:del w:id="3954" w:author="Richard Stefan [2]" w:date="2017-10-20T18:48:00Z">
          <w:r w:rsidRPr="00AA254B" w:rsidDel="00AB2C32">
            <w:rPr>
              <w:rFonts w:ascii="Courier New" w:hAnsi="Courier New" w:cs="Courier New"/>
              <w:lang w:val="en-US"/>
            </w:rPr>
            <w:delText>Record Type</w:delText>
          </w:r>
          <w:r w:rsidDel="00AB2C32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“PS“ without the quotation marks</w:delText>
          </w:r>
        </w:del>
      </w:ins>
    </w:p>
    <w:p w14:paraId="71CB2F99" w14:textId="0386D2BF" w:rsidR="008970EA" w:rsidRDefault="008970EA" w:rsidP="008970EA">
      <w:pPr>
        <w:pStyle w:val="ListParagraph"/>
        <w:numPr>
          <w:ilvl w:val="0"/>
          <w:numId w:val="11"/>
        </w:numPr>
        <w:spacing w:after="0" w:line="240" w:lineRule="auto"/>
        <w:rPr>
          <w:ins w:id="3955" w:author="Richard Stefan" w:date="2016-09-16T17:22:00Z"/>
          <w:rFonts w:ascii="Segoe UI Light" w:hAnsi="Segoe UI Light" w:cs="Segoe UI Light"/>
          <w:sz w:val="24"/>
          <w:szCs w:val="72"/>
          <w:lang w:val="en-US"/>
        </w:rPr>
      </w:pPr>
      <w:ins w:id="3956" w:author="Richard Stefan" w:date="2016-09-16T17:22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</w:t>
        </w:r>
      </w:ins>
    </w:p>
    <w:p w14:paraId="1AEDE404" w14:textId="695EC035" w:rsidR="008970EA" w:rsidRDefault="008970EA" w:rsidP="008970EA">
      <w:pPr>
        <w:pStyle w:val="ListParagraph"/>
        <w:numPr>
          <w:ilvl w:val="0"/>
          <w:numId w:val="11"/>
        </w:numPr>
        <w:spacing w:after="0" w:line="240" w:lineRule="auto"/>
        <w:rPr>
          <w:ins w:id="3957" w:author="Richard Stefan" w:date="2016-09-16T17:22:00Z"/>
          <w:rFonts w:ascii="Segoe UI Light" w:hAnsi="Segoe UI Light" w:cs="Segoe UI Light"/>
          <w:sz w:val="24"/>
          <w:szCs w:val="72"/>
          <w:lang w:val="en-US"/>
        </w:rPr>
      </w:pPr>
      <w:ins w:id="3958" w:author="Richard Stefan" w:date="2016-09-16T17:22:00Z">
        <w:r>
          <w:rPr>
            <w:rFonts w:ascii="Courier New" w:hAnsi="Courier New" w:cs="Courier New"/>
            <w:szCs w:val="72"/>
            <w:lang w:val="en-US"/>
          </w:rPr>
          <w:t xml:space="preserve">ICAO Code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location indicator of the airport</w:t>
        </w:r>
      </w:ins>
    </w:p>
    <w:p w14:paraId="3351226E" w14:textId="77777777" w:rsidR="008970EA" w:rsidRDefault="008970EA" w:rsidP="008970EA">
      <w:pPr>
        <w:pStyle w:val="ListParagraph"/>
        <w:numPr>
          <w:ilvl w:val="0"/>
          <w:numId w:val="11"/>
        </w:numPr>
        <w:spacing w:after="0" w:line="240" w:lineRule="auto"/>
        <w:rPr>
          <w:ins w:id="3959" w:author="Richard Stefan" w:date="2016-09-16T17:22:00Z"/>
          <w:rFonts w:ascii="Segoe UI Light" w:hAnsi="Segoe UI Light" w:cs="Segoe UI Light"/>
          <w:sz w:val="24"/>
          <w:szCs w:val="72"/>
          <w:lang w:val="en-US"/>
        </w:rPr>
      </w:pPr>
      <w:ins w:id="3960" w:author="Richard Stefan" w:date="2016-09-16T17:22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four character ICAO location identifier</w:t>
        </w:r>
      </w:ins>
    </w:p>
    <w:p w14:paraId="62E42500" w14:textId="66998F6A" w:rsidR="00891B21" w:rsidRDefault="00891B21" w:rsidP="00891B21">
      <w:pPr>
        <w:pStyle w:val="ListParagraph"/>
        <w:numPr>
          <w:ilvl w:val="0"/>
          <w:numId w:val="11"/>
        </w:numPr>
        <w:spacing w:after="0" w:line="240" w:lineRule="auto"/>
        <w:rPr>
          <w:ins w:id="3961" w:author="Richard Stefan" w:date="2016-09-16T17:18:00Z"/>
          <w:rFonts w:ascii="Segoe UI Light" w:hAnsi="Segoe UI Light" w:cs="Segoe UI Light"/>
          <w:sz w:val="24"/>
          <w:szCs w:val="72"/>
          <w:lang w:val="en-US"/>
        </w:rPr>
      </w:pPr>
      <w:ins w:id="3962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MSA Center </w:t>
        </w:r>
      </w:ins>
      <w:ins w:id="3963" w:author="Richard Stefan" w:date="2016-09-16T17:1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964" w:author="Richard Stefan" w:date="2016-09-16T17:23:00Z">
        <w:r w:rsidR="008970EA">
          <w:rPr>
            <w:rFonts w:ascii="Segoe UI Light" w:hAnsi="Segoe UI Light" w:cs="Segoe UI Light"/>
            <w:sz w:val="24"/>
            <w:szCs w:val="72"/>
            <w:lang w:val="en-US"/>
          </w:rPr>
          <w:t xml:space="preserve">MSA center fix </w:t>
        </w:r>
      </w:ins>
    </w:p>
    <w:p w14:paraId="064CD05C" w14:textId="1BD2B307" w:rsidR="00891B21" w:rsidRDefault="008970EA" w:rsidP="00891B21">
      <w:pPr>
        <w:pStyle w:val="ListParagraph"/>
        <w:numPr>
          <w:ilvl w:val="0"/>
          <w:numId w:val="11"/>
        </w:numPr>
        <w:spacing w:after="0" w:line="240" w:lineRule="auto"/>
        <w:rPr>
          <w:ins w:id="3965" w:author="Richard Stefan" w:date="2016-09-16T17:18:00Z"/>
          <w:rFonts w:ascii="Segoe UI Light" w:hAnsi="Segoe UI Light" w:cs="Segoe UI Light"/>
          <w:sz w:val="24"/>
          <w:szCs w:val="72"/>
          <w:lang w:val="en-US"/>
        </w:rPr>
      </w:pPr>
      <w:ins w:id="3966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>MSA Center</w:t>
        </w:r>
      </w:ins>
      <w:ins w:id="3967" w:author="Richard Stefan" w:date="2016-09-16T20:38:00Z">
        <w:r w:rsidR="008D3F9F">
          <w:rPr>
            <w:rFonts w:ascii="Courier New" w:hAnsi="Courier New" w:cs="Courier New"/>
            <w:szCs w:val="72"/>
            <w:lang w:val="en-US"/>
          </w:rPr>
          <w:t xml:space="preserve"> Latitude</w:t>
        </w:r>
      </w:ins>
      <w:ins w:id="3968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 </w:t>
        </w:r>
        <w:r w:rsidRPr="00BB2D97">
          <w:rPr>
            <w:rFonts w:ascii="Segoe UI Light" w:hAnsi="Segoe UI Light" w:cs="Segoe UI Light"/>
            <w:sz w:val="24"/>
            <w:szCs w:val="72"/>
            <w:lang w:val="en-US"/>
            <w:rPrChange w:id="3969" w:author="Richard Stefan" w:date="2016-09-16T18:38:00Z">
              <w:rPr>
                <w:rFonts w:ascii="Courier New" w:hAnsi="Courier New" w:cs="Courier New"/>
                <w:szCs w:val="72"/>
                <w:lang w:val="en-US"/>
              </w:rPr>
            </w:rPrChange>
          </w:rPr>
          <w:t xml:space="preserve">: </w:t>
        </w:r>
      </w:ins>
      <w:ins w:id="3970" w:author="Richard Stefan" w:date="2016-09-16T17:23:00Z">
        <w:r w:rsidRPr="00BB2D97">
          <w:rPr>
            <w:rFonts w:ascii="Segoe UI Light" w:hAnsi="Segoe UI Light" w:cs="Segoe UI Light"/>
            <w:sz w:val="24"/>
            <w:szCs w:val="72"/>
            <w:lang w:val="en-US"/>
            <w:rPrChange w:id="3971" w:author="Richard Stefan" w:date="2016-09-16T18:38:00Z">
              <w:rPr>
                <w:rFonts w:ascii="Courier New" w:hAnsi="Courier New" w:cs="Courier New"/>
                <w:szCs w:val="72"/>
                <w:lang w:val="en-US"/>
              </w:rPr>
            </w:rPrChange>
          </w:rPr>
          <w:t xml:space="preserve">MSA Center fix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4F10017F" w14:textId="387DE5B1" w:rsidR="00891B21" w:rsidRDefault="00891B21" w:rsidP="00891B2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3972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MSA Center Longitude </w:t>
        </w:r>
      </w:ins>
      <w:ins w:id="3973" w:author="Richard Stefan" w:date="2016-09-16T17:1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974" w:author="Richard Stefan" w:date="2016-09-16T18:38:00Z">
        <w:r w:rsidR="00BB2D97" w:rsidRPr="00D87022">
          <w:rPr>
            <w:rFonts w:ascii="Segoe UI Light" w:hAnsi="Segoe UI Light" w:cs="Segoe UI Light"/>
            <w:sz w:val="24"/>
            <w:szCs w:val="72"/>
            <w:lang w:val="en-US"/>
          </w:rPr>
          <w:t>MSA Center fix</w:t>
        </w:r>
        <w:r w:rsidR="00BB2D97" w:rsidRPr="00BD48BF">
          <w:rPr>
            <w:rFonts w:ascii="Segoe UI Light" w:hAnsi="Segoe UI Light" w:cs="Segoe UI Light"/>
            <w:sz w:val="24"/>
            <w:szCs w:val="72"/>
            <w:lang w:val="en-US"/>
          </w:rPr>
          <w:t xml:space="preserve"> longitude in degrees decimal floating point (E positive, W negative)</w:t>
        </w:r>
      </w:ins>
    </w:p>
    <w:p w14:paraId="50E18CDF" w14:textId="6E782BED" w:rsidR="00447131" w:rsidRPr="00447131" w:rsidRDefault="00447131" w:rsidP="00447131">
      <w:pPr>
        <w:pStyle w:val="ListParagraph"/>
        <w:numPr>
          <w:ilvl w:val="0"/>
          <w:numId w:val="11"/>
        </w:numPr>
        <w:spacing w:after="0" w:line="240" w:lineRule="auto"/>
        <w:rPr>
          <w:ins w:id="3975" w:author="Richard Stefan" w:date="2016-09-16T17:18:00Z"/>
          <w:rFonts w:ascii="Segoe UI Light" w:hAnsi="Segoe UI Light" w:cs="Segoe UI Light"/>
          <w:sz w:val="24"/>
          <w:szCs w:val="72"/>
          <w:lang w:val="en-US"/>
        </w:rPr>
      </w:pPr>
      <w:r w:rsidRPr="00A646A9">
        <w:rPr>
          <w:rFonts w:ascii="Courier New" w:hAnsi="Courier New" w:cs="Courier New"/>
          <w:lang w:val="en-US"/>
        </w:rPr>
        <w:t xml:space="preserve">Multiple Code </w:t>
      </w:r>
      <w:ins w:id="3976" w:author="Richard Stefan" w:date="2016-09-16T18:43:00Z">
        <w:r w:rsidRPr="00A646A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detail</w:t>
      </w:r>
    </w:p>
    <w:p w14:paraId="0AB2C07D" w14:textId="727B23FC" w:rsidR="00891B21" w:rsidRDefault="00891B21" w:rsidP="00891B21">
      <w:pPr>
        <w:pStyle w:val="ListParagraph"/>
        <w:numPr>
          <w:ilvl w:val="0"/>
          <w:numId w:val="11"/>
        </w:numPr>
        <w:spacing w:after="0" w:line="240" w:lineRule="auto"/>
        <w:rPr>
          <w:ins w:id="3977" w:author="Richard Stefan" w:date="2016-09-16T17:19:00Z"/>
          <w:rFonts w:ascii="Segoe UI Light" w:hAnsi="Segoe UI Light" w:cs="Segoe UI Light"/>
          <w:sz w:val="24"/>
          <w:szCs w:val="72"/>
          <w:lang w:val="en-US"/>
        </w:rPr>
      </w:pPr>
      <w:ins w:id="3978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Sector Bearing 1-7 </w:t>
        </w:r>
      </w:ins>
      <w:ins w:id="3979" w:author="Richard Stefan" w:date="2016-09-16T17:1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980" w:author="Richard Stefan" w:date="2016-09-16T18:39:00Z">
        <w:r w:rsidR="00330589">
          <w:rPr>
            <w:rFonts w:ascii="Segoe UI Light" w:hAnsi="Segoe UI Light" w:cs="Segoe UI Light"/>
            <w:sz w:val="24"/>
            <w:szCs w:val="72"/>
            <w:lang w:val="en-US"/>
          </w:rPr>
          <w:t>sector bearing in degrees</w:t>
        </w:r>
      </w:ins>
    </w:p>
    <w:p w14:paraId="3F40D411" w14:textId="6E626618" w:rsidR="00891B21" w:rsidRDefault="00891B21" w:rsidP="00891B21">
      <w:pPr>
        <w:pStyle w:val="ListParagraph"/>
        <w:numPr>
          <w:ilvl w:val="0"/>
          <w:numId w:val="11"/>
        </w:numPr>
        <w:spacing w:after="0" w:line="240" w:lineRule="auto"/>
        <w:rPr>
          <w:ins w:id="3981" w:author="Richard Stefan" w:date="2016-09-16T17:19:00Z"/>
          <w:rFonts w:ascii="Segoe UI Light" w:hAnsi="Segoe UI Light" w:cs="Segoe UI Light"/>
          <w:sz w:val="24"/>
          <w:szCs w:val="72"/>
          <w:lang w:val="en-US"/>
        </w:rPr>
      </w:pPr>
      <w:ins w:id="3982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Sector Altitude 1-7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983" w:author="Richard Stefan" w:date="2016-09-16T18:40:00Z">
        <w:r w:rsidR="00330589">
          <w:rPr>
            <w:rFonts w:ascii="Segoe UI Light" w:hAnsi="Segoe UI Light" w:cs="Segoe UI Light"/>
            <w:sz w:val="24"/>
            <w:szCs w:val="72"/>
            <w:lang w:val="en-US"/>
          </w:rPr>
          <w:t>sector altitude in feet</w:t>
        </w:r>
      </w:ins>
    </w:p>
    <w:p w14:paraId="0148110E" w14:textId="6E326DEA" w:rsidR="00891B21" w:rsidRPr="00891B21" w:rsidRDefault="00891B21" w:rsidP="00891B21">
      <w:pPr>
        <w:pStyle w:val="ListParagraph"/>
        <w:numPr>
          <w:ilvl w:val="0"/>
          <w:numId w:val="11"/>
        </w:numPr>
        <w:spacing w:after="0" w:line="240" w:lineRule="auto"/>
        <w:rPr>
          <w:ins w:id="3984" w:author="Richard Stefan" w:date="2016-09-16T17:18:00Z"/>
          <w:rFonts w:ascii="Segoe UI Light" w:hAnsi="Segoe UI Light" w:cs="Segoe UI Light"/>
          <w:sz w:val="24"/>
          <w:szCs w:val="72"/>
          <w:lang w:val="en-US"/>
          <w:rPrChange w:id="3985" w:author="Richard Stefan" w:date="2016-09-16T17:19:00Z">
            <w:rPr>
              <w:ins w:id="3986" w:author="Richard Stefan" w:date="2016-09-16T17:18:00Z"/>
              <w:lang w:val="en-US"/>
            </w:rPr>
          </w:rPrChange>
        </w:rPr>
      </w:pPr>
      <w:ins w:id="3987" w:author="Richard Stefan" w:date="2016-09-16T17:19:00Z">
        <w:r>
          <w:rPr>
            <w:rFonts w:ascii="Courier New" w:hAnsi="Courier New" w:cs="Courier New"/>
            <w:szCs w:val="72"/>
            <w:lang w:val="en-US"/>
          </w:rPr>
          <w:t xml:space="preserve">Sector Radius 1-7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3988" w:author="Richard Stefan" w:date="2016-09-16T18:40:00Z">
        <w:r w:rsidR="00330589">
          <w:rPr>
            <w:rFonts w:ascii="Segoe UI Light" w:hAnsi="Segoe UI Light" w:cs="Segoe UI Light"/>
            <w:sz w:val="24"/>
            <w:szCs w:val="72"/>
            <w:lang w:val="en-US"/>
          </w:rPr>
          <w:t>radius</w:t>
        </w:r>
      </w:ins>
      <w:ins w:id="3989" w:author="Richard Stefan" w:date="2016-09-16T18:41:00Z">
        <w:r w:rsidR="00330589">
          <w:rPr>
            <w:rFonts w:ascii="Segoe UI Light" w:hAnsi="Segoe UI Light" w:cs="Segoe UI Light"/>
            <w:sz w:val="24"/>
            <w:szCs w:val="72"/>
            <w:lang w:val="en-US"/>
          </w:rPr>
          <w:t xml:space="preserve"> from MSA Center fix in nautical miles</w:t>
        </w:r>
      </w:ins>
    </w:p>
    <w:p w14:paraId="7392CFB4" w14:textId="77777777" w:rsidR="00E87E16" w:rsidRDefault="00E87E16">
      <w:pPr>
        <w:rPr>
          <w:ins w:id="399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3991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br w:type="page"/>
        </w:r>
      </w:ins>
    </w:p>
    <w:p w14:paraId="23D736DC" w14:textId="747EEF90" w:rsidR="00E87E16" w:rsidRPr="00C55962" w:rsidRDefault="00E87E16" w:rsidP="00E87E16">
      <w:pPr>
        <w:pStyle w:val="Heading1"/>
        <w:numPr>
          <w:ilvl w:val="1"/>
          <w:numId w:val="13"/>
        </w:numPr>
        <w:ind w:left="431" w:hanging="431"/>
        <w:rPr>
          <w:ins w:id="3992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3993" w:name="_Enroute_Airways_Restriction"/>
      <w:bookmarkStart w:id="3994" w:name="_Toc139626225"/>
      <w:bookmarkEnd w:id="3993"/>
      <w:ins w:id="3995" w:author="Richard Stefan" w:date="2016-09-16T18:44:00Z">
        <w:r w:rsidRPr="00C55962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Enroute Airways Restriction</w:t>
        </w:r>
      </w:ins>
      <w:bookmarkEnd w:id="3994"/>
    </w:p>
    <w:p w14:paraId="1260511E" w14:textId="77777777" w:rsidR="00E87E16" w:rsidRDefault="00E87E16" w:rsidP="00E87E16">
      <w:pPr>
        <w:spacing w:after="0" w:line="240" w:lineRule="auto"/>
        <w:rPr>
          <w:ins w:id="399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3997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1414B269" w14:textId="484E4639" w:rsidR="00E87E16" w:rsidRPr="00D87022" w:rsidRDefault="00E87E16" w:rsidP="00E87E16">
      <w:pPr>
        <w:spacing w:after="0" w:line="240" w:lineRule="auto"/>
        <w:rPr>
          <w:ins w:id="3998" w:author="Richard Stefan" w:date="2016-09-16T18:43:00Z"/>
          <w:rFonts w:ascii="Courier New" w:hAnsi="Courier New" w:cs="Courier New"/>
          <w:lang w:val="en-US"/>
        </w:rPr>
      </w:pPr>
      <w:ins w:id="3999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ins w:id="4000" w:author="Richard Stefan" w:date="2016-09-16T18:44:00Z">
        <w:del w:id="4001" w:author="Richard Stefan [2]" w:date="2017-10-20T19:04:00Z">
          <w:r w:rsidDel="0039524E">
            <w:rPr>
              <w:rFonts w:ascii="Courier New" w:hAnsi="Courier New" w:cs="Courier New"/>
              <w:lang w:val="en-US"/>
            </w:rPr>
            <w:delText>eu</w:delText>
          </w:r>
        </w:del>
      </w:ins>
      <w:ins w:id="4002" w:author="Richard Stefan" w:date="2016-09-16T18:43:00Z">
        <w:del w:id="4003" w:author="Richard Stefan [2]" w:date="2017-10-20T19:04:00Z">
          <w:r w:rsidRPr="00D87022" w:rsidDel="0039524E">
            <w:rPr>
              <w:rFonts w:ascii="Courier New" w:hAnsi="Courier New" w:cs="Courier New"/>
              <w:lang w:val="en-US"/>
            </w:rPr>
            <w:delText>_</w:delText>
          </w:r>
        </w:del>
      </w:ins>
      <w:ins w:id="4004" w:author="Richard Stefan" w:date="2016-09-16T18:44:00Z">
        <w:r>
          <w:rPr>
            <w:rFonts w:ascii="Courier New" w:hAnsi="Courier New" w:cs="Courier New"/>
            <w:lang w:val="en-US"/>
          </w:rPr>
          <w:t>enroute</w:t>
        </w:r>
      </w:ins>
      <w:r w:rsidR="00AD5D0F">
        <w:rPr>
          <w:rFonts w:ascii="Courier New" w:hAnsi="Courier New" w:cs="Courier New"/>
          <w:lang w:val="en-US"/>
        </w:rPr>
        <w:t>_</w:t>
      </w:r>
      <w:ins w:id="4005" w:author="Richard Stefan" w:date="2016-09-16T18:44:00Z">
        <w:r>
          <w:rPr>
            <w:rFonts w:ascii="Courier New" w:hAnsi="Courier New" w:cs="Courier New"/>
            <w:lang w:val="en-US"/>
          </w:rPr>
          <w:t>airway</w:t>
        </w:r>
      </w:ins>
      <w:r w:rsidR="00AD5D0F">
        <w:rPr>
          <w:rFonts w:ascii="Courier New" w:hAnsi="Courier New" w:cs="Courier New"/>
          <w:lang w:val="en-US"/>
        </w:rPr>
        <w:t>_</w:t>
      </w:r>
      <w:ins w:id="4006" w:author="Richard Stefan" w:date="2016-09-16T18:44:00Z">
        <w:r>
          <w:rPr>
            <w:rFonts w:ascii="Courier New" w:hAnsi="Courier New" w:cs="Courier New"/>
            <w:lang w:val="en-US"/>
          </w:rPr>
          <w:t>restriction</w:t>
        </w:r>
      </w:ins>
      <w:ins w:id="4007" w:author="Richard Stefan" w:date="2016-09-16T18:43:00Z">
        <w:del w:id="4008" w:author="Richard Stefan [2]" w:date="2017-10-20T19:04:00Z">
          <w:r w:rsidRPr="00D87022" w:rsidDel="0039524E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790D16B2" w14:textId="5BA3FC10" w:rsidR="00E87E16" w:rsidRPr="00D87022" w:rsidDel="0039524E" w:rsidRDefault="00E87E16" w:rsidP="00E87E16">
      <w:pPr>
        <w:spacing w:after="0" w:line="240" w:lineRule="auto"/>
        <w:rPr>
          <w:ins w:id="4009" w:author="Richard Stefan" w:date="2016-09-16T18:43:00Z"/>
          <w:del w:id="4010" w:author="Richard Stefan [2]" w:date="2017-10-20T19:04:00Z"/>
          <w:rFonts w:ascii="Courier New" w:hAnsi="Courier New" w:cs="Courier New"/>
          <w:lang w:val="en-US"/>
        </w:rPr>
      </w:pPr>
      <w:ins w:id="4011" w:author="Richard Stefan" w:date="2016-09-16T18:43:00Z">
        <w:del w:id="4012" w:author="Richard Stefan [2]" w:date="2017-10-20T19:04:00Z">
          <w:r w:rsidRPr="00D87022" w:rsidDel="0039524E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39524E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401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4014" w:author="Richard Stefan [2]" w:date="2017-10-20T19:04:00Z">
          <w:r w:rsidDel="0039524E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4015" w:author="Richard Stefan [2]" w:date="2017-10-20T19:04:00Z">
        <w:r w:rsidR="003B06EB" w:rsidDel="0039524E">
          <w:rPr>
            <w:rFonts w:ascii="Courier New" w:hAnsi="Courier New" w:cs="Courier New"/>
            <w:lang w:val="en-US"/>
          </w:rPr>
          <w:delText>EU</w:delText>
        </w:r>
      </w:del>
      <w:ins w:id="4016" w:author="Richard Stefan" w:date="2016-09-16T18:43:00Z">
        <w:del w:id="4017" w:author="Richard Stefan [2]" w:date="2017-10-20T19:04:00Z">
          <w:r w:rsidRPr="00D87022" w:rsidDel="0039524E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062C9F7B" w14:textId="3B28EC0F" w:rsidR="00E87E16" w:rsidRDefault="00E87E16" w:rsidP="00E87E16">
      <w:pPr>
        <w:spacing w:after="0" w:line="240" w:lineRule="auto"/>
        <w:rPr>
          <w:ins w:id="4018" w:author="Richard Stefan" w:date="2016-09-16T18:43:00Z"/>
          <w:rFonts w:ascii="Courier New" w:hAnsi="Courier New" w:cs="Courier New"/>
          <w:lang w:val="en-US"/>
        </w:rPr>
      </w:pPr>
      <w:ins w:id="4019" w:author="Richard Stefan" w:date="2016-09-16T18:43:00Z">
        <w:r>
          <w:rPr>
            <w:rFonts w:ascii="Courier New" w:hAnsi="Courier New" w:cs="Courier New"/>
            <w:lang w:val="en-US"/>
          </w:rPr>
          <w:tab/>
          <w:t>[area_code</w:t>
        </w:r>
        <w:r w:rsidRPr="00D87022">
          <w:rPr>
            <w:rFonts w:ascii="Courier New" w:hAnsi="Courier New" w:cs="Courier New"/>
            <w:lang w:val="en-US"/>
          </w:rPr>
          <w:t xml:space="preserve">] </w:t>
        </w:r>
        <w:del w:id="4020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02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022" w:author="Richard Stefan" w:date="2016-09-16T18:43:00Z">
        <w:r>
          <w:rPr>
            <w:rFonts w:ascii="Courier New" w:hAnsi="Courier New" w:cs="Courier New"/>
            <w:lang w:val="en-US"/>
          </w:rPr>
          <w:t>3)</w:t>
        </w:r>
        <w:del w:id="4023" w:author="Richard Stefan [2]" w:date="2017-10-20T19:05:00Z">
          <w:r w:rsidRPr="00D87022"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0E29BAC" w14:textId="2BF4C4BB" w:rsidR="00E87E16" w:rsidRDefault="00E87E16" w:rsidP="00E87E16">
      <w:pPr>
        <w:spacing w:after="0" w:line="240" w:lineRule="auto"/>
        <w:rPr>
          <w:ins w:id="4024" w:author="Richard Stefan" w:date="2016-09-16T18:43:00Z"/>
          <w:rFonts w:ascii="Courier New" w:hAnsi="Courier New" w:cs="Courier New"/>
          <w:lang w:val="en-US"/>
        </w:rPr>
      </w:pPr>
      <w:ins w:id="402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ins w:id="4026" w:author="Richard Stefan" w:date="2016-09-16T19:29:00Z">
        <w:r w:rsidR="0037442B">
          <w:rPr>
            <w:rFonts w:ascii="Courier New" w:hAnsi="Courier New" w:cs="Courier New"/>
            <w:lang w:val="en-US"/>
          </w:rPr>
          <w:t>route_identifier</w:t>
        </w:r>
      </w:ins>
      <w:ins w:id="4027" w:author="Richard Stefan" w:date="2016-09-16T18:43:00Z">
        <w:r w:rsidR="0037442B">
          <w:rPr>
            <w:rFonts w:ascii="Courier New" w:hAnsi="Courier New" w:cs="Courier New"/>
            <w:lang w:val="en-US"/>
          </w:rPr>
          <w:t xml:space="preserve">] </w:t>
        </w:r>
        <w:del w:id="4028" w:author="Richard Stefan [2]" w:date="2017-10-20T16:30:00Z">
          <w:r w:rsidR="0037442B"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02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030" w:author="Richard Stefan" w:date="2016-09-16T18:43:00Z">
        <w:r w:rsidR="0037442B">
          <w:rPr>
            <w:rFonts w:ascii="Courier New" w:hAnsi="Courier New" w:cs="Courier New"/>
            <w:lang w:val="en-US"/>
          </w:rPr>
          <w:t>5</w:t>
        </w:r>
        <w:r>
          <w:rPr>
            <w:rFonts w:ascii="Courier New" w:hAnsi="Courier New" w:cs="Courier New"/>
            <w:lang w:val="en-US"/>
          </w:rPr>
          <w:t>)</w:t>
        </w:r>
        <w:del w:id="4031" w:author="Richard Stefan [2]" w:date="2017-10-20T19:05:00Z">
          <w:r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31361F1D" w14:textId="72A327A6" w:rsidR="0037442B" w:rsidRDefault="0037442B" w:rsidP="0037442B">
      <w:pPr>
        <w:spacing w:after="0" w:line="240" w:lineRule="auto"/>
        <w:rPr>
          <w:ins w:id="4032" w:author="Richard Stefan" w:date="2016-09-16T19:30:00Z"/>
          <w:rFonts w:ascii="Courier New" w:hAnsi="Courier New" w:cs="Courier New"/>
          <w:lang w:val="en-US"/>
        </w:rPr>
      </w:pPr>
      <w:ins w:id="4033" w:author="Richard Stefan" w:date="2016-09-16T19:29:00Z">
        <w:r>
          <w:rPr>
            <w:rFonts w:ascii="Courier New" w:hAnsi="Courier New" w:cs="Courier New"/>
            <w:lang w:val="en-US"/>
          </w:rPr>
          <w:tab/>
          <w:t xml:space="preserve">[restriction_identifier] </w:t>
        </w:r>
      </w:ins>
      <w:ins w:id="4034" w:author="Richard Stefan" w:date="2016-09-16T19:30:00Z">
        <w:del w:id="4035" w:author="Richard Stefan [2]" w:date="2017-10-20T19:05:00Z">
          <w:r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036" w:author="Richard Stefan" w:date="2016-09-16T19:29:00Z">
        <w:del w:id="4037" w:author="Richard Stefan [2]" w:date="2017-10-20T19:05:00Z">
          <w:r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4038" w:author="Richard Stefan [2]" w:date="2017-10-20T19:05:00Z">
        <w:r w:rsidR="00913F75">
          <w:rPr>
            <w:rFonts w:ascii="Courier New" w:hAnsi="Courier New" w:cs="Courier New"/>
            <w:lang w:val="en-US"/>
          </w:rPr>
          <w:t xml:space="preserve"> INT(3)</w:t>
        </w:r>
      </w:ins>
      <w:ins w:id="4039" w:author="Richard Stefan" w:date="2016-09-16T19:29:00Z">
        <w:r>
          <w:rPr>
            <w:rFonts w:ascii="Courier New" w:hAnsi="Courier New" w:cs="Courier New"/>
            <w:lang w:val="en-US"/>
          </w:rPr>
          <w:t>,</w:t>
        </w:r>
      </w:ins>
    </w:p>
    <w:p w14:paraId="6AD521A5" w14:textId="7834EDFB" w:rsidR="0037442B" w:rsidRDefault="0037442B" w:rsidP="0037442B">
      <w:pPr>
        <w:spacing w:after="0" w:line="240" w:lineRule="auto"/>
        <w:rPr>
          <w:ins w:id="4040" w:author="Richard Stefan" w:date="2016-09-16T19:31:00Z"/>
          <w:rFonts w:ascii="Courier New" w:hAnsi="Courier New" w:cs="Courier New"/>
          <w:lang w:val="en-US"/>
        </w:rPr>
      </w:pPr>
      <w:ins w:id="4041" w:author="Richard Stefan" w:date="2016-09-16T19:30:00Z">
        <w:r>
          <w:rPr>
            <w:rFonts w:ascii="Courier New" w:hAnsi="Courier New" w:cs="Courier New"/>
            <w:lang w:val="en-US"/>
          </w:rPr>
          <w:tab/>
          <w:t xml:space="preserve">[restriction_type] </w:t>
        </w:r>
        <w:del w:id="404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04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044" w:author="Richard Stefan" w:date="2016-09-16T19:31:00Z">
        <w:r>
          <w:rPr>
            <w:rFonts w:ascii="Courier New" w:hAnsi="Courier New" w:cs="Courier New"/>
            <w:lang w:val="en-US"/>
          </w:rPr>
          <w:t>2</w:t>
        </w:r>
      </w:ins>
      <w:ins w:id="4045" w:author="Richard Stefan" w:date="2016-09-16T19:30:00Z">
        <w:r>
          <w:rPr>
            <w:rFonts w:ascii="Courier New" w:hAnsi="Courier New" w:cs="Courier New"/>
            <w:lang w:val="en-US"/>
          </w:rPr>
          <w:t>)</w:t>
        </w:r>
        <w:del w:id="4046" w:author="Richard Stefan [2]" w:date="2017-10-20T19:05:00Z">
          <w:r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5AFAE562" w14:textId="6FAE67D5" w:rsidR="0037442B" w:rsidRDefault="0037442B" w:rsidP="0037442B">
      <w:pPr>
        <w:spacing w:after="0" w:line="240" w:lineRule="auto"/>
        <w:rPr>
          <w:ins w:id="4047" w:author="Richard Stefan" w:date="2016-09-16T19:31:00Z"/>
          <w:rFonts w:ascii="Courier New" w:hAnsi="Courier New" w:cs="Courier New"/>
          <w:lang w:val="en-US"/>
        </w:rPr>
      </w:pPr>
      <w:ins w:id="4048" w:author="Richard Stefan" w:date="2016-09-16T19:31:00Z">
        <w:r>
          <w:rPr>
            <w:rFonts w:ascii="Courier New" w:hAnsi="Courier New" w:cs="Courier New"/>
            <w:lang w:val="en-US"/>
          </w:rPr>
          <w:tab/>
          <w:t>[start</w:t>
        </w:r>
      </w:ins>
      <w:ins w:id="4049" w:author="Richard Stefan [2]" w:date="2017-10-20T19:06:00Z">
        <w:r w:rsidR="00913F75">
          <w:rPr>
            <w:rFonts w:ascii="Courier New" w:hAnsi="Courier New" w:cs="Courier New"/>
            <w:lang w:val="en-US"/>
          </w:rPr>
          <w:t>_waypoint</w:t>
        </w:r>
      </w:ins>
      <w:ins w:id="4050" w:author="Richard Stefan" w:date="2016-09-16T19:31:00Z">
        <w:del w:id="4051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_fix</w:delText>
          </w:r>
        </w:del>
        <w:r>
          <w:rPr>
            <w:rFonts w:ascii="Courier New" w:hAnsi="Courier New" w:cs="Courier New"/>
            <w:lang w:val="en-US"/>
          </w:rPr>
          <w:t xml:space="preserve">_identifier] </w:t>
        </w:r>
        <w:del w:id="405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05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054" w:author="Richard Stefan" w:date="2016-09-16T19:31:00Z">
        <w:r>
          <w:rPr>
            <w:rFonts w:ascii="Courier New" w:hAnsi="Courier New" w:cs="Courier New"/>
            <w:lang w:val="en-US"/>
          </w:rPr>
          <w:t>5)</w:t>
        </w:r>
        <w:del w:id="4055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134E2BD3" w14:textId="366889C2" w:rsidR="0037442B" w:rsidRDefault="0037442B" w:rsidP="0037442B">
      <w:pPr>
        <w:spacing w:after="0" w:line="240" w:lineRule="auto"/>
        <w:rPr>
          <w:ins w:id="4056" w:author="Richard Stefan" w:date="2016-09-16T19:31:00Z"/>
          <w:rFonts w:ascii="Courier New" w:hAnsi="Courier New" w:cs="Courier New"/>
          <w:lang w:val="en-US"/>
        </w:rPr>
      </w:pPr>
      <w:ins w:id="4057" w:author="Richard Stefan" w:date="2016-09-16T19:31:00Z">
        <w:r>
          <w:rPr>
            <w:rFonts w:ascii="Courier New" w:hAnsi="Courier New" w:cs="Courier New"/>
            <w:lang w:val="en-US"/>
          </w:rPr>
          <w:tab/>
          <w:t>[start_</w:t>
        </w:r>
      </w:ins>
      <w:ins w:id="4058" w:author="Richard Stefan [2]" w:date="2017-10-20T19:06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059" w:author="Richard Stefan" w:date="2016-09-16T19:31:00Z">
        <w:del w:id="4060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fix</w:delText>
          </w:r>
        </w:del>
        <w:r>
          <w:rPr>
            <w:rFonts w:ascii="Courier New" w:hAnsi="Courier New" w:cs="Courier New"/>
            <w:lang w:val="en-US"/>
          </w:rPr>
          <w:t xml:space="preserve">_latitude] </w:t>
        </w:r>
        <w:del w:id="4061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numeric(53,0) NOT NULL</w:delText>
          </w:r>
        </w:del>
      </w:ins>
      <w:ins w:id="4062" w:author="Richard Stefan [2]" w:date="2017-10-20T19:06:00Z">
        <w:r w:rsidR="00913F75">
          <w:rPr>
            <w:rFonts w:ascii="Courier New" w:hAnsi="Courier New" w:cs="Courier New"/>
            <w:lang w:val="en-US"/>
          </w:rPr>
          <w:t>REAL(9)</w:t>
        </w:r>
      </w:ins>
      <w:ins w:id="4063" w:author="Richard Stefan" w:date="2016-09-16T19:31:00Z">
        <w:r>
          <w:rPr>
            <w:rFonts w:ascii="Courier New" w:hAnsi="Courier New" w:cs="Courier New"/>
            <w:lang w:val="en-US"/>
          </w:rPr>
          <w:t>,</w:t>
        </w:r>
      </w:ins>
    </w:p>
    <w:p w14:paraId="3CF768BD" w14:textId="43A674F9" w:rsidR="0037442B" w:rsidRDefault="0037442B" w:rsidP="0037442B">
      <w:pPr>
        <w:spacing w:after="0" w:line="240" w:lineRule="auto"/>
        <w:rPr>
          <w:ins w:id="4064" w:author="Richard Stefan" w:date="2016-09-16T19:31:00Z"/>
          <w:rFonts w:ascii="Courier New" w:hAnsi="Courier New" w:cs="Courier New"/>
          <w:lang w:val="en-US"/>
        </w:rPr>
      </w:pPr>
      <w:ins w:id="4065" w:author="Richard Stefan" w:date="2016-09-16T19:31:00Z">
        <w:r>
          <w:rPr>
            <w:rFonts w:ascii="Courier New" w:hAnsi="Courier New" w:cs="Courier New"/>
            <w:lang w:val="en-US"/>
          </w:rPr>
          <w:tab/>
          <w:t>[start_</w:t>
        </w:r>
      </w:ins>
      <w:ins w:id="4066" w:author="Richard Stefan [2]" w:date="2017-10-20T19:06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067" w:author="Richard Stefan" w:date="2016-09-16T19:31:00Z">
        <w:del w:id="4068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fix</w:delText>
          </w:r>
        </w:del>
        <w:r>
          <w:rPr>
            <w:rFonts w:ascii="Courier New" w:hAnsi="Courier New" w:cs="Courier New"/>
            <w:lang w:val="en-US"/>
          </w:rPr>
          <w:t xml:space="preserve">_longitude] </w:t>
        </w:r>
        <w:del w:id="4069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numeric(53,0) NOT NULL</w:delText>
          </w:r>
        </w:del>
      </w:ins>
      <w:ins w:id="4070" w:author="Richard Stefan [2]" w:date="2017-10-20T19:06:00Z">
        <w:r w:rsidR="00913F75">
          <w:rPr>
            <w:rFonts w:ascii="Courier New" w:hAnsi="Courier New" w:cs="Courier New"/>
            <w:lang w:val="en-US"/>
          </w:rPr>
          <w:t>REAL(10)</w:t>
        </w:r>
      </w:ins>
      <w:ins w:id="4071" w:author="Richard Stefan" w:date="2016-09-16T19:31:00Z">
        <w:r>
          <w:rPr>
            <w:rFonts w:ascii="Courier New" w:hAnsi="Courier New" w:cs="Courier New"/>
            <w:lang w:val="en-US"/>
          </w:rPr>
          <w:t>,</w:t>
        </w:r>
      </w:ins>
    </w:p>
    <w:p w14:paraId="52A6ED2E" w14:textId="63E23CD6" w:rsidR="0037442B" w:rsidRDefault="0037442B" w:rsidP="0037442B">
      <w:pPr>
        <w:spacing w:after="0" w:line="240" w:lineRule="auto"/>
        <w:rPr>
          <w:ins w:id="4072" w:author="Richard Stefan" w:date="2016-09-16T19:32:00Z"/>
          <w:rFonts w:ascii="Courier New" w:hAnsi="Courier New" w:cs="Courier New"/>
          <w:lang w:val="en-US"/>
        </w:rPr>
      </w:pPr>
      <w:ins w:id="4073" w:author="Richard Stefan" w:date="2016-09-16T19:32:00Z">
        <w:r>
          <w:rPr>
            <w:rFonts w:ascii="Courier New" w:hAnsi="Courier New" w:cs="Courier New"/>
            <w:lang w:val="en-US"/>
          </w:rPr>
          <w:tab/>
          <w:t>[end_</w:t>
        </w:r>
      </w:ins>
      <w:ins w:id="4074" w:author="Richard Stefan [2]" w:date="2017-10-20T19:06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075" w:author="Richard Stefan" w:date="2016-09-16T19:32:00Z">
        <w:del w:id="4076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fix</w:delText>
          </w:r>
        </w:del>
        <w:r>
          <w:rPr>
            <w:rFonts w:ascii="Courier New" w:hAnsi="Courier New" w:cs="Courier New"/>
            <w:lang w:val="en-US"/>
          </w:rPr>
          <w:t xml:space="preserve">_identifier] </w:t>
        </w:r>
        <w:del w:id="407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07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079" w:author="Richard Stefan" w:date="2016-09-16T19:32:00Z">
        <w:r>
          <w:rPr>
            <w:rFonts w:ascii="Courier New" w:hAnsi="Courier New" w:cs="Courier New"/>
            <w:lang w:val="en-US"/>
          </w:rPr>
          <w:t>5)</w:t>
        </w:r>
        <w:del w:id="4080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>
          <w:rPr>
            <w:rFonts w:ascii="Courier New" w:hAnsi="Courier New" w:cs="Courier New"/>
            <w:lang w:val="en-US"/>
          </w:rPr>
          <w:t>,</w:t>
        </w:r>
      </w:ins>
    </w:p>
    <w:p w14:paraId="68E5E808" w14:textId="714CFB53" w:rsidR="0037442B" w:rsidRDefault="0037442B" w:rsidP="0037442B">
      <w:pPr>
        <w:spacing w:after="0" w:line="240" w:lineRule="auto"/>
        <w:rPr>
          <w:ins w:id="4081" w:author="Richard Stefan" w:date="2016-09-16T19:32:00Z"/>
          <w:rFonts w:ascii="Courier New" w:hAnsi="Courier New" w:cs="Courier New"/>
          <w:lang w:val="en-US"/>
        </w:rPr>
      </w:pPr>
      <w:ins w:id="4082" w:author="Richard Stefan" w:date="2016-09-16T19:32:00Z">
        <w:r>
          <w:rPr>
            <w:rFonts w:ascii="Courier New" w:hAnsi="Courier New" w:cs="Courier New"/>
            <w:lang w:val="en-US"/>
          </w:rPr>
          <w:tab/>
          <w:t>[end_</w:t>
        </w:r>
      </w:ins>
      <w:ins w:id="4083" w:author="Richard Stefan [2]" w:date="2017-10-20T19:06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084" w:author="Richard Stefan" w:date="2016-09-16T19:32:00Z">
        <w:del w:id="4085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fix</w:delText>
          </w:r>
        </w:del>
        <w:r>
          <w:rPr>
            <w:rFonts w:ascii="Courier New" w:hAnsi="Courier New" w:cs="Courier New"/>
            <w:lang w:val="en-US"/>
          </w:rPr>
          <w:t xml:space="preserve">_latitude] </w:t>
        </w:r>
        <w:del w:id="4086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numeric(53,0) NOT NULL</w:delText>
          </w:r>
        </w:del>
      </w:ins>
      <w:ins w:id="4087" w:author="Richard Stefan [2]" w:date="2017-10-20T19:06:00Z">
        <w:r w:rsidR="00913F75">
          <w:rPr>
            <w:rFonts w:ascii="Courier New" w:hAnsi="Courier New" w:cs="Courier New"/>
            <w:lang w:val="en-US"/>
          </w:rPr>
          <w:t>REAL(9)</w:t>
        </w:r>
      </w:ins>
      <w:ins w:id="4088" w:author="Richard Stefan" w:date="2016-09-16T19:32:00Z">
        <w:r>
          <w:rPr>
            <w:rFonts w:ascii="Courier New" w:hAnsi="Courier New" w:cs="Courier New"/>
            <w:lang w:val="en-US"/>
          </w:rPr>
          <w:t>,</w:t>
        </w:r>
      </w:ins>
    </w:p>
    <w:p w14:paraId="57037171" w14:textId="3E14917A" w:rsidR="0037442B" w:rsidRDefault="0037442B" w:rsidP="0037442B">
      <w:pPr>
        <w:spacing w:after="0" w:line="240" w:lineRule="auto"/>
        <w:rPr>
          <w:ins w:id="4089" w:author="Richard Stefan" w:date="2016-09-16T19:32:00Z"/>
          <w:rFonts w:ascii="Courier New" w:hAnsi="Courier New" w:cs="Courier New"/>
          <w:lang w:val="en-US"/>
        </w:rPr>
      </w:pPr>
      <w:ins w:id="4090" w:author="Richard Stefan" w:date="2016-09-16T19:32:00Z">
        <w:r>
          <w:rPr>
            <w:rFonts w:ascii="Courier New" w:hAnsi="Courier New" w:cs="Courier New"/>
            <w:lang w:val="en-US"/>
          </w:rPr>
          <w:tab/>
          <w:t>[end_</w:t>
        </w:r>
      </w:ins>
      <w:ins w:id="4091" w:author="Richard Stefan [2]" w:date="2017-10-20T19:06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092" w:author="Richard Stefan" w:date="2016-09-16T19:32:00Z">
        <w:del w:id="4093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fix</w:delText>
          </w:r>
        </w:del>
        <w:r>
          <w:rPr>
            <w:rFonts w:ascii="Courier New" w:hAnsi="Courier New" w:cs="Courier New"/>
            <w:lang w:val="en-US"/>
          </w:rPr>
          <w:t xml:space="preserve">_longitude] </w:t>
        </w:r>
        <w:del w:id="4094" w:author="Richard Stefan [2]" w:date="2017-10-20T19:06:00Z">
          <w:r w:rsidDel="00913F75">
            <w:rPr>
              <w:rFonts w:ascii="Courier New" w:hAnsi="Courier New" w:cs="Courier New"/>
              <w:lang w:val="en-US"/>
            </w:rPr>
            <w:delText>numeric(53,0) NOT NULL</w:delText>
          </w:r>
        </w:del>
      </w:ins>
      <w:ins w:id="4095" w:author="Richard Stefan [2]" w:date="2017-10-20T19:06:00Z">
        <w:r w:rsidR="00913F75">
          <w:rPr>
            <w:rFonts w:ascii="Courier New" w:hAnsi="Courier New" w:cs="Courier New"/>
            <w:lang w:val="en-US"/>
          </w:rPr>
          <w:t>REAL(10)</w:t>
        </w:r>
      </w:ins>
      <w:ins w:id="4096" w:author="Richard Stefan" w:date="2016-09-16T19:32:00Z">
        <w:r>
          <w:rPr>
            <w:rFonts w:ascii="Courier New" w:hAnsi="Courier New" w:cs="Courier New"/>
            <w:lang w:val="en-US"/>
          </w:rPr>
          <w:t>,</w:t>
        </w:r>
      </w:ins>
    </w:p>
    <w:p w14:paraId="26C4C059" w14:textId="1F80405E" w:rsidR="0037442B" w:rsidRDefault="0037442B" w:rsidP="0037442B">
      <w:pPr>
        <w:spacing w:after="0" w:line="240" w:lineRule="auto"/>
        <w:rPr>
          <w:ins w:id="4097" w:author="Richard Stefan" w:date="2016-09-16T19:33:00Z"/>
          <w:rFonts w:ascii="Courier New" w:hAnsi="Courier New" w:cs="Courier New"/>
          <w:lang w:val="en-US"/>
        </w:rPr>
      </w:pPr>
      <w:ins w:id="4098" w:author="Richard Stefan" w:date="2016-09-16T19:32:00Z">
        <w:r>
          <w:rPr>
            <w:rFonts w:ascii="Courier New" w:hAnsi="Courier New" w:cs="Courier New"/>
            <w:lang w:val="en-US"/>
          </w:rPr>
          <w:tab/>
          <w:t xml:space="preserve">[start_date] </w:t>
        </w:r>
        <w:del w:id="409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0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01" w:author="Richard Stefan" w:date="2016-09-16T19:33:00Z">
        <w:r>
          <w:rPr>
            <w:rFonts w:ascii="Courier New" w:hAnsi="Courier New" w:cs="Courier New"/>
            <w:lang w:val="en-US"/>
          </w:rPr>
          <w:t>7</w:t>
        </w:r>
      </w:ins>
      <w:ins w:id="4102" w:author="Richard Stefan" w:date="2016-09-16T19:32:00Z">
        <w:r>
          <w:rPr>
            <w:rFonts w:ascii="Courier New" w:hAnsi="Courier New" w:cs="Courier New"/>
            <w:lang w:val="en-US"/>
          </w:rPr>
          <w:t>)</w:t>
        </w:r>
      </w:ins>
      <w:ins w:id="4103" w:author="Richard Stefan" w:date="2016-09-16T19:36:00Z">
        <w:r w:rsidR="00766E08">
          <w:rPr>
            <w:rFonts w:ascii="Courier New" w:hAnsi="Courier New" w:cs="Courier New"/>
            <w:lang w:val="en-US"/>
          </w:rPr>
          <w:t>,</w:t>
        </w:r>
      </w:ins>
    </w:p>
    <w:p w14:paraId="4775399C" w14:textId="16321278" w:rsidR="0037442B" w:rsidRDefault="0037442B" w:rsidP="0037442B">
      <w:pPr>
        <w:spacing w:after="0" w:line="240" w:lineRule="auto"/>
        <w:rPr>
          <w:ins w:id="4104" w:author="Richard Stefan" w:date="2016-09-16T19:33:00Z"/>
          <w:rFonts w:ascii="Courier New" w:hAnsi="Courier New" w:cs="Courier New"/>
          <w:lang w:val="en-US"/>
        </w:rPr>
      </w:pPr>
      <w:ins w:id="4105" w:author="Richard Stefan" w:date="2016-09-16T19:33:00Z">
        <w:r>
          <w:rPr>
            <w:rFonts w:ascii="Courier New" w:hAnsi="Courier New" w:cs="Courier New"/>
            <w:lang w:val="en-US"/>
          </w:rPr>
          <w:tab/>
          <w:t xml:space="preserve">[end_date] </w:t>
        </w:r>
        <w:del w:id="410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0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08" w:author="Richard Stefan" w:date="2016-09-16T19:33:00Z">
        <w:r>
          <w:rPr>
            <w:rFonts w:ascii="Courier New" w:hAnsi="Courier New" w:cs="Courier New"/>
            <w:lang w:val="en-US"/>
          </w:rPr>
          <w:t>7)</w:t>
        </w:r>
      </w:ins>
      <w:ins w:id="4109" w:author="Richard Stefan" w:date="2016-09-16T19:36:00Z">
        <w:r w:rsidR="00766E08">
          <w:rPr>
            <w:rFonts w:ascii="Courier New" w:hAnsi="Courier New" w:cs="Courier New"/>
            <w:lang w:val="en-US"/>
          </w:rPr>
          <w:t>,</w:t>
        </w:r>
      </w:ins>
    </w:p>
    <w:p w14:paraId="6CEA57F5" w14:textId="19FB418A" w:rsidR="0038096E" w:rsidRDefault="0038096E" w:rsidP="0038096E">
      <w:pPr>
        <w:spacing w:after="0" w:line="240" w:lineRule="auto"/>
        <w:rPr>
          <w:ins w:id="4110" w:author="Richard Stefan" w:date="2016-09-16T19:33:00Z"/>
          <w:rFonts w:ascii="Courier New" w:hAnsi="Courier New" w:cs="Courier New"/>
          <w:lang w:val="en-US"/>
        </w:rPr>
      </w:pPr>
      <w:ins w:id="4111" w:author="Richard Stefan" w:date="2016-09-16T19:33:00Z">
        <w:r>
          <w:rPr>
            <w:rFonts w:ascii="Courier New" w:hAnsi="Courier New" w:cs="Courier New"/>
            <w:lang w:val="en-US"/>
          </w:rPr>
          <w:tab/>
          <w:t xml:space="preserve">[units_of_altitude] </w:t>
        </w:r>
        <w:del w:id="411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1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14" w:author="Richard Stefan" w:date="2016-09-16T19:33:00Z">
        <w:r>
          <w:rPr>
            <w:rFonts w:ascii="Courier New" w:hAnsi="Courier New" w:cs="Courier New"/>
            <w:lang w:val="en-US"/>
          </w:rPr>
          <w:t>1)</w:t>
        </w:r>
      </w:ins>
      <w:ins w:id="4115" w:author="Richard Stefan" w:date="2016-09-16T19:36:00Z">
        <w:r w:rsidR="00766E08">
          <w:rPr>
            <w:rFonts w:ascii="Courier New" w:hAnsi="Courier New" w:cs="Courier New"/>
            <w:lang w:val="en-US"/>
          </w:rPr>
          <w:t>,</w:t>
        </w:r>
      </w:ins>
    </w:p>
    <w:p w14:paraId="42E031C8" w14:textId="214105F7" w:rsidR="0038096E" w:rsidRDefault="0038096E" w:rsidP="0038096E">
      <w:pPr>
        <w:spacing w:after="0" w:line="240" w:lineRule="auto"/>
        <w:rPr>
          <w:ins w:id="4116" w:author="Richard Stefan" w:date="2016-09-16T19:34:00Z"/>
          <w:rFonts w:ascii="Courier New" w:hAnsi="Courier New" w:cs="Courier New"/>
          <w:lang w:val="en-US"/>
        </w:rPr>
      </w:pPr>
      <w:ins w:id="4117" w:author="Richard Stefan" w:date="2016-09-16T19:34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18" w:author="Richard Stefan" w:date="2016-09-16T19:34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19" w:author="Richard Stefan" w:date="2016-09-16T19:34:00Z">
        <w:r>
          <w:rPr>
            <w:rFonts w:ascii="Courier New" w:hAnsi="Courier New" w:cs="Courier New"/>
            <w:lang w:val="en-US"/>
          </w:rPr>
          <w:t xml:space="preserve">ltitude1] </w:t>
        </w:r>
      </w:ins>
      <w:ins w:id="4120" w:author="Richard Stefan" w:date="2016-09-16T20:19:00Z">
        <w:del w:id="4121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22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23" w:author="Richard Stefan" w:date="2016-09-16T19:34:00Z">
        <w:r>
          <w:rPr>
            <w:rFonts w:ascii="Courier New" w:hAnsi="Courier New" w:cs="Courier New"/>
            <w:lang w:val="en-US"/>
          </w:rPr>
          <w:t>,</w:t>
        </w:r>
      </w:ins>
    </w:p>
    <w:p w14:paraId="12FD1907" w14:textId="570E0A99" w:rsidR="0038096E" w:rsidRDefault="0038096E" w:rsidP="0038096E">
      <w:pPr>
        <w:spacing w:after="0" w:line="240" w:lineRule="auto"/>
        <w:rPr>
          <w:ins w:id="4124" w:author="Richard Stefan" w:date="2016-09-16T19:34:00Z"/>
          <w:rFonts w:ascii="Courier New" w:hAnsi="Courier New" w:cs="Courier New"/>
          <w:lang w:val="en-US"/>
        </w:rPr>
      </w:pPr>
      <w:ins w:id="4125" w:author="Richard Stefan" w:date="2016-09-16T19:34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126" w:author="Richard Stefan" w:date="2016-09-16T19:34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127" w:author="Richard Stefan" w:date="2016-09-16T19:34:00Z">
        <w:r>
          <w:rPr>
            <w:rFonts w:ascii="Courier New" w:hAnsi="Courier New" w:cs="Courier New"/>
            <w:lang w:val="en-US"/>
          </w:rPr>
          <w:t xml:space="preserve">ndicator1] </w:t>
        </w:r>
        <w:del w:id="4128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2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30" w:author="Richard Stefan" w:date="2016-09-16T19:34:00Z">
        <w:r>
          <w:rPr>
            <w:rFonts w:ascii="Courier New" w:hAnsi="Courier New" w:cs="Courier New"/>
            <w:lang w:val="en-US"/>
          </w:rPr>
          <w:t>1)</w:t>
        </w:r>
      </w:ins>
      <w:ins w:id="4131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12152AC3" w14:textId="7965A159" w:rsidR="0038096E" w:rsidRDefault="0038096E" w:rsidP="0038096E">
      <w:pPr>
        <w:spacing w:after="0" w:line="240" w:lineRule="auto"/>
        <w:rPr>
          <w:ins w:id="4132" w:author="Richard Stefan" w:date="2016-09-16T19:35:00Z"/>
          <w:rFonts w:ascii="Courier New" w:hAnsi="Courier New" w:cs="Courier New"/>
          <w:lang w:val="en-US"/>
        </w:rPr>
      </w:pPr>
      <w:ins w:id="4133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34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35" w:author="Richard Stefan" w:date="2016-09-16T19:35:00Z">
        <w:r>
          <w:rPr>
            <w:rFonts w:ascii="Courier New" w:hAnsi="Courier New" w:cs="Courier New"/>
            <w:lang w:val="en-US"/>
          </w:rPr>
          <w:t xml:space="preserve">ltitude2] </w:t>
        </w:r>
      </w:ins>
      <w:ins w:id="4136" w:author="Richard Stefan" w:date="2016-09-16T20:19:00Z">
        <w:del w:id="4137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38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39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5116277F" w14:textId="50B963A7" w:rsidR="0038096E" w:rsidRDefault="0038096E" w:rsidP="0038096E">
      <w:pPr>
        <w:spacing w:after="0" w:line="240" w:lineRule="auto"/>
        <w:rPr>
          <w:ins w:id="4140" w:author="Richard Stefan" w:date="2016-09-16T19:35:00Z"/>
          <w:rFonts w:ascii="Courier New" w:hAnsi="Courier New" w:cs="Courier New"/>
          <w:lang w:val="en-US"/>
        </w:rPr>
      </w:pPr>
      <w:ins w:id="4141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142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143" w:author="Richard Stefan" w:date="2016-09-16T19:35:00Z">
        <w:r>
          <w:rPr>
            <w:rFonts w:ascii="Courier New" w:hAnsi="Courier New" w:cs="Courier New"/>
            <w:lang w:val="en-US"/>
          </w:rPr>
          <w:t xml:space="preserve">ndicator2] </w:t>
        </w:r>
        <w:del w:id="414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4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46" w:author="Richard Stefan" w:date="2016-09-16T19:35:00Z">
        <w:r>
          <w:rPr>
            <w:rFonts w:ascii="Courier New" w:hAnsi="Courier New" w:cs="Courier New"/>
            <w:lang w:val="en-US"/>
          </w:rPr>
          <w:t>1),</w:t>
        </w:r>
      </w:ins>
    </w:p>
    <w:p w14:paraId="6C8B6845" w14:textId="240FB1ED" w:rsidR="0038096E" w:rsidRDefault="0038096E" w:rsidP="0038096E">
      <w:pPr>
        <w:spacing w:after="0" w:line="240" w:lineRule="auto"/>
        <w:rPr>
          <w:ins w:id="4147" w:author="Richard Stefan" w:date="2016-09-16T19:35:00Z"/>
          <w:rFonts w:ascii="Courier New" w:hAnsi="Courier New" w:cs="Courier New"/>
          <w:lang w:val="en-US"/>
        </w:rPr>
      </w:pPr>
      <w:ins w:id="4148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49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50" w:author="Richard Stefan" w:date="2016-09-16T19:35:00Z">
        <w:r>
          <w:rPr>
            <w:rFonts w:ascii="Courier New" w:hAnsi="Courier New" w:cs="Courier New"/>
            <w:lang w:val="en-US"/>
          </w:rPr>
          <w:t xml:space="preserve">ltitude3] </w:t>
        </w:r>
      </w:ins>
      <w:ins w:id="4151" w:author="Richard Stefan" w:date="2016-09-16T20:19:00Z">
        <w:del w:id="4152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53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54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3B2C0CFD" w14:textId="7330CFDD" w:rsidR="0038096E" w:rsidRDefault="0038096E" w:rsidP="0038096E">
      <w:pPr>
        <w:spacing w:after="0" w:line="240" w:lineRule="auto"/>
        <w:rPr>
          <w:ins w:id="4155" w:author="Richard Stefan" w:date="2016-09-16T19:35:00Z"/>
          <w:rFonts w:ascii="Courier New" w:hAnsi="Courier New" w:cs="Courier New"/>
          <w:lang w:val="en-US"/>
        </w:rPr>
      </w:pPr>
      <w:ins w:id="4156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157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158" w:author="Richard Stefan" w:date="2016-09-16T19:35:00Z">
        <w:r>
          <w:rPr>
            <w:rFonts w:ascii="Courier New" w:hAnsi="Courier New" w:cs="Courier New"/>
            <w:lang w:val="en-US"/>
          </w:rPr>
          <w:t xml:space="preserve">ndicator3] </w:t>
        </w:r>
        <w:del w:id="415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6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61" w:author="Richard Stefan" w:date="2016-09-16T19:35:00Z">
        <w:r>
          <w:rPr>
            <w:rFonts w:ascii="Courier New" w:hAnsi="Courier New" w:cs="Courier New"/>
            <w:lang w:val="en-US"/>
          </w:rPr>
          <w:t>1),</w:t>
        </w:r>
      </w:ins>
    </w:p>
    <w:p w14:paraId="6DBF3218" w14:textId="02B17D24" w:rsidR="0038096E" w:rsidRDefault="0038096E" w:rsidP="0038096E">
      <w:pPr>
        <w:spacing w:after="0" w:line="240" w:lineRule="auto"/>
        <w:rPr>
          <w:ins w:id="4162" w:author="Richard Stefan" w:date="2016-09-16T19:35:00Z"/>
          <w:rFonts w:ascii="Courier New" w:hAnsi="Courier New" w:cs="Courier New"/>
          <w:lang w:val="en-US"/>
        </w:rPr>
      </w:pPr>
      <w:ins w:id="4163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64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65" w:author="Richard Stefan" w:date="2016-09-16T19:35:00Z">
        <w:r>
          <w:rPr>
            <w:rFonts w:ascii="Courier New" w:hAnsi="Courier New" w:cs="Courier New"/>
            <w:lang w:val="en-US"/>
          </w:rPr>
          <w:t xml:space="preserve">ltitude4] </w:t>
        </w:r>
      </w:ins>
      <w:ins w:id="4166" w:author="Richard Stefan" w:date="2016-09-16T20:19:00Z">
        <w:del w:id="4167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68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69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5AF1AD44" w14:textId="32A33517" w:rsidR="0038096E" w:rsidRDefault="0038096E" w:rsidP="0038096E">
      <w:pPr>
        <w:spacing w:after="0" w:line="240" w:lineRule="auto"/>
        <w:rPr>
          <w:ins w:id="4170" w:author="Richard Stefan" w:date="2016-09-16T19:35:00Z"/>
          <w:rFonts w:ascii="Courier New" w:hAnsi="Courier New" w:cs="Courier New"/>
          <w:lang w:val="en-US"/>
        </w:rPr>
      </w:pPr>
      <w:ins w:id="4171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172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173" w:author="Richard Stefan" w:date="2016-09-16T19:35:00Z">
        <w:r>
          <w:rPr>
            <w:rFonts w:ascii="Courier New" w:hAnsi="Courier New" w:cs="Courier New"/>
            <w:lang w:val="en-US"/>
          </w:rPr>
          <w:t xml:space="preserve">ndicator4] </w:t>
        </w:r>
        <w:del w:id="417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7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76" w:author="Richard Stefan" w:date="2016-09-16T19:35:00Z">
        <w:r>
          <w:rPr>
            <w:rFonts w:ascii="Courier New" w:hAnsi="Courier New" w:cs="Courier New"/>
            <w:lang w:val="en-US"/>
          </w:rPr>
          <w:t>1),</w:t>
        </w:r>
      </w:ins>
    </w:p>
    <w:p w14:paraId="06793566" w14:textId="01560441" w:rsidR="0038096E" w:rsidRDefault="0038096E" w:rsidP="0038096E">
      <w:pPr>
        <w:spacing w:after="0" w:line="240" w:lineRule="auto"/>
        <w:rPr>
          <w:ins w:id="4177" w:author="Richard Stefan" w:date="2016-09-16T19:35:00Z"/>
          <w:rFonts w:ascii="Courier New" w:hAnsi="Courier New" w:cs="Courier New"/>
          <w:lang w:val="en-US"/>
        </w:rPr>
      </w:pPr>
      <w:ins w:id="4178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79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80" w:author="Richard Stefan" w:date="2016-09-16T19:35:00Z">
        <w:r>
          <w:rPr>
            <w:rFonts w:ascii="Courier New" w:hAnsi="Courier New" w:cs="Courier New"/>
            <w:lang w:val="en-US"/>
          </w:rPr>
          <w:t xml:space="preserve">ltitude5] </w:t>
        </w:r>
      </w:ins>
      <w:ins w:id="4181" w:author="Richard Stefan" w:date="2016-09-16T20:19:00Z">
        <w:del w:id="4182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83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84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73022F97" w14:textId="3A388B19" w:rsidR="0038096E" w:rsidRDefault="0038096E" w:rsidP="0038096E">
      <w:pPr>
        <w:spacing w:after="0" w:line="240" w:lineRule="auto"/>
        <w:rPr>
          <w:ins w:id="4185" w:author="Richard Stefan" w:date="2016-09-16T19:35:00Z"/>
          <w:rFonts w:ascii="Courier New" w:hAnsi="Courier New" w:cs="Courier New"/>
          <w:lang w:val="en-US"/>
        </w:rPr>
      </w:pPr>
      <w:ins w:id="4186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187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188" w:author="Richard Stefan" w:date="2016-09-16T19:35:00Z">
        <w:r>
          <w:rPr>
            <w:rFonts w:ascii="Courier New" w:hAnsi="Courier New" w:cs="Courier New"/>
            <w:lang w:val="en-US"/>
          </w:rPr>
          <w:t xml:space="preserve">ndicator5] </w:t>
        </w:r>
        <w:del w:id="418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19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191" w:author="Richard Stefan" w:date="2016-09-16T19:35:00Z">
        <w:r>
          <w:rPr>
            <w:rFonts w:ascii="Courier New" w:hAnsi="Courier New" w:cs="Courier New"/>
            <w:lang w:val="en-US"/>
          </w:rPr>
          <w:t>1),</w:t>
        </w:r>
      </w:ins>
    </w:p>
    <w:p w14:paraId="0C83933D" w14:textId="7C23B259" w:rsidR="0038096E" w:rsidRDefault="0038096E" w:rsidP="0038096E">
      <w:pPr>
        <w:spacing w:after="0" w:line="240" w:lineRule="auto"/>
        <w:rPr>
          <w:ins w:id="4192" w:author="Richard Stefan" w:date="2016-09-16T19:35:00Z"/>
          <w:rFonts w:ascii="Courier New" w:hAnsi="Courier New" w:cs="Courier New"/>
          <w:lang w:val="en-US"/>
        </w:rPr>
      </w:pPr>
      <w:ins w:id="4193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194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195" w:author="Richard Stefan" w:date="2016-09-16T19:35:00Z">
        <w:r>
          <w:rPr>
            <w:rFonts w:ascii="Courier New" w:hAnsi="Courier New" w:cs="Courier New"/>
            <w:lang w:val="en-US"/>
          </w:rPr>
          <w:t xml:space="preserve">ltitude6] </w:t>
        </w:r>
      </w:ins>
      <w:ins w:id="4196" w:author="Richard Stefan" w:date="2016-09-16T20:19:00Z">
        <w:del w:id="4197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198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199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2EB43CFD" w14:textId="263D0C75" w:rsidR="0038096E" w:rsidRDefault="0038096E" w:rsidP="0038096E">
      <w:pPr>
        <w:spacing w:after="0" w:line="240" w:lineRule="auto"/>
        <w:rPr>
          <w:ins w:id="4200" w:author="Richard Stefan" w:date="2016-09-16T19:35:00Z"/>
          <w:rFonts w:ascii="Courier New" w:hAnsi="Courier New" w:cs="Courier New"/>
          <w:lang w:val="en-US"/>
        </w:rPr>
      </w:pPr>
      <w:ins w:id="4201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202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203" w:author="Richard Stefan" w:date="2016-09-16T19:35:00Z">
        <w:r>
          <w:rPr>
            <w:rFonts w:ascii="Courier New" w:hAnsi="Courier New" w:cs="Courier New"/>
            <w:lang w:val="en-US"/>
          </w:rPr>
          <w:t xml:space="preserve">ndicator6] </w:t>
        </w:r>
        <w:del w:id="420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20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206" w:author="Richard Stefan" w:date="2016-09-16T19:35:00Z">
        <w:r>
          <w:rPr>
            <w:rFonts w:ascii="Courier New" w:hAnsi="Courier New" w:cs="Courier New"/>
            <w:lang w:val="en-US"/>
          </w:rPr>
          <w:t>1),</w:t>
        </w:r>
      </w:ins>
    </w:p>
    <w:p w14:paraId="0FBB0D93" w14:textId="51742246" w:rsidR="0038096E" w:rsidRDefault="0038096E" w:rsidP="0038096E">
      <w:pPr>
        <w:spacing w:after="0" w:line="240" w:lineRule="auto"/>
        <w:rPr>
          <w:ins w:id="4207" w:author="Richard Stefan" w:date="2016-09-16T19:35:00Z"/>
          <w:rFonts w:ascii="Courier New" w:hAnsi="Courier New" w:cs="Courier New"/>
          <w:lang w:val="en-US"/>
        </w:rPr>
      </w:pPr>
      <w:ins w:id="4208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r</w:t>
      </w:r>
      <w:ins w:id="4209" w:author="Richard Stefan" w:date="2016-09-16T19:35:00Z">
        <w:r>
          <w:rPr>
            <w:rFonts w:ascii="Courier New" w:hAnsi="Courier New" w:cs="Courier New"/>
            <w:lang w:val="en-US"/>
          </w:rPr>
          <w:t>estriction</w:t>
        </w:r>
      </w:ins>
      <w:r w:rsidR="003B6937">
        <w:rPr>
          <w:rFonts w:ascii="Courier New" w:hAnsi="Courier New" w:cs="Courier New"/>
          <w:lang w:val="en-US"/>
        </w:rPr>
        <w:t>_a</w:t>
      </w:r>
      <w:ins w:id="4210" w:author="Richard Stefan" w:date="2016-09-16T19:35:00Z">
        <w:r>
          <w:rPr>
            <w:rFonts w:ascii="Courier New" w:hAnsi="Courier New" w:cs="Courier New"/>
            <w:lang w:val="en-US"/>
          </w:rPr>
          <w:t xml:space="preserve">ltitude7] </w:t>
        </w:r>
      </w:ins>
      <w:ins w:id="4211" w:author="Richard Stefan" w:date="2016-09-16T20:19:00Z">
        <w:del w:id="4212" w:author="Richard Stefan [2]" w:date="2017-10-20T19:07:00Z">
          <w:r w:rsidR="007917BC" w:rsidDel="00913F75">
            <w:rPr>
              <w:rFonts w:ascii="Courier New" w:hAnsi="Courier New" w:cs="Courier New"/>
              <w:lang w:val="en-US"/>
            </w:rPr>
            <w:delText>numeric(53,0)</w:delText>
          </w:r>
        </w:del>
      </w:ins>
      <w:ins w:id="4213" w:author="Richard Stefan [2]" w:date="2017-10-20T19:07:00Z">
        <w:r w:rsidR="00913F75">
          <w:rPr>
            <w:rFonts w:ascii="Courier New" w:hAnsi="Courier New" w:cs="Courier New"/>
            <w:lang w:val="en-US"/>
          </w:rPr>
          <w:t>INT(3)</w:t>
        </w:r>
      </w:ins>
      <w:ins w:id="4214" w:author="Richard Stefan" w:date="2016-09-16T19:35:00Z">
        <w:r>
          <w:rPr>
            <w:rFonts w:ascii="Courier New" w:hAnsi="Courier New" w:cs="Courier New"/>
            <w:lang w:val="en-US"/>
          </w:rPr>
          <w:t>,</w:t>
        </w:r>
      </w:ins>
    </w:p>
    <w:p w14:paraId="16047408" w14:textId="0F13BE32" w:rsidR="0038096E" w:rsidRDefault="0038096E" w:rsidP="0038096E">
      <w:pPr>
        <w:spacing w:after="0" w:line="240" w:lineRule="auto"/>
        <w:rPr>
          <w:ins w:id="4215" w:author="Richard Stefan" w:date="2016-09-16T19:35:00Z"/>
          <w:rFonts w:ascii="Courier New" w:hAnsi="Courier New" w:cs="Courier New"/>
          <w:lang w:val="en-US"/>
        </w:rPr>
      </w:pPr>
      <w:ins w:id="4216" w:author="Richard Stefan" w:date="2016-09-16T19:35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lang w:val="en-US"/>
        </w:rPr>
        <w:t>b</w:t>
      </w:r>
      <w:ins w:id="4217" w:author="Richard Stefan" w:date="2016-09-16T19:35:00Z">
        <w:r>
          <w:rPr>
            <w:rFonts w:ascii="Courier New" w:hAnsi="Courier New" w:cs="Courier New"/>
            <w:lang w:val="en-US"/>
          </w:rPr>
          <w:t>lock</w:t>
        </w:r>
      </w:ins>
      <w:r w:rsidR="003B6937">
        <w:rPr>
          <w:rFonts w:ascii="Courier New" w:hAnsi="Courier New" w:cs="Courier New"/>
          <w:lang w:val="en-US"/>
        </w:rPr>
        <w:t>_i</w:t>
      </w:r>
      <w:ins w:id="4218" w:author="Richard Stefan" w:date="2016-09-16T19:35:00Z">
        <w:r>
          <w:rPr>
            <w:rFonts w:ascii="Courier New" w:hAnsi="Courier New" w:cs="Courier New"/>
            <w:lang w:val="en-US"/>
          </w:rPr>
          <w:t xml:space="preserve">ndicator7] </w:t>
        </w:r>
        <w:del w:id="421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22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221" w:author="Richard Stefan" w:date="2016-09-16T19:35:00Z">
        <w:r>
          <w:rPr>
            <w:rFonts w:ascii="Courier New" w:hAnsi="Courier New" w:cs="Courier New"/>
            <w:lang w:val="en-US"/>
          </w:rPr>
          <w:t>1)</w:t>
        </w:r>
      </w:ins>
    </w:p>
    <w:p w14:paraId="7959F229" w14:textId="77777777" w:rsidR="00E87E16" w:rsidRPr="00D87022" w:rsidRDefault="00E87E16" w:rsidP="00E87E16">
      <w:pPr>
        <w:spacing w:after="0" w:line="240" w:lineRule="auto"/>
        <w:rPr>
          <w:ins w:id="4222" w:author="Richard Stefan" w:date="2016-09-16T18:43:00Z"/>
          <w:rFonts w:ascii="Courier New" w:hAnsi="Courier New" w:cs="Courier New"/>
          <w:lang w:val="en-US"/>
        </w:rPr>
      </w:pPr>
      <w:ins w:id="4223" w:author="Richard Stefan" w:date="2016-09-16T18:43:00Z">
        <w:r w:rsidRPr="00D87022">
          <w:rPr>
            <w:rFonts w:ascii="Courier New" w:hAnsi="Courier New" w:cs="Courier New"/>
            <w:lang w:val="en-US"/>
          </w:rPr>
          <w:t>)</w:t>
        </w:r>
      </w:ins>
    </w:p>
    <w:p w14:paraId="0AAC170B" w14:textId="77777777" w:rsidR="00E87E16" w:rsidRDefault="00E87E16" w:rsidP="00E87E16">
      <w:pPr>
        <w:spacing w:after="0" w:line="240" w:lineRule="auto"/>
        <w:rPr>
          <w:ins w:id="422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06FCB620" w14:textId="77777777" w:rsidR="00E87E16" w:rsidRDefault="00E87E16" w:rsidP="00E87E16">
      <w:pPr>
        <w:spacing w:after="0" w:line="240" w:lineRule="auto"/>
        <w:rPr>
          <w:ins w:id="422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226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27E394C9" w14:textId="68062823" w:rsidR="00E87E16" w:rsidRDefault="00E87E16" w:rsidP="00E87E16">
      <w:pPr>
        <w:spacing w:after="0" w:line="240" w:lineRule="auto"/>
        <w:rPr>
          <w:ins w:id="4227" w:author="Richard Stefan" w:date="2016-09-16T18:43:00Z"/>
          <w:rFonts w:ascii="Courier New" w:hAnsi="Courier New" w:cs="Courier New"/>
          <w:lang w:val="en-US"/>
        </w:rPr>
      </w:pPr>
      <w:ins w:id="4228" w:author="Richard Stefan" w:date="2016-09-16T18:45:00Z">
        <w:del w:id="4229" w:author="Richard Stefan [2]" w:date="2017-10-20T19:04:00Z">
          <w:r w:rsidDel="0039524E">
            <w:rPr>
              <w:rFonts w:ascii="Courier New" w:hAnsi="Courier New" w:cs="Courier New"/>
              <w:lang w:val="en-US"/>
            </w:rPr>
            <w:delText>EU</w:delText>
          </w:r>
        </w:del>
      </w:ins>
      <w:ins w:id="4230" w:author="Richard Stefan" w:date="2016-09-16T18:43:00Z">
        <w:del w:id="4231" w:author="Richard Stefan [2]" w:date="2017-10-20T19:04:00Z">
          <w:r w:rsidDel="0039524E">
            <w:rPr>
              <w:rFonts w:ascii="Courier New" w:hAnsi="Courier New" w:cs="Courier New"/>
              <w:lang w:val="en-US"/>
            </w:rPr>
            <w:delText>|</w:delText>
          </w:r>
        </w:del>
        <w:r>
          <w:rPr>
            <w:rFonts w:ascii="Courier New" w:hAnsi="Courier New" w:cs="Courier New"/>
            <w:lang w:val="en-US"/>
          </w:rPr>
          <w:t>Area Code|</w:t>
        </w:r>
      </w:ins>
      <w:ins w:id="4232" w:author="Richard Stefan" w:date="2016-09-16T18:45:00Z">
        <w:r>
          <w:rPr>
            <w:rFonts w:ascii="Courier New" w:hAnsi="Courier New" w:cs="Courier New"/>
            <w:lang w:val="en-US"/>
          </w:rPr>
          <w:t>Route Identifier|</w:t>
        </w:r>
      </w:ins>
      <w:ins w:id="4233" w:author="Richard Stefan" w:date="2016-09-16T19:07:00Z">
        <w:r w:rsidR="00D13079">
          <w:rPr>
            <w:rFonts w:ascii="Courier New" w:hAnsi="Courier New" w:cs="Courier New"/>
            <w:lang w:val="en-US"/>
          </w:rPr>
          <w:t>Restriction Identifier|</w:t>
        </w:r>
      </w:ins>
      <w:ins w:id="4234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35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Restriction Type|Start </w:t>
        </w:r>
        <w:del w:id="4236" w:author="Richard Stefan [2]" w:date="2017-10-20T19:07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37" w:author="Richard Stefan [2]" w:date="2017-10-20T19:07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38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Identifier|Start </w:t>
        </w:r>
        <w:del w:id="4239" w:author="Richard Stefan [2]" w:date="2017-10-20T19:07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40" w:author="Richard Stefan [2]" w:date="2017-10-20T19:07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41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Latitude|</w:t>
        </w:r>
      </w:ins>
      <w:ins w:id="4242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43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Start </w:t>
        </w:r>
        <w:del w:id="4244" w:author="Richard Stefan [2]" w:date="2017-10-20T19:07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45" w:author="Richard Stefan [2]" w:date="2017-10-20T19:07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46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Longitude|End </w:t>
        </w:r>
        <w:del w:id="4247" w:author="Richard Stefan [2]" w:date="2017-10-20T19:07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48" w:author="Richard Stefan [2]" w:date="2017-10-20T19:07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49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Identifier|</w:t>
        </w:r>
      </w:ins>
      <w:ins w:id="4250" w:author="Richard Stefan [2]" w:date="2017-10-20T19:08:00Z">
        <w:r w:rsidR="00913F75">
          <w:rPr>
            <w:rFonts w:ascii="Courier New" w:hAnsi="Courier New" w:cs="Courier New"/>
            <w:lang w:val="en-US"/>
          </w:rPr>
          <w:br/>
        </w:r>
      </w:ins>
      <w:ins w:id="4251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End </w:t>
        </w:r>
        <w:del w:id="4252" w:author="Richard Stefan [2]" w:date="2017-10-20T19:08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53" w:author="Richard Stefan [2]" w:date="2017-10-20T19:08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54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Latitude|</w:t>
        </w:r>
      </w:ins>
      <w:ins w:id="4255" w:author="Richard Stefan" w:date="2016-09-16T19:28:00Z">
        <w:del w:id="4256" w:author="Richard Stefan [2]" w:date="2017-10-20T19:08:00Z">
          <w:r w:rsidR="001F0B04" w:rsidDel="00913F75">
            <w:rPr>
              <w:rFonts w:ascii="Courier New" w:hAnsi="Courier New" w:cs="Courier New"/>
              <w:lang w:val="en-US"/>
            </w:rPr>
            <w:br/>
          </w:r>
        </w:del>
      </w:ins>
      <w:ins w:id="4257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End </w:t>
        </w:r>
        <w:del w:id="4258" w:author="Richard Stefan [2]" w:date="2017-10-20T19:08:00Z">
          <w:r w:rsidR="00D13079" w:rsidDel="00913F75">
            <w:rPr>
              <w:rFonts w:ascii="Courier New" w:hAnsi="Courier New" w:cs="Courier New"/>
              <w:lang w:val="en-US"/>
            </w:rPr>
            <w:delText>Fix</w:delText>
          </w:r>
        </w:del>
      </w:ins>
      <w:ins w:id="4259" w:author="Richard Stefan [2]" w:date="2017-10-20T19:08:00Z">
        <w:r w:rsidR="00913F75">
          <w:rPr>
            <w:rFonts w:ascii="Courier New" w:hAnsi="Courier New" w:cs="Courier New"/>
            <w:lang w:val="en-US"/>
          </w:rPr>
          <w:t>Waypoint</w:t>
        </w:r>
      </w:ins>
      <w:ins w:id="4260" w:author="Richard Stefan" w:date="2016-09-16T19:08:00Z">
        <w:r w:rsidR="00D13079">
          <w:rPr>
            <w:rFonts w:ascii="Courier New" w:hAnsi="Courier New" w:cs="Courier New"/>
            <w:lang w:val="en-US"/>
          </w:rPr>
          <w:t xml:space="preserve"> Longitude</w:t>
        </w:r>
      </w:ins>
      <w:ins w:id="4261" w:author="Richard Stefan" w:date="2016-09-16T19:09:00Z">
        <w:r w:rsidR="00D13079">
          <w:rPr>
            <w:rFonts w:ascii="Courier New" w:hAnsi="Courier New" w:cs="Courier New"/>
            <w:lang w:val="en-US"/>
          </w:rPr>
          <w:t>|Start Date|</w:t>
        </w:r>
      </w:ins>
      <w:ins w:id="4262" w:author="Richard Stefan [2]" w:date="2017-10-20T19:08:00Z">
        <w:r w:rsidR="00913F75">
          <w:rPr>
            <w:rFonts w:ascii="Courier New" w:hAnsi="Courier New" w:cs="Courier New"/>
            <w:lang w:val="en-US"/>
          </w:rPr>
          <w:br/>
        </w:r>
      </w:ins>
      <w:ins w:id="4263" w:author="Richard Stefan" w:date="2016-09-16T19:09:00Z">
        <w:r w:rsidR="00D13079">
          <w:rPr>
            <w:rFonts w:ascii="Courier New" w:hAnsi="Courier New" w:cs="Courier New"/>
            <w:lang w:val="en-US"/>
          </w:rPr>
          <w:t>End Date</w:t>
        </w:r>
      </w:ins>
      <w:ins w:id="4264" w:author="Richard Stefan" w:date="2016-09-16T19:22:00Z">
        <w:r w:rsidR="00C115F1">
          <w:rPr>
            <w:rFonts w:ascii="Courier New" w:hAnsi="Courier New" w:cs="Courier New"/>
            <w:lang w:val="en-US"/>
          </w:rPr>
          <w:t>|Units of Altitude|</w:t>
        </w:r>
      </w:ins>
      <w:ins w:id="4265" w:author="Richard Stefan" w:date="2016-09-16T19:28:00Z">
        <w:del w:id="4266" w:author="Richard Stefan [2]" w:date="2017-10-20T19:08:00Z">
          <w:r w:rsidR="001F0B04" w:rsidDel="00913F75">
            <w:rPr>
              <w:rFonts w:ascii="Courier New" w:hAnsi="Courier New" w:cs="Courier New"/>
              <w:lang w:val="en-US"/>
            </w:rPr>
            <w:br/>
          </w:r>
        </w:del>
      </w:ins>
      <w:ins w:id="4267" w:author="Richard Stefan" w:date="2016-09-16T19:23:00Z">
        <w:r w:rsidR="00C115F1">
          <w:rPr>
            <w:rFonts w:ascii="Courier New" w:hAnsi="Courier New" w:cs="Courier New"/>
            <w:lang w:val="en-US"/>
          </w:rPr>
          <w:t>Restriction Altitude</w:t>
        </w:r>
      </w:ins>
      <w:ins w:id="4268" w:author="Richard Stefan" w:date="2016-09-16T19:24:00Z">
        <w:r w:rsidR="00C115F1">
          <w:rPr>
            <w:rFonts w:ascii="Courier New" w:hAnsi="Courier New" w:cs="Courier New"/>
            <w:lang w:val="en-US"/>
          </w:rPr>
          <w:t>1</w:t>
        </w:r>
      </w:ins>
      <w:ins w:id="4269" w:author="Richard Stefan" w:date="2016-09-16T19:23:00Z">
        <w:r w:rsidR="00C115F1">
          <w:rPr>
            <w:rFonts w:ascii="Courier New" w:hAnsi="Courier New" w:cs="Courier New"/>
            <w:lang w:val="en-US"/>
          </w:rPr>
          <w:t>|</w:t>
        </w:r>
      </w:ins>
      <w:ins w:id="4270" w:author="Richard Stefan [2]" w:date="2017-10-20T19:08:00Z">
        <w:r w:rsidR="00913F75">
          <w:rPr>
            <w:rFonts w:ascii="Courier New" w:hAnsi="Courier New" w:cs="Courier New"/>
            <w:lang w:val="en-US"/>
          </w:rPr>
          <w:br/>
        </w:r>
      </w:ins>
      <w:ins w:id="4271" w:author="Richard Stefan" w:date="2016-09-16T19:23:00Z">
        <w:r w:rsidR="00C115F1">
          <w:rPr>
            <w:rFonts w:ascii="Courier New" w:hAnsi="Courier New" w:cs="Courier New"/>
            <w:lang w:val="en-US"/>
          </w:rPr>
          <w:t>Block Indicator</w:t>
        </w:r>
      </w:ins>
      <w:ins w:id="4272" w:author="Richard Stefan" w:date="2016-09-16T19:24:00Z">
        <w:r w:rsidR="00C115F1">
          <w:rPr>
            <w:rFonts w:ascii="Courier New" w:hAnsi="Courier New" w:cs="Courier New"/>
            <w:lang w:val="en-US"/>
          </w:rPr>
          <w:t>1</w:t>
        </w:r>
      </w:ins>
      <w:ins w:id="4273" w:author="Richard Stefan" w:date="2016-09-16T19:23:00Z">
        <w:r w:rsidR="00C115F1">
          <w:rPr>
            <w:rFonts w:ascii="Courier New" w:hAnsi="Courier New" w:cs="Courier New"/>
            <w:lang w:val="en-US"/>
          </w:rPr>
          <w:t>|Restricted Altitude2</w:t>
        </w:r>
      </w:ins>
      <w:ins w:id="4274" w:author="Richard Stefan" w:date="2016-09-16T19:24:00Z">
        <w:r w:rsidR="00C115F1">
          <w:rPr>
            <w:rFonts w:ascii="Courier New" w:hAnsi="Courier New" w:cs="Courier New"/>
            <w:lang w:val="en-US"/>
          </w:rPr>
          <w:t>|</w:t>
        </w:r>
      </w:ins>
      <w:ins w:id="4275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76" w:author="Richard Stefan" w:date="2016-09-16T19:24:00Z">
        <w:r w:rsidR="00C115F1">
          <w:rPr>
            <w:rFonts w:ascii="Courier New" w:hAnsi="Courier New" w:cs="Courier New"/>
            <w:lang w:val="en-US"/>
          </w:rPr>
          <w:t>Block Indicator2|Restricted Altitude3</w:t>
        </w:r>
      </w:ins>
      <w:ins w:id="4277" w:author="Richard Stefan" w:date="2016-09-16T19:25:00Z">
        <w:r w:rsidR="00C115F1">
          <w:rPr>
            <w:rFonts w:ascii="Courier New" w:hAnsi="Courier New" w:cs="Courier New"/>
            <w:lang w:val="en-US"/>
          </w:rPr>
          <w:t>|Block Indicator</w:t>
        </w:r>
      </w:ins>
      <w:ins w:id="4278" w:author="Richard Stefan" w:date="2016-09-16T20:20:00Z">
        <w:r w:rsidR="007917BC">
          <w:rPr>
            <w:rFonts w:ascii="Courier New" w:hAnsi="Courier New" w:cs="Courier New"/>
            <w:lang w:val="en-US"/>
          </w:rPr>
          <w:t>3</w:t>
        </w:r>
      </w:ins>
      <w:ins w:id="4279" w:author="Richard Stefan" w:date="2016-09-16T19:25:00Z">
        <w:r w:rsidR="00C115F1">
          <w:rPr>
            <w:rFonts w:ascii="Courier New" w:hAnsi="Courier New" w:cs="Courier New"/>
            <w:lang w:val="en-US"/>
          </w:rPr>
          <w:t>|</w:t>
        </w:r>
      </w:ins>
      <w:ins w:id="4280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81" w:author="Richard Stefan" w:date="2016-09-16T19:25:00Z">
        <w:r w:rsidR="00C115F1">
          <w:rPr>
            <w:rFonts w:ascii="Courier New" w:hAnsi="Courier New" w:cs="Courier New"/>
            <w:lang w:val="en-US"/>
          </w:rPr>
          <w:t>Restricted Altitude</w:t>
        </w:r>
      </w:ins>
      <w:ins w:id="4282" w:author="Richard Stefan" w:date="2016-09-16T19:26:00Z">
        <w:r w:rsidR="00C115F1">
          <w:rPr>
            <w:rFonts w:ascii="Courier New" w:hAnsi="Courier New" w:cs="Courier New"/>
            <w:lang w:val="en-US"/>
          </w:rPr>
          <w:t>4|Block Indicator</w:t>
        </w:r>
      </w:ins>
      <w:ins w:id="4283" w:author="Richard Stefan" w:date="2016-09-16T20:21:00Z">
        <w:r w:rsidR="007917BC">
          <w:rPr>
            <w:rFonts w:ascii="Courier New" w:hAnsi="Courier New" w:cs="Courier New"/>
            <w:lang w:val="en-US"/>
          </w:rPr>
          <w:t>4</w:t>
        </w:r>
      </w:ins>
      <w:ins w:id="4284" w:author="Richard Stefan" w:date="2016-09-16T19:26:00Z">
        <w:r w:rsidR="00C115F1">
          <w:rPr>
            <w:rFonts w:ascii="Courier New" w:hAnsi="Courier New" w:cs="Courier New"/>
            <w:lang w:val="en-US"/>
          </w:rPr>
          <w:t>|Restricted Altitude5|</w:t>
        </w:r>
      </w:ins>
      <w:ins w:id="4285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86" w:author="Richard Stefan" w:date="2016-09-16T19:26:00Z">
        <w:r w:rsidR="00C115F1">
          <w:rPr>
            <w:rFonts w:ascii="Courier New" w:hAnsi="Courier New" w:cs="Courier New"/>
            <w:lang w:val="en-US"/>
          </w:rPr>
          <w:t>Block Indicator</w:t>
        </w:r>
      </w:ins>
      <w:ins w:id="4287" w:author="Richard Stefan" w:date="2016-09-16T20:21:00Z">
        <w:r w:rsidR="007917BC">
          <w:rPr>
            <w:rFonts w:ascii="Courier New" w:hAnsi="Courier New" w:cs="Courier New"/>
            <w:lang w:val="en-US"/>
          </w:rPr>
          <w:t>5</w:t>
        </w:r>
      </w:ins>
      <w:ins w:id="4288" w:author="Richard Stefan" w:date="2016-09-16T19:26:00Z">
        <w:r w:rsidR="00C115F1">
          <w:rPr>
            <w:rFonts w:ascii="Courier New" w:hAnsi="Courier New" w:cs="Courier New"/>
            <w:lang w:val="en-US"/>
          </w:rPr>
          <w:t>|Restricted Altitude6|Block Indicator</w:t>
        </w:r>
        <w:r w:rsidR="007917BC">
          <w:rPr>
            <w:rFonts w:ascii="Courier New" w:hAnsi="Courier New" w:cs="Courier New"/>
            <w:lang w:val="en-US"/>
          </w:rPr>
          <w:t>6</w:t>
        </w:r>
        <w:r w:rsidR="00C115F1">
          <w:rPr>
            <w:rFonts w:ascii="Courier New" w:hAnsi="Courier New" w:cs="Courier New"/>
            <w:lang w:val="en-US"/>
          </w:rPr>
          <w:t>|</w:t>
        </w:r>
      </w:ins>
      <w:ins w:id="4289" w:author="Richard Stefan" w:date="2016-09-16T19:28:00Z">
        <w:r w:rsidR="001F0B04">
          <w:rPr>
            <w:rFonts w:ascii="Courier New" w:hAnsi="Courier New" w:cs="Courier New"/>
            <w:lang w:val="en-US"/>
          </w:rPr>
          <w:br/>
        </w:r>
      </w:ins>
      <w:ins w:id="4290" w:author="Richard Stefan" w:date="2016-09-16T19:26:00Z">
        <w:r w:rsidR="00C115F1">
          <w:rPr>
            <w:rFonts w:ascii="Courier New" w:hAnsi="Courier New" w:cs="Courier New"/>
            <w:lang w:val="en-US"/>
          </w:rPr>
          <w:t>Restricted Altitude</w:t>
        </w:r>
        <w:r w:rsidR="007917BC">
          <w:rPr>
            <w:rFonts w:ascii="Courier New" w:hAnsi="Courier New" w:cs="Courier New"/>
            <w:lang w:val="en-US"/>
          </w:rPr>
          <w:t>7|</w:t>
        </w:r>
      </w:ins>
      <w:ins w:id="4291" w:author="Richard Stefan" w:date="2016-09-16T20:21:00Z">
        <w:r w:rsidR="007917BC">
          <w:rPr>
            <w:rFonts w:ascii="Courier New" w:hAnsi="Courier New" w:cs="Courier New"/>
            <w:lang w:val="en-US"/>
          </w:rPr>
          <w:t>Block Indicator7</w:t>
        </w:r>
      </w:ins>
    </w:p>
    <w:p w14:paraId="60CFAE78" w14:textId="77777777" w:rsidR="00E87E16" w:rsidRPr="00D36708" w:rsidRDefault="00E87E16" w:rsidP="00E87E16">
      <w:pPr>
        <w:spacing w:after="0" w:line="240" w:lineRule="auto"/>
        <w:rPr>
          <w:ins w:id="4292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87E16" w:rsidRPr="009444B1" w14:paraId="79352EA3" w14:textId="77777777" w:rsidTr="00E87E16">
        <w:trPr>
          <w:ins w:id="4293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52E6D" w14:textId="77777777" w:rsidR="00E87E16" w:rsidRPr="00123CA5" w:rsidRDefault="00E87E16" w:rsidP="00E87E16">
            <w:pPr>
              <w:rPr>
                <w:ins w:id="4294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295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2D69A" w14:textId="77777777" w:rsidR="00E87E16" w:rsidRDefault="00E87E16" w:rsidP="00E87E16">
            <w:pPr>
              <w:jc w:val="center"/>
              <w:rPr>
                <w:ins w:id="4296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297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FA4F8" w14:textId="77777777" w:rsidR="00E87E16" w:rsidRDefault="00E87E16" w:rsidP="00E87E16">
            <w:pPr>
              <w:jc w:val="center"/>
              <w:rPr>
                <w:ins w:id="4298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299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87B75" w14:textId="77777777" w:rsidR="00E87E16" w:rsidRPr="00123CA5" w:rsidRDefault="00E87E16" w:rsidP="00E87E16">
            <w:pPr>
              <w:jc w:val="center"/>
              <w:rPr>
                <w:ins w:id="4300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301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E87E16" w:rsidRPr="009444B1" w:rsidDel="0039524E" w14:paraId="52C7D2E8" w14:textId="7E86A1CA" w:rsidTr="00E87E16">
        <w:trPr>
          <w:ins w:id="4302" w:author="Richard Stefan" w:date="2016-09-16T18:43:00Z"/>
          <w:del w:id="4303" w:author="Richard Stefan [2]" w:date="2017-10-20T19:04:00Z"/>
        </w:trPr>
        <w:tc>
          <w:tcPr>
            <w:tcW w:w="4678" w:type="dxa"/>
            <w:tcBorders>
              <w:top w:val="single" w:sz="4" w:space="0" w:color="auto"/>
            </w:tcBorders>
          </w:tcPr>
          <w:p w14:paraId="084B1C3A" w14:textId="3F4BEF82" w:rsidR="00E87E16" w:rsidRPr="00123CA5" w:rsidDel="0039524E" w:rsidRDefault="00E87E16" w:rsidP="00E87E16">
            <w:pPr>
              <w:rPr>
                <w:ins w:id="4304" w:author="Richard Stefan" w:date="2016-09-16T18:43:00Z"/>
                <w:del w:id="4305" w:author="Richard Stefan [2]" w:date="2017-10-20T19:04:00Z"/>
                <w:rFonts w:ascii="Courier New" w:hAnsi="Courier New" w:cs="Courier New"/>
                <w:szCs w:val="72"/>
                <w:lang w:val="en-US"/>
              </w:rPr>
            </w:pPr>
            <w:ins w:id="4306" w:author="Richard Stefan" w:date="2016-09-16T18:43:00Z">
              <w:del w:id="4307" w:author="Richard Stefan [2]" w:date="2017-10-20T19:04:00Z">
                <w:r w:rsidDel="0039524E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4869E08" w14:textId="5F302451" w:rsidR="00E87E16" w:rsidDel="0039524E" w:rsidRDefault="00E87E16" w:rsidP="00E87E16">
            <w:pPr>
              <w:jc w:val="center"/>
              <w:rPr>
                <w:ins w:id="4308" w:author="Richard Stefan" w:date="2016-09-16T18:43:00Z"/>
                <w:del w:id="4309" w:author="Richard Stefan [2]" w:date="2017-10-20T19:0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10" w:author="Richard Stefan" w:date="2016-09-16T18:43:00Z">
              <w:del w:id="4311" w:author="Richard Stefan [2]" w:date="2017-10-20T19:04:00Z">
                <w:r w:rsidDel="0039524E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698540" w14:textId="54EE2C50" w:rsidR="00E87E16" w:rsidDel="0039524E" w:rsidRDefault="00E87E16" w:rsidP="00E87E16">
            <w:pPr>
              <w:jc w:val="center"/>
              <w:rPr>
                <w:ins w:id="4312" w:author="Richard Stefan" w:date="2016-09-16T18:43:00Z"/>
                <w:del w:id="4313" w:author="Richard Stefan [2]" w:date="2017-10-20T19:0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14" w:author="Richard Stefan" w:date="2016-09-16T18:43:00Z">
              <w:del w:id="4315" w:author="Richard Stefan [2]" w:date="2017-10-20T19:04:00Z">
                <w:r w:rsidDel="0039524E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29DB1E" w14:textId="5026E0B0" w:rsidR="00E87E16" w:rsidDel="0039524E" w:rsidRDefault="00E87E16" w:rsidP="00E87E16">
            <w:pPr>
              <w:jc w:val="center"/>
              <w:rPr>
                <w:ins w:id="4316" w:author="Richard Stefan" w:date="2016-09-16T18:43:00Z"/>
                <w:del w:id="4317" w:author="Richard Stefan [2]" w:date="2017-10-20T19:0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18" w:author="Richard Stefan" w:date="2016-09-16T18:43:00Z">
              <w:del w:id="4319" w:author="Richard Stefan [2]" w:date="2017-10-20T19:04:00Z">
                <w:r w:rsidDel="0039524E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E87E16" w:rsidRPr="009444B1" w14:paraId="2F05A2FD" w14:textId="77777777" w:rsidTr="00E87E16">
        <w:trPr>
          <w:ins w:id="4320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F2F349" w14:textId="77777777" w:rsidR="00E87E16" w:rsidRDefault="00E87E16" w:rsidP="00E87E16">
            <w:pPr>
              <w:rPr>
                <w:ins w:id="4321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ins w:id="4322" w:author="Richard Stefan" w:date="2016-09-16T18:43:00Z">
              <w:r>
                <w:rPr>
                  <w:rFonts w:ascii="Courier New" w:hAnsi="Courier New" w:cs="Courier New"/>
                  <w:szCs w:val="72"/>
                  <w:lang w:val="en-US"/>
                </w:rPr>
                <w:t>Area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6C0BAA" w14:textId="77777777" w:rsidR="00E87E16" w:rsidRDefault="00E87E16" w:rsidP="00E87E16">
            <w:pPr>
              <w:jc w:val="center"/>
              <w:rPr>
                <w:ins w:id="4323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24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0851EC" w14:textId="77777777" w:rsidR="00E87E16" w:rsidRDefault="00E87E16" w:rsidP="00E87E16">
            <w:pPr>
              <w:jc w:val="center"/>
              <w:rPr>
                <w:ins w:id="4325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26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3BAA6A" w14:textId="77777777" w:rsidR="00E87E16" w:rsidRDefault="00E87E16" w:rsidP="00E87E16">
            <w:pPr>
              <w:jc w:val="center"/>
              <w:rPr>
                <w:ins w:id="4327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28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</w:t>
              </w:r>
            </w:ins>
          </w:p>
        </w:tc>
      </w:tr>
      <w:tr w:rsidR="007917BC" w:rsidRPr="009444B1" w14:paraId="59B4D641" w14:textId="77777777" w:rsidTr="00E87E16">
        <w:trPr>
          <w:ins w:id="4329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53B434" w14:textId="2935646E" w:rsidR="007917BC" w:rsidRDefault="007917BC" w:rsidP="00E87E16">
            <w:pPr>
              <w:rPr>
                <w:ins w:id="4330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ins w:id="4331" w:author="Richard Stefan" w:date="2016-09-16T20:14:00Z">
              <w:r>
                <w:rPr>
                  <w:rFonts w:ascii="Courier New" w:hAnsi="Courier New" w:cs="Courier New"/>
                  <w:lang w:val="en-US"/>
                </w:rPr>
                <w:t>Route 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351730" w14:textId="41CEEB20" w:rsidR="007917BC" w:rsidRDefault="007917BC" w:rsidP="00E87E16">
            <w:pPr>
              <w:jc w:val="center"/>
              <w:rPr>
                <w:ins w:id="4332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33" w:author="Richard Stefan" w:date="2016-09-16T20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C786A6" w14:textId="292F0335" w:rsidR="007917BC" w:rsidRDefault="007917BC" w:rsidP="00E87E16">
            <w:pPr>
              <w:jc w:val="center"/>
              <w:rPr>
                <w:ins w:id="433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35" w:author="Richard Stefan" w:date="2016-09-16T20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854BAD" w14:textId="7CDB2134" w:rsidR="007917BC" w:rsidRDefault="007917BC" w:rsidP="00E87E16">
            <w:pPr>
              <w:jc w:val="center"/>
              <w:rPr>
                <w:ins w:id="4336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37" w:author="Richard Stefan" w:date="2016-09-16T20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5.8</w:t>
              </w:r>
            </w:ins>
          </w:p>
        </w:tc>
      </w:tr>
      <w:tr w:rsidR="007917BC" w:rsidRPr="009444B1" w14:paraId="66F3AA32" w14:textId="77777777" w:rsidTr="00E87E16">
        <w:trPr>
          <w:ins w:id="4338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1B84DF" w14:textId="077F2060" w:rsidR="007917BC" w:rsidRDefault="007917BC" w:rsidP="00E87E16">
            <w:pPr>
              <w:rPr>
                <w:ins w:id="4339" w:author="Richard Stefan" w:date="2016-09-16T20:14:00Z"/>
                <w:rFonts w:ascii="Courier New" w:hAnsi="Courier New" w:cs="Courier New"/>
                <w:lang w:val="en-US"/>
              </w:rPr>
            </w:pPr>
            <w:ins w:id="4340" w:author="Richard Stefan" w:date="2016-09-16T20:14:00Z">
              <w:r>
                <w:rPr>
                  <w:rFonts w:ascii="Courier New" w:hAnsi="Courier New" w:cs="Courier New"/>
                  <w:lang w:val="en-US"/>
                </w:rPr>
                <w:t>Restriction 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C51C27" w14:textId="5A43FB3A" w:rsidR="007917BC" w:rsidRDefault="007917BC" w:rsidP="00E87E16">
            <w:pPr>
              <w:jc w:val="center"/>
              <w:rPr>
                <w:ins w:id="4341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42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D5E666" w14:textId="0090019B" w:rsidR="007917BC" w:rsidRDefault="007917BC" w:rsidP="00E87E16">
            <w:pPr>
              <w:jc w:val="center"/>
              <w:rPr>
                <w:ins w:id="434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44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F4B5EB" w14:textId="47D0321F" w:rsidR="007917BC" w:rsidRDefault="007917BC" w:rsidP="00E87E16">
            <w:pPr>
              <w:jc w:val="center"/>
              <w:rPr>
                <w:ins w:id="434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46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5.154</w:t>
              </w:r>
            </w:ins>
          </w:p>
        </w:tc>
      </w:tr>
      <w:tr w:rsidR="007917BC" w:rsidRPr="009444B1" w14:paraId="26A6DEFE" w14:textId="77777777" w:rsidTr="00E87E16">
        <w:trPr>
          <w:ins w:id="4347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CA26A8" w14:textId="2C2E1B5C" w:rsidR="007917BC" w:rsidRDefault="007917BC" w:rsidP="00E87E16">
            <w:pPr>
              <w:rPr>
                <w:ins w:id="4348" w:author="Richard Stefan" w:date="2016-09-16T20:15:00Z"/>
                <w:rFonts w:ascii="Courier New" w:hAnsi="Courier New" w:cs="Courier New"/>
                <w:lang w:val="en-US"/>
              </w:rPr>
            </w:pPr>
            <w:ins w:id="4349" w:author="Richard Stefan" w:date="2016-09-16T20:15:00Z">
              <w:r>
                <w:rPr>
                  <w:rFonts w:ascii="Courier New" w:hAnsi="Courier New" w:cs="Courier New"/>
                  <w:lang w:val="en-US"/>
                </w:rPr>
                <w:t>Restriction Type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39DE2A" w14:textId="0A1D6CFC" w:rsidR="007917BC" w:rsidRDefault="007917BC" w:rsidP="00E87E16">
            <w:pPr>
              <w:jc w:val="center"/>
              <w:rPr>
                <w:ins w:id="435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51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0CB0B8" w14:textId="53C9F8FD" w:rsidR="007917BC" w:rsidRDefault="007917BC" w:rsidP="00E87E16">
            <w:pPr>
              <w:jc w:val="center"/>
              <w:rPr>
                <w:ins w:id="4352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53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2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E47D47" w14:textId="535E2EC8" w:rsidR="007917BC" w:rsidRDefault="007917BC" w:rsidP="00E87E16">
            <w:pPr>
              <w:jc w:val="center"/>
              <w:rPr>
                <w:ins w:id="435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55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5.201</w:t>
              </w:r>
            </w:ins>
          </w:p>
        </w:tc>
      </w:tr>
      <w:tr w:rsidR="007917BC" w:rsidRPr="009444B1" w14:paraId="14888C6B" w14:textId="77777777" w:rsidTr="00E87E16">
        <w:trPr>
          <w:ins w:id="4356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166243" w14:textId="61DA30E8" w:rsidR="007917BC" w:rsidRDefault="007917BC" w:rsidP="00E87E16">
            <w:pPr>
              <w:rPr>
                <w:ins w:id="4357" w:author="Richard Stefan" w:date="2016-09-16T20:15:00Z"/>
                <w:rFonts w:ascii="Courier New" w:hAnsi="Courier New" w:cs="Courier New"/>
                <w:lang w:val="en-US"/>
              </w:rPr>
            </w:pPr>
            <w:ins w:id="4358" w:author="Richard Stefan" w:date="2016-09-16T20:15:00Z">
              <w:r>
                <w:rPr>
                  <w:rFonts w:ascii="Courier New" w:hAnsi="Courier New" w:cs="Courier New"/>
                  <w:lang w:val="en-US"/>
                </w:rPr>
                <w:t xml:space="preserve">Start </w:t>
              </w:r>
              <w:del w:id="4359" w:author="Richard Stefan [2]" w:date="2017-10-20T19:08:00Z">
                <w:r w:rsidDel="000B702C">
                  <w:rPr>
                    <w:rFonts w:ascii="Courier New" w:hAnsi="Courier New" w:cs="Courier New"/>
                    <w:lang w:val="en-US"/>
                  </w:rPr>
                  <w:delText>Fix</w:delText>
                </w:r>
              </w:del>
            </w:ins>
            <w:ins w:id="4360" w:author="Richard Stefan [2]" w:date="2017-10-20T19:08:00Z">
              <w:r w:rsidR="000B702C">
                <w:rPr>
                  <w:rFonts w:ascii="Courier New" w:hAnsi="Courier New" w:cs="Courier New"/>
                  <w:lang w:val="en-US"/>
                </w:rPr>
                <w:t>Waypoint</w:t>
              </w:r>
            </w:ins>
            <w:ins w:id="4361" w:author="Richard Stefan" w:date="2016-09-16T20:15:00Z">
              <w:r>
                <w:rPr>
                  <w:rFonts w:ascii="Courier New" w:hAnsi="Courier New" w:cs="Courier New"/>
                  <w:lang w:val="en-US"/>
                </w:rPr>
                <w:t xml:space="preserve"> 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C48DC3" w14:textId="38D34BE8" w:rsidR="007917BC" w:rsidRDefault="007917BC" w:rsidP="00E87E16">
            <w:pPr>
              <w:jc w:val="center"/>
              <w:rPr>
                <w:ins w:id="4362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63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7F617B" w14:textId="0C7CABC2" w:rsidR="007917BC" w:rsidRDefault="007917BC" w:rsidP="00E87E16">
            <w:pPr>
              <w:jc w:val="center"/>
              <w:rPr>
                <w:ins w:id="436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65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CB9E65" w14:textId="43B494F6" w:rsidR="007917BC" w:rsidRDefault="007917BC" w:rsidP="00E87E16">
            <w:pPr>
              <w:jc w:val="center"/>
              <w:rPr>
                <w:ins w:id="436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67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5.13</w:t>
              </w:r>
            </w:ins>
          </w:p>
        </w:tc>
      </w:tr>
      <w:tr w:rsidR="007917BC" w:rsidRPr="009444B1" w14:paraId="40FA0CA2" w14:textId="77777777" w:rsidTr="00E87E16">
        <w:trPr>
          <w:ins w:id="4368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A22752" w14:textId="254C9DAE" w:rsidR="007917BC" w:rsidRDefault="007917BC" w:rsidP="00E87E16">
            <w:pPr>
              <w:rPr>
                <w:ins w:id="4369" w:author="Richard Stefan" w:date="2016-09-16T20:15:00Z"/>
                <w:rFonts w:ascii="Courier New" w:hAnsi="Courier New" w:cs="Courier New"/>
                <w:lang w:val="en-US"/>
              </w:rPr>
            </w:pPr>
            <w:ins w:id="4370" w:author="Richard Stefan" w:date="2016-09-16T20:16:00Z">
              <w:r>
                <w:rPr>
                  <w:rFonts w:ascii="Courier New" w:hAnsi="Courier New" w:cs="Courier New"/>
                  <w:lang w:val="en-US"/>
                </w:rPr>
                <w:t xml:space="preserve">Start </w:t>
              </w:r>
            </w:ins>
            <w:ins w:id="4371" w:author="Richard Stefan [2]" w:date="2017-10-20T19:08:00Z">
              <w:r w:rsidR="000B702C">
                <w:rPr>
                  <w:rFonts w:ascii="Courier New" w:hAnsi="Courier New" w:cs="Courier New"/>
                  <w:lang w:val="en-US"/>
                </w:rPr>
                <w:t xml:space="preserve">Waypoint </w:t>
              </w:r>
            </w:ins>
            <w:ins w:id="4372" w:author="Richard Stefan" w:date="2016-09-16T20:16:00Z">
              <w:del w:id="4373" w:author="Richard Stefan [2]" w:date="2017-10-20T19:08:00Z">
                <w:r w:rsidDel="000B702C">
                  <w:rPr>
                    <w:rFonts w:ascii="Courier New" w:hAnsi="Courier New" w:cs="Courier New"/>
                    <w:lang w:val="en-US"/>
                  </w:rPr>
                  <w:delText xml:space="preserve">Fix </w:delText>
                </w:r>
              </w:del>
              <w:r>
                <w:rPr>
                  <w:rFonts w:ascii="Courier New" w:hAnsi="Courier New" w:cs="Courier New"/>
                  <w:lang w:val="en-US"/>
                </w:rPr>
                <w:t>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CB2B1D" w14:textId="1F0AB0A1" w:rsidR="007917BC" w:rsidRDefault="007917BC" w:rsidP="00E87E16">
            <w:pPr>
              <w:jc w:val="center"/>
              <w:rPr>
                <w:ins w:id="437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75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41C576" w14:textId="4B761CBB" w:rsidR="007917BC" w:rsidRDefault="007917BC" w:rsidP="00E87E16">
            <w:pPr>
              <w:jc w:val="center"/>
              <w:rPr>
                <w:ins w:id="437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77" w:author="Richard Stefan" w:date="2016-09-16T20:16:00Z">
              <w:del w:id="4378" w:author="Richard Stefan [2]" w:date="2017-10-20T19:08:00Z">
                <w:r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11</w:delText>
                </w:r>
              </w:del>
            </w:ins>
            <w:ins w:id="4379" w:author="Richard Stefan [2]" w:date="2017-10-20T19:08:00Z">
              <w:r w:rsidR="000B70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41161D" w14:textId="1D77EEB1" w:rsidR="007917BC" w:rsidRDefault="007917BC" w:rsidP="00E87E16">
            <w:pPr>
              <w:jc w:val="center"/>
              <w:rPr>
                <w:ins w:id="438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81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7917BC" w:rsidRPr="009444B1" w14:paraId="672B28F6" w14:textId="77777777" w:rsidTr="00E87E16">
        <w:trPr>
          <w:ins w:id="4382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74B574" w14:textId="38800447" w:rsidR="007917BC" w:rsidRDefault="007917BC" w:rsidP="00E87E16">
            <w:pPr>
              <w:rPr>
                <w:ins w:id="4383" w:author="Richard Stefan" w:date="2016-09-16T20:16:00Z"/>
                <w:rFonts w:ascii="Courier New" w:hAnsi="Courier New" w:cs="Courier New"/>
                <w:lang w:val="en-US"/>
              </w:rPr>
            </w:pPr>
            <w:ins w:id="4384" w:author="Richard Stefan" w:date="2016-09-16T20:16:00Z">
              <w:r>
                <w:rPr>
                  <w:rFonts w:ascii="Courier New" w:hAnsi="Courier New" w:cs="Courier New"/>
                  <w:lang w:val="en-US"/>
                </w:rPr>
                <w:t xml:space="preserve">Start </w:t>
              </w:r>
            </w:ins>
            <w:ins w:id="4385" w:author="Richard Stefan [2]" w:date="2017-10-20T19:08:00Z">
              <w:r w:rsidR="000B702C">
                <w:rPr>
                  <w:rFonts w:ascii="Courier New" w:hAnsi="Courier New" w:cs="Courier New"/>
                  <w:lang w:val="en-US"/>
                </w:rPr>
                <w:t xml:space="preserve">Waypoint </w:t>
              </w:r>
            </w:ins>
            <w:ins w:id="4386" w:author="Richard Stefan" w:date="2016-09-16T20:16:00Z">
              <w:del w:id="4387" w:author="Richard Stefan [2]" w:date="2017-10-20T19:08:00Z">
                <w:r w:rsidDel="000B702C">
                  <w:rPr>
                    <w:rFonts w:ascii="Courier New" w:hAnsi="Courier New" w:cs="Courier New"/>
                    <w:lang w:val="en-US"/>
                  </w:rPr>
                  <w:delText xml:space="preserve">Fix </w:delText>
                </w:r>
              </w:del>
              <w:r>
                <w:rPr>
                  <w:rFonts w:ascii="Courier New" w:hAnsi="Courier New" w:cs="Courier New"/>
                  <w:lang w:val="en-US"/>
                </w:rPr>
                <w:t>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61FEA1" w14:textId="41DFA1C1" w:rsidR="007917BC" w:rsidRDefault="007917BC" w:rsidP="00E87E16">
            <w:pPr>
              <w:jc w:val="center"/>
              <w:rPr>
                <w:ins w:id="438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89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723803" w14:textId="0D38FFA3" w:rsidR="007917BC" w:rsidRDefault="007917BC" w:rsidP="00E87E16">
            <w:pPr>
              <w:jc w:val="center"/>
              <w:rPr>
                <w:ins w:id="439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91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  <w:ins w:id="4392" w:author="Richard Stefan [2]" w:date="2017-10-20T19:08:00Z">
              <w:r w:rsidR="000B70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ins w:id="4393" w:author="Richard Stefan" w:date="2016-09-16T20:16:00Z">
              <w:del w:id="4394" w:author="Richard Stefan [2]" w:date="2017-10-20T19:08:00Z">
                <w:r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DB968B" w14:textId="1C284CBD" w:rsidR="007917BC" w:rsidRDefault="007917BC" w:rsidP="00E87E16">
            <w:pPr>
              <w:jc w:val="center"/>
              <w:rPr>
                <w:ins w:id="439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396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  <w:tr w:rsidR="007917BC" w:rsidRPr="009444B1" w14:paraId="759303C4" w14:textId="77777777" w:rsidTr="00E87E16">
        <w:trPr>
          <w:ins w:id="4397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0F073A" w14:textId="75AEEC77" w:rsidR="007917BC" w:rsidRDefault="007917BC" w:rsidP="00E87E16">
            <w:pPr>
              <w:rPr>
                <w:ins w:id="4398" w:author="Richard Stefan" w:date="2016-09-16T20:16:00Z"/>
                <w:rFonts w:ascii="Courier New" w:hAnsi="Courier New" w:cs="Courier New"/>
                <w:lang w:val="en-US"/>
              </w:rPr>
            </w:pPr>
            <w:ins w:id="4399" w:author="Richard Stefan" w:date="2016-09-16T20:16:00Z">
              <w:r>
                <w:rPr>
                  <w:rFonts w:ascii="Courier New" w:hAnsi="Courier New" w:cs="Courier New"/>
                  <w:lang w:val="en-US"/>
                </w:rPr>
                <w:lastRenderedPageBreak/>
                <w:t xml:space="preserve">End </w:t>
              </w:r>
            </w:ins>
            <w:ins w:id="4400" w:author="Richard Stefan [2]" w:date="2017-10-20T19:09:00Z">
              <w:r w:rsidR="000B702C">
                <w:rPr>
                  <w:rFonts w:ascii="Courier New" w:hAnsi="Courier New" w:cs="Courier New"/>
                  <w:lang w:val="en-US"/>
                </w:rPr>
                <w:t xml:space="preserve">Waypoint </w:t>
              </w:r>
            </w:ins>
            <w:ins w:id="4401" w:author="Richard Stefan" w:date="2016-09-16T20:16:00Z">
              <w:del w:id="4402" w:author="Richard Stefan [2]" w:date="2017-10-20T19:09:00Z">
                <w:r w:rsidDel="000B702C">
                  <w:rPr>
                    <w:rFonts w:ascii="Courier New" w:hAnsi="Courier New" w:cs="Courier New"/>
                    <w:lang w:val="en-US"/>
                  </w:rPr>
                  <w:delText xml:space="preserve">Fix </w:delText>
                </w:r>
              </w:del>
              <w:r>
                <w:rPr>
                  <w:rFonts w:ascii="Courier New" w:hAnsi="Courier New" w:cs="Courier New"/>
                  <w:lang w:val="en-US"/>
                </w:rPr>
                <w:t>Identifier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9510F7" w14:textId="085F1522" w:rsidR="007917BC" w:rsidRDefault="007917BC" w:rsidP="00E87E16">
            <w:pPr>
              <w:jc w:val="center"/>
              <w:rPr>
                <w:ins w:id="440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04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B8A5DA" w14:textId="0852ABF3" w:rsidR="007917BC" w:rsidRDefault="007917BC" w:rsidP="00E87E16">
            <w:pPr>
              <w:jc w:val="center"/>
              <w:rPr>
                <w:ins w:id="440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06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BF7908" w14:textId="695C62C0" w:rsidR="007917BC" w:rsidRDefault="007917BC" w:rsidP="00E87E16">
            <w:pPr>
              <w:jc w:val="center"/>
              <w:rPr>
                <w:ins w:id="440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08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5.13</w:t>
              </w:r>
            </w:ins>
          </w:p>
        </w:tc>
      </w:tr>
      <w:tr w:rsidR="007917BC" w:rsidRPr="009444B1" w14:paraId="132031AE" w14:textId="77777777" w:rsidTr="00E87E16">
        <w:trPr>
          <w:ins w:id="4409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45516F" w14:textId="2354D12F" w:rsidR="007917BC" w:rsidRDefault="007917BC" w:rsidP="00E87E16">
            <w:pPr>
              <w:rPr>
                <w:ins w:id="4410" w:author="Richard Stefan" w:date="2016-09-16T20:16:00Z"/>
                <w:rFonts w:ascii="Courier New" w:hAnsi="Courier New" w:cs="Courier New"/>
                <w:lang w:val="en-US"/>
              </w:rPr>
            </w:pPr>
            <w:ins w:id="4411" w:author="Richard Stefan" w:date="2016-09-16T20:16:00Z">
              <w:r>
                <w:rPr>
                  <w:rFonts w:ascii="Courier New" w:hAnsi="Courier New" w:cs="Courier New"/>
                  <w:lang w:val="en-US"/>
                </w:rPr>
                <w:t xml:space="preserve">End </w:t>
              </w:r>
            </w:ins>
            <w:ins w:id="4412" w:author="Richard Stefan [2]" w:date="2017-10-20T19:09:00Z">
              <w:r w:rsidR="000B702C">
                <w:rPr>
                  <w:rFonts w:ascii="Courier New" w:hAnsi="Courier New" w:cs="Courier New"/>
                  <w:lang w:val="en-US"/>
                </w:rPr>
                <w:t xml:space="preserve">Waypoint </w:t>
              </w:r>
            </w:ins>
            <w:ins w:id="4413" w:author="Richard Stefan" w:date="2016-09-16T20:16:00Z">
              <w:del w:id="4414" w:author="Richard Stefan [2]" w:date="2017-10-20T19:09:00Z">
                <w:r w:rsidDel="000B702C">
                  <w:rPr>
                    <w:rFonts w:ascii="Courier New" w:hAnsi="Courier New" w:cs="Courier New"/>
                    <w:lang w:val="en-US"/>
                  </w:rPr>
                  <w:delText xml:space="preserve">Fix </w:delText>
                </w:r>
              </w:del>
              <w:r>
                <w:rPr>
                  <w:rFonts w:ascii="Courier New" w:hAnsi="Courier New" w:cs="Courier New"/>
                  <w:lang w:val="en-US"/>
                </w:rPr>
                <w:t>Latitude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51DA7B" w14:textId="143299F0" w:rsidR="007917BC" w:rsidRDefault="007917BC" w:rsidP="00E87E16">
            <w:pPr>
              <w:jc w:val="center"/>
              <w:rPr>
                <w:ins w:id="441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16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375B48" w14:textId="2B940E42" w:rsidR="007917BC" w:rsidRDefault="000B702C" w:rsidP="00E87E16">
            <w:pPr>
              <w:jc w:val="center"/>
              <w:rPr>
                <w:ins w:id="441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18" w:author="Richard Stefan [2]" w:date="2017-10-20T19:0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ins w:id="4419" w:author="Richard Stefan" w:date="2016-09-16T20:16:00Z">
              <w:del w:id="4420" w:author="Richard Stefan [2]" w:date="2017-10-20T19:09:00Z">
                <w:r w:rsidR="007917BC"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11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B58E48" w14:textId="68B1141A" w:rsidR="007917BC" w:rsidRDefault="007917BC" w:rsidP="00E87E16">
            <w:pPr>
              <w:jc w:val="center"/>
              <w:rPr>
                <w:ins w:id="442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22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5.36</w:t>
              </w:r>
            </w:ins>
          </w:p>
        </w:tc>
      </w:tr>
      <w:tr w:rsidR="007917BC" w:rsidRPr="009444B1" w14:paraId="791832B2" w14:textId="77777777" w:rsidTr="00E87E16">
        <w:trPr>
          <w:ins w:id="4423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0CA3B5" w14:textId="2B27A93B" w:rsidR="007917BC" w:rsidRDefault="007917BC" w:rsidP="00E87E16">
            <w:pPr>
              <w:rPr>
                <w:ins w:id="4424" w:author="Richard Stefan" w:date="2016-09-16T20:16:00Z"/>
                <w:rFonts w:ascii="Courier New" w:hAnsi="Courier New" w:cs="Courier New"/>
                <w:lang w:val="en-US"/>
              </w:rPr>
            </w:pPr>
            <w:ins w:id="4425" w:author="Richard Stefan" w:date="2016-09-16T20:16:00Z">
              <w:r>
                <w:rPr>
                  <w:rFonts w:ascii="Courier New" w:hAnsi="Courier New" w:cs="Courier New"/>
                  <w:lang w:val="en-US"/>
                </w:rPr>
                <w:t xml:space="preserve">End </w:t>
              </w:r>
            </w:ins>
            <w:ins w:id="4426" w:author="Richard Stefan [2]" w:date="2017-10-20T19:09:00Z">
              <w:r w:rsidR="000B702C">
                <w:rPr>
                  <w:rFonts w:ascii="Courier New" w:hAnsi="Courier New" w:cs="Courier New"/>
                  <w:lang w:val="en-US"/>
                </w:rPr>
                <w:t xml:space="preserve">Waypoint </w:t>
              </w:r>
            </w:ins>
            <w:ins w:id="4427" w:author="Richard Stefan" w:date="2016-09-16T20:16:00Z">
              <w:del w:id="4428" w:author="Richard Stefan [2]" w:date="2017-10-20T19:09:00Z">
                <w:r w:rsidDel="000B702C">
                  <w:rPr>
                    <w:rFonts w:ascii="Courier New" w:hAnsi="Courier New" w:cs="Courier New"/>
                    <w:lang w:val="en-US"/>
                  </w:rPr>
                  <w:delText xml:space="preserve">Fix </w:delText>
                </w:r>
              </w:del>
              <w:r>
                <w:rPr>
                  <w:rFonts w:ascii="Courier New" w:hAnsi="Courier New" w:cs="Courier New"/>
                  <w:lang w:val="en-US"/>
                </w:rPr>
                <w:t>Longitude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F13218" w14:textId="58845029" w:rsidR="007917BC" w:rsidRDefault="007917BC" w:rsidP="00E87E16">
            <w:pPr>
              <w:jc w:val="center"/>
              <w:rPr>
                <w:ins w:id="442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30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1B864D" w14:textId="69F3BAF0" w:rsidR="007917BC" w:rsidRDefault="007917BC" w:rsidP="00E87E16">
            <w:pPr>
              <w:jc w:val="center"/>
              <w:rPr>
                <w:ins w:id="443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32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  <w:ins w:id="4433" w:author="Richard Stefan [2]" w:date="2017-10-20T19:09:00Z">
              <w:r w:rsidR="000B70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ins w:id="4434" w:author="Richard Stefan" w:date="2016-09-16T20:17:00Z">
              <w:del w:id="4435" w:author="Richard Stefan [2]" w:date="2017-10-20T19:09:00Z">
                <w:r w:rsidDel="000B702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FC3208" w14:textId="1596FE42" w:rsidR="007917BC" w:rsidRDefault="007917BC" w:rsidP="00E87E16">
            <w:pPr>
              <w:jc w:val="center"/>
              <w:rPr>
                <w:ins w:id="443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37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5.37</w:t>
              </w:r>
            </w:ins>
          </w:p>
        </w:tc>
      </w:tr>
      <w:tr w:rsidR="007917BC" w:rsidRPr="009444B1" w14:paraId="1676ABFF" w14:textId="77777777" w:rsidTr="00E87E16">
        <w:trPr>
          <w:ins w:id="4438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BCF2F2" w14:textId="25036C84" w:rsidR="007917BC" w:rsidRDefault="007917BC" w:rsidP="00E87E16">
            <w:pPr>
              <w:rPr>
                <w:ins w:id="4439" w:author="Richard Stefan" w:date="2016-09-16T20:17:00Z"/>
                <w:rFonts w:ascii="Courier New" w:hAnsi="Courier New" w:cs="Courier New"/>
                <w:lang w:val="en-US"/>
              </w:rPr>
            </w:pPr>
            <w:ins w:id="4440" w:author="Richard Stefan" w:date="2016-09-16T20:17:00Z">
              <w:r>
                <w:rPr>
                  <w:rFonts w:ascii="Courier New" w:hAnsi="Courier New" w:cs="Courier New"/>
                  <w:lang w:val="en-US"/>
                </w:rPr>
                <w:t>Start Date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C1085B" w14:textId="179F6908" w:rsidR="007917BC" w:rsidRDefault="007917BC" w:rsidP="00E87E16">
            <w:pPr>
              <w:jc w:val="center"/>
              <w:rPr>
                <w:ins w:id="4441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42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6A47C0" w14:textId="2BF5E052" w:rsidR="007917BC" w:rsidRDefault="007917BC" w:rsidP="00E87E16">
            <w:pPr>
              <w:jc w:val="center"/>
              <w:rPr>
                <w:ins w:id="4443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44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7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4F6F89" w14:textId="44A8BB49" w:rsidR="007917BC" w:rsidRDefault="007917BC" w:rsidP="00E87E16">
            <w:pPr>
              <w:jc w:val="center"/>
              <w:rPr>
                <w:ins w:id="4445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46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5.157</w:t>
              </w:r>
            </w:ins>
          </w:p>
        </w:tc>
      </w:tr>
      <w:tr w:rsidR="007917BC" w:rsidRPr="009444B1" w14:paraId="0B0BC6E7" w14:textId="77777777" w:rsidTr="00E87E16">
        <w:trPr>
          <w:ins w:id="4447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AEBB38" w14:textId="758F50D0" w:rsidR="007917BC" w:rsidRDefault="007917BC" w:rsidP="00E87E16">
            <w:pPr>
              <w:rPr>
                <w:ins w:id="4448" w:author="Richard Stefan" w:date="2016-09-16T20:17:00Z"/>
                <w:rFonts w:ascii="Courier New" w:hAnsi="Courier New" w:cs="Courier New"/>
                <w:lang w:val="en-US"/>
              </w:rPr>
            </w:pPr>
            <w:ins w:id="4449" w:author="Richard Stefan" w:date="2016-09-16T20:17:00Z">
              <w:r>
                <w:rPr>
                  <w:rFonts w:ascii="Courier New" w:hAnsi="Courier New" w:cs="Courier New"/>
                  <w:lang w:val="en-US"/>
                </w:rPr>
                <w:t>End Date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514678" w14:textId="3AECCE3B" w:rsidR="007917BC" w:rsidRDefault="007917BC" w:rsidP="00E87E16">
            <w:pPr>
              <w:jc w:val="center"/>
              <w:rPr>
                <w:ins w:id="4450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51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095A23" w14:textId="5B2EFE5F" w:rsidR="007917BC" w:rsidRDefault="007917BC" w:rsidP="00E87E16">
            <w:pPr>
              <w:jc w:val="center"/>
              <w:rPr>
                <w:ins w:id="4452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53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7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D3C3CF" w14:textId="32F4C1BB" w:rsidR="007917BC" w:rsidRDefault="007917BC" w:rsidP="00E87E16">
            <w:pPr>
              <w:jc w:val="center"/>
              <w:rPr>
                <w:ins w:id="4454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55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5.157</w:t>
              </w:r>
            </w:ins>
          </w:p>
        </w:tc>
      </w:tr>
      <w:tr w:rsidR="007917BC" w:rsidRPr="009444B1" w14:paraId="2064BDCC" w14:textId="77777777" w:rsidTr="00E87E16">
        <w:trPr>
          <w:ins w:id="4456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085912" w14:textId="32F390FF" w:rsidR="007917BC" w:rsidRDefault="007917BC" w:rsidP="00E87E16">
            <w:pPr>
              <w:rPr>
                <w:ins w:id="4457" w:author="Richard Stefan" w:date="2016-09-16T20:17:00Z"/>
                <w:rFonts w:ascii="Courier New" w:hAnsi="Courier New" w:cs="Courier New"/>
                <w:lang w:val="en-US"/>
              </w:rPr>
            </w:pPr>
            <w:ins w:id="4458" w:author="Richard Stefan" w:date="2016-09-16T20:17:00Z">
              <w:r>
                <w:rPr>
                  <w:rFonts w:ascii="Courier New" w:hAnsi="Courier New" w:cs="Courier New"/>
                  <w:lang w:val="en-US"/>
                </w:rPr>
                <w:t>Units of Altitude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4DB34C" w14:textId="77EF8890" w:rsidR="007917BC" w:rsidRDefault="007917BC" w:rsidP="00E87E16">
            <w:pPr>
              <w:jc w:val="center"/>
              <w:rPr>
                <w:ins w:id="4459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60" w:author="Richard Stefan" w:date="2016-09-16T20:1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E44772" w14:textId="7C58203C" w:rsidR="007917BC" w:rsidRDefault="007917BC" w:rsidP="00E87E16">
            <w:pPr>
              <w:jc w:val="center"/>
              <w:rPr>
                <w:ins w:id="4461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62" w:author="Richard Stefan" w:date="2016-09-16T20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95BC47" w14:textId="2C79B067" w:rsidR="007917BC" w:rsidRDefault="007917BC" w:rsidP="00E87E16">
            <w:pPr>
              <w:jc w:val="center"/>
              <w:rPr>
                <w:ins w:id="4463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64" w:author="Richard Stefan" w:date="2016-09-16T20:18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5.160</w:t>
              </w:r>
            </w:ins>
          </w:p>
        </w:tc>
      </w:tr>
      <w:tr w:rsidR="007917BC" w:rsidRPr="009444B1" w14:paraId="523E562D" w14:textId="77777777" w:rsidTr="00E87E16">
        <w:trPr>
          <w:ins w:id="4465" w:author="Richard Stefan" w:date="2016-09-16T20:18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668CC0" w14:textId="58F10652" w:rsidR="007917BC" w:rsidRDefault="007917BC" w:rsidP="00E87E16">
            <w:pPr>
              <w:rPr>
                <w:ins w:id="4466" w:author="Richard Stefan" w:date="2016-09-16T20:18:00Z"/>
                <w:rFonts w:ascii="Courier New" w:hAnsi="Courier New" w:cs="Courier New"/>
                <w:lang w:val="en-US"/>
              </w:rPr>
            </w:pPr>
            <w:ins w:id="4467" w:author="Richard Stefan" w:date="2016-09-16T20:18:00Z">
              <w:r>
                <w:rPr>
                  <w:rFonts w:ascii="Courier New" w:hAnsi="Courier New" w:cs="Courier New"/>
                  <w:lang w:val="en-US"/>
                </w:rPr>
                <w:t>Restriction Altitude1-7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326137" w14:textId="2F9BDFBE" w:rsidR="007917BC" w:rsidRDefault="007917BC" w:rsidP="00E87E16">
            <w:pPr>
              <w:jc w:val="center"/>
              <w:rPr>
                <w:ins w:id="4468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69" w:author="Richard Stefan" w:date="2016-09-16T20:1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C84F0D" w14:textId="7B96BEC9" w:rsidR="007917BC" w:rsidRDefault="007917BC" w:rsidP="00E87E16">
            <w:pPr>
              <w:jc w:val="center"/>
              <w:rPr>
                <w:ins w:id="4470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71" w:author="Richard Stefan" w:date="2016-09-16T20:1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8D77EB" w14:textId="029DA80F" w:rsidR="007917BC" w:rsidRDefault="007917BC" w:rsidP="00E87E16">
            <w:pPr>
              <w:jc w:val="center"/>
              <w:rPr>
                <w:ins w:id="4472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73" w:author="Richard Stefan" w:date="2016-09-16T20:19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5.161</w:t>
              </w:r>
            </w:ins>
          </w:p>
        </w:tc>
      </w:tr>
      <w:tr w:rsidR="007917BC" w:rsidRPr="009444B1" w14:paraId="16496BA1" w14:textId="77777777" w:rsidTr="00E87E16">
        <w:trPr>
          <w:ins w:id="4474" w:author="Richard Stefan" w:date="2016-09-16T20:2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30F5E4" w14:textId="499E1EB8" w:rsidR="007917BC" w:rsidRDefault="007917BC" w:rsidP="00E87E16">
            <w:pPr>
              <w:rPr>
                <w:ins w:id="4475" w:author="Richard Stefan" w:date="2016-09-16T20:20:00Z"/>
                <w:rFonts w:ascii="Courier New" w:hAnsi="Courier New" w:cs="Courier New"/>
                <w:lang w:val="en-US"/>
              </w:rPr>
            </w:pPr>
            <w:ins w:id="4476" w:author="Richard Stefan" w:date="2016-09-16T20:20:00Z">
              <w:r>
                <w:rPr>
                  <w:rFonts w:ascii="Courier New" w:hAnsi="Courier New" w:cs="Courier New"/>
                  <w:lang w:val="en-US"/>
                </w:rPr>
                <w:t>Block Indicator1-7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56042B" w14:textId="75801A4B" w:rsidR="007917BC" w:rsidRDefault="00940960" w:rsidP="00E87E16">
            <w:pPr>
              <w:jc w:val="center"/>
              <w:rPr>
                <w:ins w:id="4477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78" w:author="Richard Stefan" w:date="2016-09-16T20:21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EAC561" w14:textId="3B1A8944" w:rsidR="007917BC" w:rsidRDefault="00940960" w:rsidP="00E87E16">
            <w:pPr>
              <w:jc w:val="center"/>
              <w:rPr>
                <w:ins w:id="4479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80" w:author="Richard Stefan" w:date="2016-09-16T20:2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A2F979" w14:textId="614AB4F0" w:rsidR="007917BC" w:rsidRDefault="00940960" w:rsidP="00E87E16">
            <w:pPr>
              <w:jc w:val="center"/>
              <w:rPr>
                <w:ins w:id="4481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482" w:author="Richard Stefan" w:date="2016-09-16T20:2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5.20</w:t>
              </w:r>
            </w:ins>
            <w:r w:rsidR="006A642C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</w:tbl>
    <w:p w14:paraId="2E599A76" w14:textId="77777777" w:rsidR="00E87E16" w:rsidRDefault="00E87E16" w:rsidP="00E87E16">
      <w:pPr>
        <w:spacing w:after="0" w:line="240" w:lineRule="auto"/>
        <w:rPr>
          <w:ins w:id="448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3E87723D" w14:textId="77777777" w:rsidR="00E87E16" w:rsidRPr="00166C90" w:rsidRDefault="00E87E16" w:rsidP="00E87E16">
      <w:pPr>
        <w:spacing w:after="0" w:line="240" w:lineRule="auto"/>
        <w:rPr>
          <w:ins w:id="448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485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6D36720A" w14:textId="7259DB6D" w:rsidR="00E87E16" w:rsidRPr="00C35B57" w:rsidRDefault="007917BC" w:rsidP="00C35B57">
      <w:pPr>
        <w:pStyle w:val="ListParagraph"/>
        <w:numPr>
          <w:ilvl w:val="0"/>
          <w:numId w:val="11"/>
        </w:numPr>
        <w:spacing w:after="0" w:line="240" w:lineRule="auto"/>
        <w:rPr>
          <w:ins w:id="4486" w:author="Richard Stefan" w:date="2016-09-16T18:43:00Z"/>
          <w:rFonts w:ascii="Courier New" w:hAnsi="Courier New" w:cs="Courier New"/>
          <w:lang w:val="en-US"/>
          <w:rPrChange w:id="4487" w:author="Richard Stefan" w:date="2016-09-16T20:25:00Z">
            <w:rPr>
              <w:ins w:id="4488" w:author="Richard Stefan" w:date="2016-09-16T18:4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4489" w:author="Richard Stefan" w:date="2016-09-16T20:14:00Z">
        <w:del w:id="4490" w:author="Richard Stefan [2]" w:date="2017-10-20T19:04:00Z">
          <w:r w:rsidDel="0039524E">
            <w:rPr>
              <w:rFonts w:ascii="Courier New" w:hAnsi="Courier New" w:cs="Courier New"/>
              <w:lang w:val="en-US"/>
            </w:rPr>
            <w:delText>EU</w:delText>
          </w:r>
        </w:del>
      </w:ins>
      <w:ins w:id="4491" w:author="Richard Stefan" w:date="2016-09-16T18:43:00Z">
        <w:del w:id="4492" w:author="Richard Stefan [2]" w:date="2017-10-20T19:04:00Z">
          <w:r w:rsidR="00E87E16" w:rsidRPr="001512EC" w:rsidDel="0039524E">
            <w:rPr>
              <w:rFonts w:ascii="Courier New" w:hAnsi="Courier New" w:cs="Courier New"/>
              <w:lang w:val="en-US"/>
            </w:rPr>
            <w:delText>|</w:delText>
          </w:r>
        </w:del>
        <w:r w:rsidR="00E87E16">
          <w:rPr>
            <w:rFonts w:ascii="Courier New" w:hAnsi="Courier New" w:cs="Courier New"/>
            <w:lang w:val="en-US"/>
          </w:rPr>
          <w:t>EUR|</w:t>
        </w:r>
      </w:ins>
      <w:ins w:id="4493" w:author="Richard Stefan" w:date="2016-09-16T20:23:00Z">
        <w:r w:rsidR="00C35B57">
          <w:rPr>
            <w:rFonts w:ascii="Courier New" w:hAnsi="Courier New" w:cs="Courier New"/>
            <w:lang w:val="en-US"/>
          </w:rPr>
          <w:t>M984|033|NR|STO</w:t>
        </w:r>
      </w:ins>
      <w:ins w:id="4494" w:author="Richard Stefan" w:date="2016-09-16T20:24:00Z">
        <w:r w:rsidR="00C35B57">
          <w:rPr>
            <w:rFonts w:ascii="Courier New" w:hAnsi="Courier New" w:cs="Courier New"/>
            <w:lang w:val="en-US"/>
          </w:rPr>
          <w:t>|</w:t>
        </w:r>
        <w:r w:rsidR="00C35B57" w:rsidRPr="00C35B57">
          <w:rPr>
            <w:rFonts w:ascii="Courier New" w:hAnsi="Courier New" w:cs="Courier New"/>
            <w:lang w:val="en-US"/>
          </w:rPr>
          <w:t>48.41713611</w:t>
        </w:r>
        <w:r w:rsidR="00C35B57">
          <w:rPr>
            <w:rFonts w:ascii="Courier New" w:hAnsi="Courier New" w:cs="Courier New"/>
            <w:lang w:val="en-US"/>
          </w:rPr>
          <w:t>|</w:t>
        </w:r>
        <w:r w:rsidR="00C35B57" w:rsidRPr="00C35B57">
          <w:rPr>
            <w:rFonts w:ascii="Courier New" w:hAnsi="Courier New" w:cs="Courier New"/>
            <w:lang w:val="en-US"/>
          </w:rPr>
          <w:t>16.01859444</w:t>
        </w:r>
        <w:r w:rsidR="00C35B57">
          <w:rPr>
            <w:rFonts w:ascii="Courier New" w:hAnsi="Courier New" w:cs="Courier New"/>
            <w:lang w:val="en-US"/>
          </w:rPr>
          <w:t>|MIKOV|</w:t>
        </w:r>
        <w:r w:rsidR="00C35B57">
          <w:rPr>
            <w:rFonts w:ascii="Courier New" w:hAnsi="Courier New" w:cs="Courier New"/>
            <w:lang w:val="en-US"/>
          </w:rPr>
          <w:br/>
        </w:r>
        <w:r w:rsidR="00C35B57" w:rsidRPr="00C35B57">
          <w:rPr>
            <w:rFonts w:ascii="Courier New" w:hAnsi="Courier New" w:cs="Courier New"/>
            <w:lang w:val="en-US"/>
            <w:rPrChange w:id="4495" w:author="Richard Stefan" w:date="2016-09-16T20:25:00Z">
              <w:rPr>
                <w:rFonts w:ascii="Segoe UI Light" w:hAnsi="Segoe UI Light" w:cs="Segoe UI Light"/>
                <w:sz w:val="24"/>
                <w:szCs w:val="72"/>
                <w:lang w:val="en-US"/>
              </w:rPr>
            </w:rPrChange>
          </w:rPr>
          <w:t>48.78474444|16.62100278</w:t>
        </w:r>
      </w:ins>
      <w:ins w:id="4496" w:author="Richard Stefan" w:date="2016-09-16T20:25:00Z">
        <w:r w:rsidR="00C35B57">
          <w:rPr>
            <w:rFonts w:ascii="Courier New" w:hAnsi="Courier New" w:cs="Courier New"/>
            <w:lang w:val="en-US"/>
          </w:rPr>
          <w:t>||||||||||||||||||</w:t>
        </w:r>
      </w:ins>
    </w:p>
    <w:p w14:paraId="5CC1C857" w14:textId="77777777" w:rsidR="00E87E16" w:rsidRPr="001512EC" w:rsidRDefault="00E87E16" w:rsidP="00E87E16">
      <w:pPr>
        <w:pStyle w:val="ListParagraph"/>
        <w:spacing w:after="0" w:line="240" w:lineRule="auto"/>
        <w:rPr>
          <w:ins w:id="449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112FA23A" w14:textId="77777777" w:rsidR="00E87E16" w:rsidRDefault="00E87E16" w:rsidP="00E87E16">
      <w:pPr>
        <w:spacing w:after="0" w:line="240" w:lineRule="auto"/>
        <w:rPr>
          <w:ins w:id="449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499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6B6F3EC5" w14:textId="0BF7598A" w:rsidR="00E87E16" w:rsidDel="0039524E" w:rsidRDefault="00E87E16" w:rsidP="00E87E16">
      <w:pPr>
        <w:pStyle w:val="ListParagraph"/>
        <w:numPr>
          <w:ilvl w:val="0"/>
          <w:numId w:val="11"/>
        </w:numPr>
        <w:spacing w:after="0" w:line="240" w:lineRule="auto"/>
        <w:rPr>
          <w:ins w:id="4500" w:author="Richard Stefan" w:date="2016-09-16T18:43:00Z"/>
          <w:del w:id="4501" w:author="Richard Stefan [2]" w:date="2017-10-20T19:04:00Z"/>
          <w:rFonts w:ascii="Segoe UI Light" w:hAnsi="Segoe UI Light" w:cs="Segoe UI Light"/>
          <w:sz w:val="24"/>
          <w:szCs w:val="72"/>
          <w:lang w:val="en-US"/>
        </w:rPr>
      </w:pPr>
      <w:ins w:id="4502" w:author="Richard Stefan" w:date="2016-09-16T18:43:00Z">
        <w:del w:id="4503" w:author="Richard Stefan [2]" w:date="2017-10-20T19:04:00Z">
          <w:r w:rsidRPr="00AA254B" w:rsidDel="0039524E">
            <w:rPr>
              <w:rFonts w:ascii="Courier New" w:hAnsi="Courier New" w:cs="Courier New"/>
              <w:lang w:val="en-US"/>
            </w:rPr>
            <w:delText>Record Type</w:delText>
          </w:r>
          <w:r w:rsidDel="0039524E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ins w:id="4504" w:author="Richard Stefan" w:date="2016-09-16T20:33:00Z">
        <w:del w:id="4505" w:author="Richard Stefan [2]" w:date="2017-10-20T19:04:00Z">
          <w:r w:rsidR="007B6D4C" w:rsidDel="0039524E">
            <w:rPr>
              <w:rFonts w:ascii="Segoe UI Light" w:hAnsi="Segoe UI Light" w:cs="Segoe UI Light"/>
              <w:sz w:val="24"/>
              <w:szCs w:val="72"/>
              <w:lang w:val="en-US"/>
            </w:rPr>
            <w:delText>EU</w:delText>
          </w:r>
        </w:del>
      </w:ins>
      <w:ins w:id="4506" w:author="Richard Stefan" w:date="2016-09-16T18:43:00Z">
        <w:del w:id="4507" w:author="Richard Stefan [2]" w:date="2017-10-20T19:04:00Z">
          <w:r w:rsidDel="0039524E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25C7F225" w14:textId="77777777" w:rsidR="00E87E16" w:rsidRDefault="00E87E16" w:rsidP="00E87E16">
      <w:pPr>
        <w:pStyle w:val="ListParagraph"/>
        <w:numPr>
          <w:ilvl w:val="0"/>
          <w:numId w:val="11"/>
        </w:numPr>
        <w:spacing w:after="0" w:line="240" w:lineRule="auto"/>
        <w:rPr>
          <w:ins w:id="450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509" w:author="Richard Stefan" w:date="2016-09-16T18:43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</w:t>
        </w:r>
      </w:ins>
    </w:p>
    <w:p w14:paraId="48A085F0" w14:textId="4382CB7B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10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11" w:author="Richard Stefan" w:date="2016-09-16T20:28:00Z">
        <w:r>
          <w:rPr>
            <w:rFonts w:ascii="Courier New" w:hAnsi="Courier New" w:cs="Courier New"/>
            <w:lang w:val="en-US"/>
          </w:rPr>
          <w:t xml:space="preserve">Route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12" w:author="Richard Stefan" w:date="2016-09-16T20:34:00Z">
        <w:r w:rsidR="008D3F9F" w:rsidRPr="00FB39CF">
          <w:rPr>
            <w:rFonts w:ascii="Segoe UI Light" w:hAnsi="Segoe UI Light" w:cs="Segoe UI Light"/>
            <w:sz w:val="24"/>
            <w:szCs w:val="72"/>
            <w:lang w:val="en-US"/>
          </w:rPr>
          <w:t>enroute route identifier</w:t>
        </w:r>
      </w:ins>
    </w:p>
    <w:p w14:paraId="33EE7BBB" w14:textId="039FFCA1" w:rsidR="00D31D10" w:rsidRPr="00C60E5B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13" w:author="Richard Stefan" w:date="2016-09-16T20:28:00Z"/>
          <w:rFonts w:ascii="Segoe UI Light" w:hAnsi="Segoe UI Light" w:cs="Segoe UI Light"/>
          <w:sz w:val="24"/>
          <w:szCs w:val="72"/>
          <w:lang w:val="fr-FR"/>
        </w:rPr>
      </w:pPr>
      <w:ins w:id="4514" w:author="Richard Stefan" w:date="2016-09-16T20:28:00Z">
        <w:r w:rsidRPr="00C60E5B">
          <w:rPr>
            <w:rFonts w:ascii="Courier New" w:hAnsi="Courier New" w:cs="Courier New"/>
            <w:lang w:val="fr-FR"/>
          </w:rPr>
          <w:t xml:space="preserve">Restriction Identifier </w:t>
        </w:r>
        <w:r w:rsidRPr="00C60E5B">
          <w:rPr>
            <w:rFonts w:ascii="Segoe UI Light" w:hAnsi="Segoe UI Light" w:cs="Segoe UI Light"/>
            <w:sz w:val="24"/>
            <w:szCs w:val="72"/>
            <w:lang w:val="fr-FR"/>
          </w:rPr>
          <w:t xml:space="preserve">: </w:t>
        </w:r>
      </w:ins>
      <w:ins w:id="4515" w:author="Richard Stefan" w:date="2016-09-16T20:35:00Z">
        <w:r w:rsidR="008D3F9F" w:rsidRPr="00C60E5B">
          <w:rPr>
            <w:rFonts w:ascii="Segoe UI Light" w:hAnsi="Segoe UI Light" w:cs="Segoe UI Light"/>
            <w:sz w:val="24"/>
            <w:szCs w:val="72"/>
            <w:lang w:val="fr-FR"/>
          </w:rPr>
          <w:t>assign a unique identifier</w:t>
        </w:r>
      </w:ins>
    </w:p>
    <w:p w14:paraId="658E362F" w14:textId="2A4A5AB1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16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17" w:author="Richard Stefan" w:date="2016-09-16T20:28:00Z">
        <w:r>
          <w:rPr>
            <w:rFonts w:ascii="Courier New" w:hAnsi="Courier New" w:cs="Courier New"/>
            <w:lang w:val="en-US"/>
          </w:rPr>
          <w:t xml:space="preserve">Restriction Type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18" w:author="Richard Stefan" w:date="2016-09-16T20:37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define the type of the restriction</w:t>
        </w:r>
      </w:ins>
      <w:ins w:id="4519" w:author="Richard Stefan" w:date="2016-09-16T20:38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 (see appendix</w:t>
        </w:r>
      </w:ins>
      <w:r w:rsidR="006A642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6A642C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_Ref461902203 \r \h </w:instrTex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3.28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4520" w:author="Richard Stefan" w:date="2016-09-16T20:38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2269F8EF" w14:textId="2444D546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21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22" w:author="Richard Stefan" w:date="2016-09-16T20:28:00Z">
        <w:r>
          <w:rPr>
            <w:rFonts w:ascii="Courier New" w:hAnsi="Courier New" w:cs="Courier New"/>
            <w:lang w:val="en-US"/>
          </w:rPr>
          <w:t xml:space="preserve">Start </w:t>
        </w:r>
      </w:ins>
      <w:ins w:id="4523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24" w:author="Richard Stefan" w:date="2016-09-16T20:28:00Z">
        <w:del w:id="4525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26" w:author="Richard Stefan" w:date="2016-09-16T20:38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start fix</w:t>
        </w:r>
      </w:ins>
    </w:p>
    <w:p w14:paraId="1C08DED7" w14:textId="1CA604D3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27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28" w:author="Richard Stefan" w:date="2016-09-16T20:28:00Z">
        <w:r>
          <w:rPr>
            <w:rFonts w:ascii="Courier New" w:hAnsi="Courier New" w:cs="Courier New"/>
            <w:lang w:val="en-US"/>
          </w:rPr>
          <w:t xml:space="preserve">Start </w:t>
        </w:r>
      </w:ins>
      <w:ins w:id="4529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30" w:author="Richard Stefan" w:date="2016-09-16T20:28:00Z">
        <w:del w:id="4531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Latitude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32" w:author="Richard Stefan" w:date="2016-09-16T20:39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start </w:t>
        </w:r>
        <w:r w:rsidR="008D3F9F" w:rsidRPr="00D87022">
          <w:rPr>
            <w:rFonts w:ascii="Segoe UI Light" w:hAnsi="Segoe UI Light" w:cs="Segoe UI Light"/>
            <w:sz w:val="24"/>
            <w:szCs w:val="72"/>
            <w:lang w:val="en-US"/>
          </w:rPr>
          <w:t xml:space="preserve">fix </w:t>
        </w:r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748453BB" w14:textId="196B3440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33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34" w:author="Richard Stefan" w:date="2016-09-16T20:28:00Z">
        <w:r>
          <w:rPr>
            <w:rFonts w:ascii="Courier New" w:hAnsi="Courier New" w:cs="Courier New"/>
            <w:lang w:val="en-US"/>
          </w:rPr>
          <w:t xml:space="preserve">Start </w:t>
        </w:r>
      </w:ins>
      <w:ins w:id="4535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36" w:author="Richard Stefan" w:date="2016-09-16T20:28:00Z">
        <w:del w:id="4537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Longitude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38" w:author="Richard Stefan" w:date="2016-09-16T20:39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start </w:t>
        </w:r>
        <w:r w:rsidR="008D3F9F" w:rsidRPr="00D87022">
          <w:rPr>
            <w:rFonts w:ascii="Segoe UI Light" w:hAnsi="Segoe UI Light" w:cs="Segoe UI Light"/>
            <w:sz w:val="24"/>
            <w:szCs w:val="72"/>
            <w:lang w:val="en-US"/>
          </w:rPr>
          <w:t>fix</w:t>
        </w:r>
        <w:r w:rsidR="008D3F9F" w:rsidRPr="00BD48BF">
          <w:rPr>
            <w:rFonts w:ascii="Segoe UI Light" w:hAnsi="Segoe UI Light" w:cs="Segoe UI Light"/>
            <w:sz w:val="24"/>
            <w:szCs w:val="72"/>
            <w:lang w:val="en-US"/>
          </w:rPr>
          <w:t xml:space="preserve"> longitude in degrees decimal floating point (E positive, W negative)</w:t>
        </w:r>
      </w:ins>
    </w:p>
    <w:p w14:paraId="4F8D06AD" w14:textId="28969E31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39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40" w:author="Richard Stefan" w:date="2016-09-16T20:29:00Z">
        <w:r>
          <w:rPr>
            <w:rFonts w:ascii="Courier New" w:hAnsi="Courier New" w:cs="Courier New"/>
            <w:lang w:val="en-US"/>
          </w:rPr>
          <w:t xml:space="preserve">End </w:t>
        </w:r>
      </w:ins>
      <w:ins w:id="4541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42" w:author="Richard Stefan" w:date="2016-09-16T20:29:00Z">
        <w:del w:id="4543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Identifier </w:t>
        </w:r>
      </w:ins>
      <w:ins w:id="4544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45" w:author="Richard Stefan" w:date="2016-09-16T20:38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end fix </w:t>
        </w:r>
      </w:ins>
    </w:p>
    <w:p w14:paraId="66D41677" w14:textId="609B636D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46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47" w:author="Richard Stefan" w:date="2016-09-16T20:29:00Z">
        <w:r>
          <w:rPr>
            <w:rFonts w:ascii="Courier New" w:hAnsi="Courier New" w:cs="Courier New"/>
            <w:lang w:val="en-US"/>
          </w:rPr>
          <w:t xml:space="preserve">End </w:t>
        </w:r>
      </w:ins>
      <w:ins w:id="4548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49" w:author="Richard Stefan" w:date="2016-09-16T20:29:00Z">
        <w:del w:id="4550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Latitude </w:t>
        </w:r>
      </w:ins>
      <w:ins w:id="4551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52" w:author="Richard Stefan" w:date="2016-09-16T20:39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end </w:t>
        </w:r>
        <w:r w:rsidR="008D3F9F" w:rsidRPr="00D87022">
          <w:rPr>
            <w:rFonts w:ascii="Segoe UI Light" w:hAnsi="Segoe UI Light" w:cs="Segoe UI Light"/>
            <w:sz w:val="24"/>
            <w:szCs w:val="72"/>
            <w:lang w:val="en-US"/>
          </w:rPr>
          <w:t xml:space="preserve">fix </w:t>
        </w:r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1786DC3C" w14:textId="39FA1AA7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53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54" w:author="Richard Stefan" w:date="2016-09-16T20:29:00Z">
        <w:r>
          <w:rPr>
            <w:rFonts w:ascii="Courier New" w:hAnsi="Courier New" w:cs="Courier New"/>
            <w:lang w:val="en-US"/>
          </w:rPr>
          <w:t xml:space="preserve">End </w:t>
        </w:r>
      </w:ins>
      <w:ins w:id="4555" w:author="Richard Stefan [2]" w:date="2017-10-20T19:09:00Z">
        <w:r w:rsidR="000B702C">
          <w:rPr>
            <w:rFonts w:ascii="Courier New" w:hAnsi="Courier New" w:cs="Courier New"/>
            <w:lang w:val="en-US"/>
          </w:rPr>
          <w:t xml:space="preserve">Waypoint </w:t>
        </w:r>
      </w:ins>
      <w:ins w:id="4556" w:author="Richard Stefan" w:date="2016-09-16T20:29:00Z">
        <w:del w:id="4557" w:author="Richard Stefan [2]" w:date="2017-10-20T19:09:00Z">
          <w:r w:rsidDel="000B702C">
            <w:rPr>
              <w:rFonts w:ascii="Courier New" w:hAnsi="Courier New" w:cs="Courier New"/>
              <w:lang w:val="en-US"/>
            </w:rPr>
            <w:delText xml:space="preserve">Fix </w:delText>
          </w:r>
        </w:del>
        <w:r>
          <w:rPr>
            <w:rFonts w:ascii="Courier New" w:hAnsi="Courier New" w:cs="Courier New"/>
            <w:lang w:val="en-US"/>
          </w:rPr>
          <w:t xml:space="preserve">Longitude </w:t>
        </w:r>
      </w:ins>
      <w:ins w:id="4558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59" w:author="Richard Stefan" w:date="2016-09-16T20:39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end </w:t>
        </w:r>
        <w:r w:rsidR="008D3F9F" w:rsidRPr="00D87022">
          <w:rPr>
            <w:rFonts w:ascii="Segoe UI Light" w:hAnsi="Segoe UI Light" w:cs="Segoe UI Light"/>
            <w:sz w:val="24"/>
            <w:szCs w:val="72"/>
            <w:lang w:val="en-US"/>
          </w:rPr>
          <w:t>fix</w:t>
        </w:r>
        <w:r w:rsidR="008D3F9F" w:rsidRPr="00BD48BF">
          <w:rPr>
            <w:rFonts w:ascii="Segoe UI Light" w:hAnsi="Segoe UI Light" w:cs="Segoe UI Light"/>
            <w:sz w:val="24"/>
            <w:szCs w:val="72"/>
            <w:lang w:val="en-US"/>
          </w:rPr>
          <w:t xml:space="preserve"> longitude in degrees decimal floating point (E positive, W negative)</w:t>
        </w:r>
      </w:ins>
    </w:p>
    <w:p w14:paraId="37D8CF82" w14:textId="5300B9E2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60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61" w:author="Richard Stefan" w:date="2016-09-16T20:29:00Z">
        <w:r>
          <w:rPr>
            <w:rFonts w:ascii="Courier New" w:hAnsi="Courier New" w:cs="Courier New"/>
            <w:lang w:val="en-US"/>
          </w:rPr>
          <w:t>Start Date</w:t>
        </w:r>
      </w:ins>
      <w:ins w:id="4562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63" w:author="Richard Stefan" w:date="2016-09-16T20:36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specific the effective date which does not corresponding with the AIRAC date</w:t>
        </w:r>
      </w:ins>
    </w:p>
    <w:p w14:paraId="2A9196E6" w14:textId="01F2067C" w:rsidR="00D31D10" w:rsidRPr="008D3F9F" w:rsidRDefault="00D31D10" w:rsidP="008D3F9F">
      <w:pPr>
        <w:pStyle w:val="ListParagraph"/>
        <w:numPr>
          <w:ilvl w:val="0"/>
          <w:numId w:val="11"/>
        </w:numPr>
        <w:spacing w:after="0" w:line="240" w:lineRule="auto"/>
        <w:rPr>
          <w:ins w:id="4564" w:author="Richard Stefan" w:date="2016-09-16T20:28:00Z"/>
          <w:rFonts w:ascii="Segoe UI Light" w:hAnsi="Segoe UI Light" w:cs="Segoe UI Light"/>
          <w:sz w:val="24"/>
          <w:szCs w:val="72"/>
          <w:lang w:val="en-US"/>
          <w:rPrChange w:id="4565" w:author="Richard Stefan" w:date="2016-09-16T20:36:00Z">
            <w:rPr>
              <w:ins w:id="4566" w:author="Richard Stefan" w:date="2016-09-16T20:28:00Z"/>
              <w:lang w:val="en-US"/>
            </w:rPr>
          </w:rPrChange>
        </w:rPr>
      </w:pPr>
      <w:ins w:id="4567" w:author="Richard Stefan" w:date="2016-09-16T20:29:00Z">
        <w:r>
          <w:rPr>
            <w:rFonts w:ascii="Courier New" w:hAnsi="Courier New" w:cs="Courier New"/>
            <w:lang w:val="en-US"/>
          </w:rPr>
          <w:t>End Date</w:t>
        </w:r>
      </w:ins>
      <w:ins w:id="4568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69" w:author="Richard Stefan" w:date="2016-09-16T20:36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specific the effective date which does not corresponding with the AIRAC date</w:t>
        </w:r>
      </w:ins>
    </w:p>
    <w:p w14:paraId="4949A373" w14:textId="0DFA31B2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70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71" w:author="Richard Stefan" w:date="2016-09-16T20:29:00Z">
        <w:r>
          <w:rPr>
            <w:rFonts w:ascii="Courier New" w:hAnsi="Courier New" w:cs="Courier New"/>
            <w:lang w:val="en-US"/>
          </w:rPr>
          <w:t xml:space="preserve">Units of Altitude </w:t>
        </w:r>
      </w:ins>
      <w:ins w:id="4572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73" w:author="Richard Stefan" w:date="2016-09-16T20:40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indicate the units of measurement for the restriction altitudes (see appendix</w:t>
        </w:r>
      </w:ins>
      <w:r w:rsidR="006A642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6A642C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_Ref461902351 \r \h </w:instrTex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3.29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4574" w:author="Richard Stefan" w:date="2016-09-16T20:40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71C231D8" w14:textId="22384ACF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75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76" w:author="Richard Stefan" w:date="2016-09-16T20:29:00Z">
        <w:r>
          <w:rPr>
            <w:rFonts w:ascii="Courier New" w:hAnsi="Courier New" w:cs="Courier New"/>
            <w:lang w:val="en-US"/>
          </w:rPr>
          <w:t xml:space="preserve">Restriction Altitude1-7 </w:t>
        </w:r>
      </w:ins>
      <w:ins w:id="4577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78" w:author="Richard Stefan" w:date="2016-09-16T20:40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specify the altitude profile for a specific restriction</w:t>
        </w:r>
      </w:ins>
    </w:p>
    <w:p w14:paraId="795F7B33" w14:textId="0F96B73F" w:rsidR="00D31D10" w:rsidRDefault="00D31D10" w:rsidP="00D31D10">
      <w:pPr>
        <w:pStyle w:val="ListParagraph"/>
        <w:numPr>
          <w:ilvl w:val="0"/>
          <w:numId w:val="11"/>
        </w:numPr>
        <w:spacing w:after="0" w:line="240" w:lineRule="auto"/>
        <w:rPr>
          <w:ins w:id="4579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ins w:id="4580" w:author="Richard Stefan" w:date="2016-09-16T20:29:00Z">
        <w:r>
          <w:rPr>
            <w:rFonts w:ascii="Courier New" w:hAnsi="Courier New" w:cs="Courier New"/>
            <w:lang w:val="en-US"/>
          </w:rPr>
          <w:t xml:space="preserve">Block Indicator1-7 </w:t>
        </w:r>
      </w:ins>
      <w:ins w:id="4581" w:author="Richard Stefan" w:date="2016-09-16T20:28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582" w:author="Richard Stefan" w:date="2016-09-16T20:41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 xml:space="preserve">specify that the altitudes that follow in the restriction record </w:t>
        </w:r>
      </w:ins>
      <w:ins w:id="4583" w:author="Richard Stefan" w:date="2016-09-16T20:42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226FC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26FC8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226FC8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_Ref461902514 \r \h </w:instrText>
      </w:r>
      <w:r w:rsidR="00226FC8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226FC8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3.30</w:t>
      </w:r>
      <w:r w:rsidR="00226FC8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4584" w:author="Richard Stefan" w:date="2016-09-16T20:42:00Z">
        <w:r w:rsidR="008D3F9F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48862462" w14:textId="77777777" w:rsidR="000544B5" w:rsidRDefault="000544B5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71EA32D" w14:textId="440F9E56" w:rsidR="000544B5" w:rsidRPr="00C55962" w:rsidRDefault="000544B5" w:rsidP="000544B5">
      <w:pPr>
        <w:pStyle w:val="Heading1"/>
        <w:numPr>
          <w:ilvl w:val="1"/>
          <w:numId w:val="13"/>
        </w:numPr>
        <w:ind w:left="431" w:hanging="431"/>
        <w:rPr>
          <w:ins w:id="4585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4586" w:name="_Controlled_Airspace"/>
      <w:bookmarkStart w:id="4587" w:name="_Toc139626226"/>
      <w:bookmarkEnd w:id="4586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Controlled Airspace</w:t>
      </w:r>
      <w:bookmarkEnd w:id="4587"/>
    </w:p>
    <w:p w14:paraId="0D66A2D5" w14:textId="77777777" w:rsidR="000544B5" w:rsidRDefault="000544B5" w:rsidP="000544B5">
      <w:pPr>
        <w:spacing w:after="0" w:line="240" w:lineRule="auto"/>
        <w:rPr>
          <w:ins w:id="458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589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358182AC" w14:textId="151B9705" w:rsidR="000544B5" w:rsidRPr="00D87022" w:rsidRDefault="000544B5" w:rsidP="000544B5">
      <w:pPr>
        <w:spacing w:after="0" w:line="240" w:lineRule="auto"/>
        <w:rPr>
          <w:ins w:id="4590" w:author="Richard Stefan" w:date="2016-09-16T18:43:00Z"/>
          <w:rFonts w:ascii="Courier New" w:hAnsi="Courier New" w:cs="Courier New"/>
          <w:lang w:val="en-US"/>
        </w:rPr>
      </w:pPr>
      <w:ins w:id="4591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4592" w:author="Richard Stefan [2]" w:date="2017-10-20T19:10:00Z">
        <w:r w:rsidR="003B06EB" w:rsidDel="002441F6">
          <w:rPr>
            <w:rFonts w:ascii="Courier New" w:hAnsi="Courier New" w:cs="Courier New"/>
            <w:lang w:val="en-US"/>
          </w:rPr>
          <w:delText>u</w:delText>
        </w:r>
        <w:r w:rsidDel="002441F6">
          <w:rPr>
            <w:rFonts w:ascii="Courier New" w:hAnsi="Courier New" w:cs="Courier New"/>
            <w:lang w:val="en-US"/>
          </w:rPr>
          <w:delText>c</w:delText>
        </w:r>
      </w:del>
      <w:ins w:id="4593" w:author="Richard Stefan" w:date="2016-09-16T18:43:00Z">
        <w:del w:id="4594" w:author="Richard Stefan [2]" w:date="2017-10-20T19:10:00Z">
          <w:r w:rsidRPr="00D87022" w:rsidDel="002441F6">
            <w:rPr>
              <w:rFonts w:ascii="Courier New" w:hAnsi="Courier New" w:cs="Courier New"/>
              <w:lang w:val="en-US"/>
            </w:rPr>
            <w:delText>_</w:delText>
          </w:r>
        </w:del>
      </w:ins>
      <w:r w:rsidR="003B06EB">
        <w:rPr>
          <w:rFonts w:ascii="Courier New" w:hAnsi="Courier New" w:cs="Courier New"/>
          <w:lang w:val="en-US"/>
        </w:rPr>
        <w:t>controlled</w:t>
      </w:r>
      <w:r w:rsidR="00AD5D0F">
        <w:rPr>
          <w:rFonts w:ascii="Courier New" w:hAnsi="Courier New" w:cs="Courier New"/>
          <w:lang w:val="en-US"/>
        </w:rPr>
        <w:t>_</w:t>
      </w:r>
      <w:r w:rsidR="003B06EB">
        <w:rPr>
          <w:rFonts w:ascii="Courier New" w:hAnsi="Courier New" w:cs="Courier New"/>
          <w:lang w:val="en-US"/>
        </w:rPr>
        <w:t>airspac</w:t>
      </w:r>
      <w:ins w:id="4595" w:author="Richard Stefan [2]" w:date="2017-10-20T19:10:00Z">
        <w:r w:rsidR="002441F6">
          <w:rPr>
            <w:rFonts w:ascii="Courier New" w:hAnsi="Courier New" w:cs="Courier New"/>
            <w:lang w:val="en-US"/>
          </w:rPr>
          <w:t>e</w:t>
        </w:r>
      </w:ins>
      <w:del w:id="4596" w:author="Richard Stefan [2]" w:date="2017-10-20T19:10:00Z">
        <w:r w:rsidR="003B06EB" w:rsidDel="002441F6">
          <w:rPr>
            <w:rFonts w:ascii="Courier New" w:hAnsi="Courier New" w:cs="Courier New"/>
            <w:lang w:val="en-US"/>
          </w:rPr>
          <w:delText>e</w:delText>
        </w:r>
      </w:del>
      <w:ins w:id="4597" w:author="Richard Stefan" w:date="2016-09-16T18:43:00Z">
        <w:del w:id="4598" w:author="Richard Stefan [2]" w:date="2017-10-20T19:10:00Z">
          <w:r w:rsidRPr="00D87022" w:rsidDel="002441F6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447ECA4A" w14:textId="279AB8B7" w:rsidR="000544B5" w:rsidRPr="00D87022" w:rsidDel="002441F6" w:rsidRDefault="000544B5" w:rsidP="000544B5">
      <w:pPr>
        <w:spacing w:after="0" w:line="240" w:lineRule="auto"/>
        <w:rPr>
          <w:ins w:id="4599" w:author="Richard Stefan" w:date="2016-09-16T18:43:00Z"/>
          <w:del w:id="4600" w:author="Richard Stefan [2]" w:date="2017-10-20T19:11:00Z"/>
          <w:rFonts w:ascii="Courier New" w:hAnsi="Courier New" w:cs="Courier New"/>
          <w:lang w:val="en-US"/>
        </w:rPr>
      </w:pPr>
      <w:ins w:id="4601" w:author="Richard Stefan" w:date="2016-09-16T18:43:00Z">
        <w:del w:id="4602" w:author="Richard Stefan [2]" w:date="2017-10-20T19:11:00Z">
          <w:r w:rsidRPr="00D87022" w:rsidDel="002441F6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2441F6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460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4604" w:author="Richard Stefan [2]" w:date="2017-10-20T19:11:00Z">
          <w:r w:rsidDel="002441F6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4605" w:author="Richard Stefan [2]" w:date="2017-10-20T19:11:00Z">
        <w:r w:rsidR="003B06EB" w:rsidDel="002441F6">
          <w:rPr>
            <w:rFonts w:ascii="Courier New" w:hAnsi="Courier New" w:cs="Courier New"/>
            <w:lang w:val="en-US"/>
          </w:rPr>
          <w:delText>UC</w:delText>
        </w:r>
      </w:del>
      <w:ins w:id="4606" w:author="Richard Stefan" w:date="2016-09-16T18:43:00Z">
        <w:del w:id="4607" w:author="Richard Stefan [2]" w:date="2017-10-20T19:11:00Z">
          <w:r w:rsidRPr="00D87022" w:rsidDel="002441F6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4F234F80" w14:textId="267C9595" w:rsidR="000544B5" w:rsidRDefault="000544B5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08" w:author="Richard Stefan" w:date="2016-09-16T18:43:00Z">
        <w:r>
          <w:rPr>
            <w:rFonts w:ascii="Courier New" w:hAnsi="Courier New" w:cs="Courier New"/>
            <w:lang w:val="en-US"/>
          </w:rPr>
          <w:tab/>
          <w:t>[area_code</w:t>
        </w:r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0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1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611" w:author="Richard Stefan" w:date="2016-09-16T18:43:00Z">
        <w:r>
          <w:rPr>
            <w:rFonts w:ascii="Courier New" w:hAnsi="Courier New" w:cs="Courier New"/>
            <w:lang w:val="en-US"/>
          </w:rPr>
          <w:t>3)</w:t>
        </w:r>
        <w:del w:id="4612" w:author="Richard Stefan [2]" w:date="2017-10-20T19:11:00Z">
          <w:r w:rsidRPr="00D87022" w:rsidDel="002441F6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526655F" w14:textId="148330B3" w:rsidR="00837C6D" w:rsidRDefault="00837C6D" w:rsidP="00837C6D">
      <w:pPr>
        <w:spacing w:after="0" w:line="240" w:lineRule="auto"/>
        <w:rPr>
          <w:ins w:id="4613" w:author="Richard Stefan" w:date="2016-09-16T18:43:00Z"/>
          <w:rFonts w:ascii="Courier New" w:hAnsi="Courier New" w:cs="Courier New"/>
          <w:lang w:val="en-US"/>
        </w:rPr>
      </w:pPr>
      <w:ins w:id="4614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icao_code</w:t>
      </w:r>
      <w:ins w:id="461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1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1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2</w:t>
      </w:r>
      <w:ins w:id="4618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4619" w:author="Richard Stefan [2]" w:date="2017-10-20T19:11:00Z">
          <w:r w:rsidRPr="00D87022" w:rsidDel="002441F6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F168303" w14:textId="07F00604" w:rsidR="00837C6D" w:rsidRDefault="00837C6D" w:rsidP="00837C6D">
      <w:pPr>
        <w:spacing w:after="0" w:line="240" w:lineRule="auto"/>
        <w:rPr>
          <w:ins w:id="4620" w:author="Richard Stefan" w:date="2016-09-16T18:43:00Z"/>
          <w:rFonts w:ascii="Courier New" w:hAnsi="Courier New" w:cs="Courier New"/>
          <w:lang w:val="en-US"/>
        </w:rPr>
      </w:pPr>
      <w:ins w:id="4621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airspace_center</w:t>
      </w:r>
      <w:ins w:id="462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2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2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703BF2">
        <w:rPr>
          <w:rFonts w:ascii="Courier New" w:hAnsi="Courier New" w:cs="Courier New"/>
          <w:lang w:val="en-US"/>
        </w:rPr>
        <w:t>5</w:t>
      </w:r>
      <w:ins w:id="4625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4626" w:author="Richard Stefan [2]" w:date="2017-10-20T19:12:00Z">
          <w:r w:rsidRPr="00D87022" w:rsidDel="002441F6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3569186" w14:textId="796F46A8" w:rsidR="00837C6D" w:rsidRDefault="00837C6D" w:rsidP="00837C6D">
      <w:pPr>
        <w:spacing w:after="0" w:line="240" w:lineRule="auto"/>
        <w:rPr>
          <w:ins w:id="4627" w:author="Richard Stefan" w:date="2016-09-16T18:43:00Z"/>
          <w:rFonts w:ascii="Courier New" w:hAnsi="Courier New" w:cs="Courier New"/>
          <w:lang w:val="en-US"/>
        </w:rPr>
      </w:pPr>
      <w:ins w:id="4628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controlled_airspace_name</w:t>
      </w:r>
      <w:ins w:id="4629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30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3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4632" w:author="Richard Stefan" w:date="2016-09-16T18:43:00Z">
        <w:r>
          <w:rPr>
            <w:rFonts w:ascii="Courier New" w:hAnsi="Courier New" w:cs="Courier New"/>
            <w:lang w:val="en-US"/>
          </w:rPr>
          <w:t>3</w:t>
        </w:r>
      </w:ins>
      <w:r w:rsidR="00703BF2">
        <w:rPr>
          <w:rFonts w:ascii="Courier New" w:hAnsi="Courier New" w:cs="Courier New"/>
          <w:lang w:val="en-US"/>
        </w:rPr>
        <w:t>0</w:t>
      </w:r>
      <w:ins w:id="4633" w:author="Richard Stefan" w:date="2016-09-16T18:43:00Z">
        <w:r>
          <w:rPr>
            <w:rFonts w:ascii="Courier New" w:hAnsi="Courier New" w:cs="Courier New"/>
            <w:lang w:val="en-US"/>
          </w:rPr>
          <w:t>)</w:t>
        </w:r>
      </w:ins>
      <w:r w:rsidR="00703BF2">
        <w:rPr>
          <w:rFonts w:ascii="Courier New" w:hAnsi="Courier New" w:cs="Courier New"/>
          <w:lang w:val="en-US"/>
        </w:rPr>
        <w:t>,</w:t>
      </w:r>
      <w:ins w:id="463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</w:p>
    <w:p w14:paraId="33BA109D" w14:textId="1E2389C4" w:rsidR="00837C6D" w:rsidRDefault="00837C6D" w:rsidP="00837C6D">
      <w:pPr>
        <w:spacing w:after="0" w:line="240" w:lineRule="auto"/>
        <w:rPr>
          <w:ins w:id="4635" w:author="Richard Stefan" w:date="2016-09-16T18:43:00Z"/>
          <w:rFonts w:ascii="Courier New" w:hAnsi="Courier New" w:cs="Courier New"/>
          <w:lang w:val="en-US"/>
        </w:rPr>
      </w:pPr>
      <w:ins w:id="463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airspace_type</w:t>
      </w:r>
      <w:ins w:id="463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38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3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703BF2">
        <w:rPr>
          <w:rFonts w:ascii="Courier New" w:hAnsi="Courier New" w:cs="Courier New"/>
          <w:lang w:val="en-US"/>
        </w:rPr>
        <w:t>1</w:t>
      </w:r>
      <w:ins w:id="4640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4641" w:author="Richard Stefan [2]" w:date="2017-10-20T19:12:00Z">
          <w:r w:rsidRPr="00D87022" w:rsidDel="002441F6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97FCD23" w14:textId="3AF80834" w:rsidR="00837C6D" w:rsidRDefault="00837C6D" w:rsidP="00837C6D">
      <w:pPr>
        <w:spacing w:after="0" w:line="240" w:lineRule="auto"/>
        <w:rPr>
          <w:rFonts w:ascii="Courier New" w:hAnsi="Courier New" w:cs="Courier New"/>
          <w:lang w:val="en-US"/>
        </w:rPr>
      </w:pPr>
      <w:ins w:id="4642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airspace_classification</w:t>
      </w:r>
      <w:ins w:id="464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44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45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703BF2">
        <w:rPr>
          <w:rFonts w:ascii="Courier New" w:hAnsi="Courier New" w:cs="Courier New"/>
          <w:lang w:val="en-US"/>
        </w:rPr>
        <w:t>1</w:t>
      </w:r>
      <w:ins w:id="4646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85F92DF" w14:textId="04AC9E04" w:rsidR="00186EB2" w:rsidRDefault="00186EB2" w:rsidP="00837C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[multiple_code] TEXT(1),</w:t>
      </w:r>
    </w:p>
    <w:p w14:paraId="6D36B8FF" w14:textId="76CB9E4F" w:rsidR="003C65F7" w:rsidRDefault="003C65F7" w:rsidP="00837C6D">
      <w:pPr>
        <w:spacing w:after="0" w:line="240" w:lineRule="auto"/>
        <w:rPr>
          <w:ins w:id="4647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[time_code] TEXT(1),</w:t>
      </w:r>
    </w:p>
    <w:p w14:paraId="001D146C" w14:textId="38ABA013" w:rsidR="00837C6D" w:rsidRDefault="00837C6D" w:rsidP="00837C6D">
      <w:pPr>
        <w:spacing w:after="0" w:line="240" w:lineRule="auto"/>
        <w:rPr>
          <w:ins w:id="4648" w:author="Richard Stefan" w:date="2016-09-16T18:43:00Z"/>
          <w:rFonts w:ascii="Courier New" w:hAnsi="Courier New" w:cs="Courier New"/>
          <w:lang w:val="en-US"/>
        </w:rPr>
      </w:pPr>
      <w:ins w:id="4649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E606E0">
        <w:rPr>
          <w:rFonts w:ascii="Courier New" w:hAnsi="Courier New" w:cs="Courier New"/>
          <w:lang w:val="en-US"/>
        </w:rPr>
        <w:t>seqno</w:t>
      </w:r>
      <w:ins w:id="465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651" w:author="Richard Stefan [2]" w:date="2017-10-20T19:12:00Z">
        <w:r w:rsidR="00703BF2"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52" w:author="Richard Stefan" w:date="2016-09-16T18:43:00Z">
        <w:del w:id="4653" w:author="Richard Stefan [2]" w:date="2017-10-20T19:12:00Z">
          <w:r w:rsidRPr="00D87022" w:rsidDel="002441F6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4654" w:author="Richard Stefan [2]" w:date="2017-10-20T19:12:00Z">
        <w:r w:rsidR="002441F6">
          <w:rPr>
            <w:rFonts w:ascii="Courier New" w:hAnsi="Courier New" w:cs="Courier New"/>
            <w:lang w:val="en-US"/>
          </w:rPr>
          <w:t>INT(3)</w:t>
        </w:r>
      </w:ins>
      <w:ins w:id="465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47BBB2D" w14:textId="5515C647" w:rsidR="00837C6D" w:rsidRDefault="00837C6D" w:rsidP="00837C6D">
      <w:pPr>
        <w:spacing w:after="0" w:line="240" w:lineRule="auto"/>
        <w:rPr>
          <w:rFonts w:ascii="Courier New" w:hAnsi="Courier New" w:cs="Courier New"/>
          <w:lang w:val="en-US"/>
        </w:rPr>
      </w:pPr>
      <w:ins w:id="465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flightlevel</w:t>
      </w:r>
      <w:ins w:id="465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658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65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703BF2">
        <w:rPr>
          <w:rFonts w:ascii="Courier New" w:hAnsi="Courier New" w:cs="Courier New"/>
          <w:lang w:val="en-US"/>
        </w:rPr>
        <w:t>1</w:t>
      </w:r>
      <w:ins w:id="4660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>,</w:t>
        </w:r>
      </w:ins>
    </w:p>
    <w:p w14:paraId="3F6464AA" w14:textId="31877475" w:rsidR="00E4316F" w:rsidRDefault="00E4316F" w:rsidP="00837C6D">
      <w:pPr>
        <w:spacing w:after="0" w:line="240" w:lineRule="auto"/>
        <w:rPr>
          <w:ins w:id="4661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[boundary_via] TEXT(2),</w:t>
      </w:r>
    </w:p>
    <w:p w14:paraId="3D697C4B" w14:textId="0BE98FC4" w:rsidR="00837C6D" w:rsidRDefault="00837C6D" w:rsidP="00837C6D">
      <w:pPr>
        <w:spacing w:after="0" w:line="240" w:lineRule="auto"/>
        <w:rPr>
          <w:ins w:id="4662" w:author="Richard Stefan" w:date="2016-09-16T18:43:00Z"/>
          <w:rFonts w:ascii="Courier New" w:hAnsi="Courier New" w:cs="Courier New"/>
          <w:lang w:val="en-US"/>
        </w:rPr>
      </w:pPr>
      <w:ins w:id="4663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703BF2">
        <w:rPr>
          <w:rFonts w:ascii="Courier New" w:hAnsi="Courier New" w:cs="Courier New"/>
          <w:lang w:val="en-US"/>
        </w:rPr>
        <w:t>latitude</w:t>
      </w:r>
      <w:ins w:id="466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665" w:author="Richard Stefan [2]" w:date="2017-10-20T19:13:00Z">
        <w:r w:rsidR="00703BF2"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66" w:author="Richard Stefan [2]" w:date="2017-10-20T19:13:00Z">
        <w:r w:rsidR="002441F6">
          <w:rPr>
            <w:rFonts w:ascii="Courier New" w:hAnsi="Courier New" w:cs="Courier New"/>
            <w:lang w:val="en-US"/>
          </w:rPr>
          <w:t>REAL(9)</w:t>
        </w:r>
      </w:ins>
      <w:r w:rsidR="00703BF2">
        <w:rPr>
          <w:rFonts w:ascii="Courier New" w:hAnsi="Courier New" w:cs="Courier New"/>
          <w:lang w:val="en-US"/>
        </w:rPr>
        <w:t>,</w:t>
      </w:r>
      <w:ins w:id="466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</w:p>
    <w:p w14:paraId="29E6FF4D" w14:textId="3D797A20" w:rsidR="00837C6D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68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longitude</w:t>
      </w:r>
      <w:ins w:id="4669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670" w:author="Richard Stefan [2]" w:date="2017-10-20T19:13:00Z">
        <w:r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71" w:author="Richard Stefan [2]" w:date="2017-10-20T19:13:00Z">
        <w:r w:rsidR="002441F6">
          <w:rPr>
            <w:rFonts w:ascii="Courier New" w:hAnsi="Courier New" w:cs="Courier New"/>
            <w:lang w:val="en-US"/>
          </w:rPr>
          <w:t>REAL(10)</w:t>
        </w:r>
      </w:ins>
      <w:r>
        <w:rPr>
          <w:rFonts w:ascii="Courier New" w:hAnsi="Courier New" w:cs="Courier New"/>
          <w:lang w:val="en-US"/>
        </w:rPr>
        <w:t>,</w:t>
      </w:r>
    </w:p>
    <w:p w14:paraId="752D2C9E" w14:textId="4F43BDE9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72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arc_origin_latitude</w:t>
      </w:r>
      <w:ins w:id="467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674" w:author="Richard Stefan [2]" w:date="2017-10-20T19:13:00Z">
        <w:r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75" w:author="Richard Stefan [2]" w:date="2017-10-20T19:13:00Z">
        <w:r w:rsidR="002441F6">
          <w:rPr>
            <w:rFonts w:ascii="Courier New" w:hAnsi="Courier New" w:cs="Courier New"/>
            <w:lang w:val="en-US"/>
          </w:rPr>
          <w:t>REAL(9)</w:t>
        </w:r>
      </w:ins>
      <w:r>
        <w:rPr>
          <w:rFonts w:ascii="Courier New" w:hAnsi="Courier New" w:cs="Courier New"/>
          <w:lang w:val="en-US"/>
        </w:rPr>
        <w:t>,</w:t>
      </w:r>
    </w:p>
    <w:p w14:paraId="67CCABE7" w14:textId="10CF05EA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7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arc_origin_longitude</w:t>
      </w:r>
      <w:ins w:id="467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678" w:author="Richard Stefan [2]" w:date="2017-10-20T19:13:00Z">
        <w:r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79" w:author="Richard Stefan [2]" w:date="2017-10-20T19:13:00Z">
        <w:r w:rsidR="002441F6">
          <w:rPr>
            <w:rFonts w:ascii="Courier New" w:hAnsi="Courier New" w:cs="Courier New"/>
            <w:lang w:val="en-US"/>
          </w:rPr>
          <w:t>REAL(10)</w:t>
        </w:r>
      </w:ins>
      <w:r>
        <w:rPr>
          <w:rFonts w:ascii="Courier New" w:hAnsi="Courier New" w:cs="Courier New"/>
          <w:lang w:val="en-US"/>
        </w:rPr>
        <w:t>,</w:t>
      </w:r>
    </w:p>
    <w:p w14:paraId="404BAA0F" w14:textId="2A76C47A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8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arc_distance</w:t>
      </w:r>
      <w:ins w:id="4681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4682" w:author="Richard Stefan [2]" w:date="2017-10-20T19:13:00Z">
          <w:r w:rsidRPr="00D87022" w:rsidDel="002441F6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683" w:author="Richard Stefan [2]" w:date="2017-10-20T19:13:00Z">
        <w:r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84" w:author="Richard Stefan [2]" w:date="2017-10-20T19:13:00Z">
        <w:r w:rsidR="002441F6">
          <w:rPr>
            <w:rFonts w:ascii="Courier New" w:hAnsi="Courier New" w:cs="Courier New"/>
            <w:lang w:val="en-US"/>
          </w:rPr>
          <w:t xml:space="preserve"> REAL(5)</w:t>
        </w:r>
      </w:ins>
      <w:r>
        <w:rPr>
          <w:rFonts w:ascii="Courier New" w:hAnsi="Courier New" w:cs="Courier New"/>
          <w:lang w:val="en-US"/>
        </w:rPr>
        <w:t>,</w:t>
      </w:r>
    </w:p>
    <w:p w14:paraId="103C2DBE" w14:textId="55FD5D2D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8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arc_bearing</w:t>
      </w:r>
      <w:ins w:id="4686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4687" w:author="Richard Stefan [2]" w:date="2017-10-20T19:13:00Z">
          <w:r w:rsidRPr="00D87022" w:rsidDel="002441F6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688" w:author="Richard Stefan [2]" w:date="2017-10-20T19:13:00Z">
        <w:r w:rsidDel="002441F6">
          <w:rPr>
            <w:rFonts w:ascii="Courier New" w:hAnsi="Courier New" w:cs="Courier New"/>
            <w:lang w:val="en-US"/>
          </w:rPr>
          <w:delText>numeric(53,0)</w:delText>
        </w:r>
      </w:del>
      <w:ins w:id="4689" w:author="Richard Stefan [2]" w:date="2017-10-20T19:13:00Z">
        <w:r w:rsidR="002441F6">
          <w:rPr>
            <w:rFonts w:ascii="Courier New" w:hAnsi="Courier New" w:cs="Courier New"/>
            <w:lang w:val="en-US"/>
          </w:rPr>
          <w:t>REAL(5)</w:t>
        </w:r>
      </w:ins>
      <w:r>
        <w:rPr>
          <w:rFonts w:ascii="Courier New" w:hAnsi="Courier New" w:cs="Courier New"/>
          <w:lang w:val="en-US"/>
        </w:rPr>
        <w:t>,</w:t>
      </w:r>
    </w:p>
    <w:p w14:paraId="4FA68741" w14:textId="721D5695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9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unit_indicator_lower_limit</w:t>
      </w:r>
      <w:ins w:id="4691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r>
        <w:rPr>
          <w:rFonts w:ascii="Courier New" w:hAnsi="Courier New" w:cs="Courier New"/>
          <w:lang w:val="en-US"/>
        </w:rPr>
        <w:t xml:space="preserve"> </w:t>
      </w:r>
      <w:del w:id="4692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469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1),</w:t>
      </w:r>
    </w:p>
    <w:p w14:paraId="52A25D9B" w14:textId="6A8F831E" w:rsidR="00703BF2" w:rsidRDefault="00703BF2" w:rsidP="000544B5">
      <w:pPr>
        <w:spacing w:after="0" w:line="240" w:lineRule="auto"/>
        <w:rPr>
          <w:rFonts w:ascii="Courier New" w:hAnsi="Courier New" w:cs="Courier New"/>
          <w:lang w:val="en-US"/>
        </w:rPr>
      </w:pPr>
      <w:ins w:id="4694" w:author="Richard Stefan" w:date="2016-09-16T18:43:00Z">
        <w:r>
          <w:rPr>
            <w:rFonts w:ascii="Courier New" w:hAnsi="Courier New" w:cs="Courier New"/>
            <w:lang w:val="en-US"/>
          </w:rPr>
          <w:tab/>
        </w:r>
      </w:ins>
      <w:r>
        <w:rPr>
          <w:rFonts w:ascii="Courier New" w:hAnsi="Courier New" w:cs="Courier New"/>
          <w:lang w:val="en-US"/>
        </w:rPr>
        <w:t>[lower_limit</w:t>
      </w:r>
      <w:ins w:id="4695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r>
        <w:rPr>
          <w:rFonts w:ascii="Courier New" w:hAnsi="Courier New" w:cs="Courier New"/>
          <w:lang w:val="en-US"/>
        </w:rPr>
        <w:t xml:space="preserve"> </w:t>
      </w:r>
      <w:del w:id="4696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469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5),</w:t>
      </w:r>
    </w:p>
    <w:p w14:paraId="51DC9340" w14:textId="1EA612CE" w:rsidR="00703BF2" w:rsidRDefault="00703BF2" w:rsidP="00703BF2">
      <w:pPr>
        <w:spacing w:after="0" w:line="240" w:lineRule="auto"/>
        <w:rPr>
          <w:rFonts w:ascii="Courier New" w:hAnsi="Courier New" w:cs="Courier New"/>
          <w:lang w:val="en-US"/>
        </w:rPr>
      </w:pPr>
      <w:ins w:id="4698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unit_indicator_upper_limit</w:t>
      </w:r>
      <w:ins w:id="4699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r>
        <w:rPr>
          <w:rFonts w:ascii="Courier New" w:hAnsi="Courier New" w:cs="Courier New"/>
          <w:lang w:val="en-US"/>
        </w:rPr>
        <w:t xml:space="preserve"> </w:t>
      </w:r>
      <w:del w:id="4700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470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1),</w:t>
      </w:r>
    </w:p>
    <w:p w14:paraId="3C189725" w14:textId="642C3ACE" w:rsidR="000544B5" w:rsidRPr="00C60E5B" w:rsidRDefault="00703BF2" w:rsidP="000544B5">
      <w:pPr>
        <w:spacing w:after="0" w:line="240" w:lineRule="auto"/>
        <w:rPr>
          <w:ins w:id="4702" w:author="Richard Stefan" w:date="2016-09-16T19:35:00Z"/>
          <w:rFonts w:ascii="Courier New" w:hAnsi="Courier New" w:cs="Courier New"/>
          <w:lang w:val="fr-FR"/>
        </w:rPr>
      </w:pPr>
      <w:ins w:id="4703" w:author="Richard Stefan" w:date="2016-09-16T18:43:00Z">
        <w:r>
          <w:rPr>
            <w:rFonts w:ascii="Courier New" w:hAnsi="Courier New" w:cs="Courier New"/>
            <w:lang w:val="en-US"/>
          </w:rPr>
          <w:tab/>
        </w:r>
      </w:ins>
      <w:r w:rsidRPr="00C60E5B">
        <w:rPr>
          <w:rFonts w:ascii="Courier New" w:hAnsi="Courier New" w:cs="Courier New"/>
          <w:lang w:val="fr-FR"/>
        </w:rPr>
        <w:t>[upper_limit</w:t>
      </w:r>
      <w:ins w:id="4704" w:author="Richard Stefan" w:date="2016-09-16T18:43:00Z">
        <w:r w:rsidRPr="00C60E5B">
          <w:rPr>
            <w:rFonts w:ascii="Courier New" w:hAnsi="Courier New" w:cs="Courier New"/>
            <w:lang w:val="fr-FR"/>
          </w:rPr>
          <w:t>]</w:t>
        </w:r>
      </w:ins>
      <w:r w:rsidRPr="00C60E5B">
        <w:rPr>
          <w:rFonts w:ascii="Courier New" w:hAnsi="Courier New" w:cs="Courier New"/>
          <w:lang w:val="fr-FR"/>
        </w:rPr>
        <w:t xml:space="preserve"> </w:t>
      </w:r>
      <w:del w:id="4705" w:author="Richard Stefan [2]" w:date="2017-10-20T16:30:00Z">
        <w:r w:rsidRPr="00C60E5B" w:rsidDel="0074348B">
          <w:rPr>
            <w:rFonts w:ascii="Courier New" w:hAnsi="Courier New" w:cs="Courier New"/>
            <w:lang w:val="fr-FR"/>
          </w:rPr>
          <w:delText>text(</w:delText>
        </w:r>
      </w:del>
      <w:ins w:id="4706" w:author="Richard Stefan [2]" w:date="2017-10-20T16:30:00Z">
        <w:r w:rsidR="0074348B">
          <w:rPr>
            <w:rFonts w:ascii="Courier New" w:hAnsi="Courier New" w:cs="Courier New"/>
            <w:lang w:val="fr-FR"/>
          </w:rPr>
          <w:t>TEXT(</w:t>
        </w:r>
      </w:ins>
      <w:r w:rsidRPr="00C60E5B">
        <w:rPr>
          <w:rFonts w:ascii="Courier New" w:hAnsi="Courier New" w:cs="Courier New"/>
          <w:lang w:val="fr-FR"/>
        </w:rPr>
        <w:t>5)</w:t>
      </w:r>
    </w:p>
    <w:p w14:paraId="166B2A8E" w14:textId="77777777" w:rsidR="000544B5" w:rsidRPr="00C60E5B" w:rsidRDefault="000544B5" w:rsidP="000544B5">
      <w:pPr>
        <w:spacing w:after="0" w:line="240" w:lineRule="auto"/>
        <w:rPr>
          <w:ins w:id="4707" w:author="Richard Stefan" w:date="2016-09-16T18:43:00Z"/>
          <w:rFonts w:ascii="Courier New" w:hAnsi="Courier New" w:cs="Courier New"/>
          <w:lang w:val="fr-FR"/>
        </w:rPr>
      </w:pPr>
      <w:ins w:id="4708" w:author="Richard Stefan" w:date="2016-09-16T18:43:00Z">
        <w:r w:rsidRPr="00C60E5B">
          <w:rPr>
            <w:rFonts w:ascii="Courier New" w:hAnsi="Courier New" w:cs="Courier New"/>
            <w:lang w:val="fr-FR"/>
          </w:rPr>
          <w:t>)</w:t>
        </w:r>
      </w:ins>
    </w:p>
    <w:p w14:paraId="284C4156" w14:textId="734DA810" w:rsidR="000544B5" w:rsidRDefault="000544B5" w:rsidP="000544B5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7B1A5F90" w14:textId="77777777" w:rsidR="00EC0E28" w:rsidRPr="006C4240" w:rsidRDefault="00EC0E28" w:rsidP="00EC0E28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6C4240">
        <w:rPr>
          <w:rFonts w:ascii="Segoe UI Light" w:hAnsi="Segoe UI Light" w:cs="Segoe UI Light"/>
          <w:sz w:val="24"/>
          <w:szCs w:val="72"/>
          <w:lang w:val="fr-FR"/>
        </w:rPr>
        <w:t xml:space="preserve">Sort </w:t>
      </w:r>
      <w:r>
        <w:rPr>
          <w:rFonts w:ascii="Segoe UI Light" w:hAnsi="Segoe UI Light" w:cs="Segoe UI Light"/>
          <w:sz w:val="24"/>
          <w:szCs w:val="72"/>
          <w:lang w:val="fr-FR"/>
        </w:rPr>
        <w:t>Order</w:t>
      </w:r>
      <w:r w:rsidRPr="006C4240">
        <w:rPr>
          <w:rFonts w:ascii="Segoe UI Light" w:hAnsi="Segoe UI Light" w:cs="Segoe UI Light"/>
          <w:sz w:val="24"/>
          <w:szCs w:val="72"/>
          <w:lang w:val="fr-FR"/>
        </w:rPr>
        <w:t>:</w:t>
      </w:r>
    </w:p>
    <w:p w14:paraId="3DD10229" w14:textId="77777777" w:rsidR="00EC0E28" w:rsidRPr="006C4240" w:rsidRDefault="00EC0E28" w:rsidP="00EC0E28">
      <w:pPr>
        <w:spacing w:after="0" w:line="240" w:lineRule="auto"/>
        <w:ind w:left="708"/>
        <w:rPr>
          <w:ins w:id="4709" w:author="Richard Stefan" w:date="2016-09-16T20:28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[rowid]</w:t>
      </w:r>
    </w:p>
    <w:p w14:paraId="0535591D" w14:textId="77777777" w:rsidR="006C4240" w:rsidRPr="00C60E5B" w:rsidRDefault="006C4240" w:rsidP="000544B5">
      <w:pPr>
        <w:spacing w:after="0" w:line="240" w:lineRule="auto"/>
        <w:rPr>
          <w:ins w:id="4710" w:author="Richard Stefan" w:date="2016-09-16T18:43:00Z"/>
          <w:rFonts w:ascii="Segoe UI Light" w:hAnsi="Segoe UI Light" w:cs="Segoe UI Light"/>
          <w:sz w:val="24"/>
          <w:szCs w:val="72"/>
          <w:lang w:val="fr-FR"/>
        </w:rPr>
      </w:pPr>
    </w:p>
    <w:p w14:paraId="1073391E" w14:textId="77777777" w:rsidR="000544B5" w:rsidRPr="00C60E5B" w:rsidRDefault="000544B5" w:rsidP="000544B5">
      <w:pPr>
        <w:spacing w:after="0" w:line="240" w:lineRule="auto"/>
        <w:rPr>
          <w:ins w:id="4711" w:author="Richard Stefan" w:date="2016-09-16T18:43:00Z"/>
          <w:rFonts w:ascii="Segoe UI Light" w:hAnsi="Segoe UI Light" w:cs="Segoe UI Light"/>
          <w:sz w:val="24"/>
          <w:szCs w:val="72"/>
          <w:lang w:val="fr-FR"/>
        </w:rPr>
      </w:pPr>
      <w:ins w:id="4712" w:author="Richard Stefan" w:date="2016-09-16T18:43:00Z">
        <w:r w:rsidRPr="00C60E5B">
          <w:rPr>
            <w:rFonts w:ascii="Segoe UI Light" w:hAnsi="Segoe UI Light" w:cs="Segoe UI Light"/>
            <w:sz w:val="24"/>
            <w:szCs w:val="72"/>
            <w:lang w:val="fr-FR"/>
          </w:rPr>
          <w:t>ASCII Format:</w:t>
        </w:r>
      </w:ins>
    </w:p>
    <w:p w14:paraId="2F62E235" w14:textId="4E583146" w:rsidR="000544B5" w:rsidRPr="00C60E5B" w:rsidRDefault="00113F08" w:rsidP="000544B5">
      <w:pPr>
        <w:spacing w:after="0" w:line="240" w:lineRule="auto"/>
        <w:rPr>
          <w:ins w:id="4713" w:author="Richard Stefan" w:date="2016-09-16T18:43:00Z"/>
          <w:rFonts w:ascii="Courier New" w:hAnsi="Courier New" w:cs="Courier New"/>
          <w:lang w:val="fr-FR"/>
        </w:rPr>
      </w:pPr>
      <w:del w:id="4714" w:author="Richard Stefan [2]" w:date="2017-10-20T19:11:00Z">
        <w:r w:rsidRPr="00C60E5B" w:rsidDel="002441F6">
          <w:rPr>
            <w:rFonts w:ascii="Courier New" w:hAnsi="Courier New" w:cs="Courier New"/>
            <w:lang w:val="fr-FR"/>
          </w:rPr>
          <w:delText>UC</w:delText>
        </w:r>
      </w:del>
      <w:ins w:id="4715" w:author="Richard Stefan" w:date="2016-09-16T18:43:00Z">
        <w:del w:id="4716" w:author="Richard Stefan [2]" w:date="2017-10-20T19:11:00Z">
          <w:r w:rsidR="000544B5" w:rsidRPr="00C60E5B" w:rsidDel="002441F6">
            <w:rPr>
              <w:rFonts w:ascii="Courier New" w:hAnsi="Courier New" w:cs="Courier New"/>
              <w:lang w:val="fr-FR"/>
            </w:rPr>
            <w:delText>|</w:delText>
          </w:r>
        </w:del>
        <w:r w:rsidR="000544B5" w:rsidRPr="00C60E5B">
          <w:rPr>
            <w:rFonts w:ascii="Courier New" w:hAnsi="Courier New" w:cs="Courier New"/>
            <w:lang w:val="fr-FR"/>
          </w:rPr>
          <w:t>Area Code|</w:t>
        </w:r>
        <w:r w:rsidRPr="00C60E5B">
          <w:rPr>
            <w:rFonts w:ascii="Courier New" w:hAnsi="Courier New" w:cs="Courier New"/>
            <w:szCs w:val="72"/>
            <w:lang w:val="fr-FR"/>
          </w:rPr>
          <w:t>Area Code</w:t>
        </w:r>
      </w:ins>
      <w:r w:rsidRPr="00C60E5B">
        <w:rPr>
          <w:rFonts w:ascii="Courier New" w:hAnsi="Courier New" w:cs="Courier New"/>
          <w:szCs w:val="72"/>
          <w:lang w:val="fr-FR"/>
        </w:rPr>
        <w:t>|Airspace Center|Controlled Airspace Name|</w:t>
      </w:r>
      <w:r w:rsidRPr="00C60E5B">
        <w:rPr>
          <w:rFonts w:ascii="Courier New" w:hAnsi="Courier New" w:cs="Courier New"/>
          <w:szCs w:val="72"/>
          <w:lang w:val="fr-FR"/>
        </w:rPr>
        <w:br/>
        <w:t>Airspace Type|Airspace Classification|</w:t>
      </w:r>
      <w:r w:rsidR="00186EB2">
        <w:rPr>
          <w:rFonts w:ascii="Courier New" w:hAnsi="Courier New" w:cs="Courier New"/>
          <w:szCs w:val="72"/>
          <w:lang w:val="fr-FR"/>
        </w:rPr>
        <w:t>Multiple Code|</w:t>
      </w:r>
      <w:r w:rsidR="003C65F7">
        <w:rPr>
          <w:rFonts w:ascii="Courier New" w:hAnsi="Courier New" w:cs="Courier New"/>
          <w:szCs w:val="72"/>
          <w:lang w:val="fr-FR"/>
        </w:rPr>
        <w:br/>
        <w:t>Time Code|</w:t>
      </w:r>
      <w:r w:rsidRPr="00C60E5B">
        <w:rPr>
          <w:rFonts w:ascii="Courier New" w:hAnsi="Courier New" w:cs="Courier New"/>
          <w:szCs w:val="72"/>
          <w:lang w:val="fr-FR"/>
        </w:rPr>
        <w:t>Seq</w:t>
      </w:r>
      <w:r w:rsidR="00E606E0" w:rsidRPr="00C60E5B">
        <w:rPr>
          <w:rFonts w:ascii="Courier New" w:hAnsi="Courier New" w:cs="Courier New"/>
          <w:szCs w:val="72"/>
          <w:lang w:val="fr-FR"/>
        </w:rPr>
        <w:t>uence Number</w:t>
      </w:r>
      <w:r w:rsidRPr="00C60E5B">
        <w:rPr>
          <w:rFonts w:ascii="Courier New" w:hAnsi="Courier New" w:cs="Courier New"/>
          <w:szCs w:val="72"/>
          <w:lang w:val="fr-FR"/>
        </w:rPr>
        <w:t>|Flightlevel|</w:t>
      </w:r>
      <w:r w:rsidR="003C65F7">
        <w:rPr>
          <w:rFonts w:ascii="Courier New" w:hAnsi="Courier New" w:cs="Courier New"/>
          <w:szCs w:val="72"/>
          <w:lang w:val="fr-FR"/>
        </w:rPr>
        <w:br/>
      </w:r>
      <w:r w:rsidR="00E4316F">
        <w:rPr>
          <w:rFonts w:ascii="Courier New" w:hAnsi="Courier New" w:cs="Courier New"/>
          <w:szCs w:val="72"/>
          <w:lang w:val="fr-FR"/>
        </w:rPr>
        <w:t>Boundary Via|</w:t>
      </w:r>
      <w:r w:rsidRPr="00C60E5B">
        <w:rPr>
          <w:rFonts w:ascii="Courier New" w:hAnsi="Courier New" w:cs="Courier New"/>
          <w:szCs w:val="72"/>
          <w:lang w:val="fr-FR"/>
        </w:rPr>
        <w:t>Latitude|Longitude|Arc Origin Latitude|</w:t>
      </w:r>
      <w:r w:rsidR="00E606E0" w:rsidRPr="00C60E5B">
        <w:rPr>
          <w:rFonts w:ascii="Courier New" w:hAnsi="Courier New" w:cs="Courier New"/>
          <w:szCs w:val="72"/>
          <w:lang w:val="fr-FR"/>
        </w:rPr>
        <w:br/>
      </w:r>
      <w:r w:rsidRPr="00C60E5B">
        <w:rPr>
          <w:rFonts w:ascii="Courier New" w:hAnsi="Courier New" w:cs="Courier New"/>
          <w:szCs w:val="72"/>
          <w:lang w:val="fr-FR"/>
        </w:rPr>
        <w:t>Arc Origin Longitude|Arc Distance|Arc Bearing|</w:t>
      </w:r>
      <w:r w:rsidR="00E606E0" w:rsidRPr="00C60E5B">
        <w:rPr>
          <w:rFonts w:ascii="Courier New" w:hAnsi="Courier New" w:cs="Courier New"/>
          <w:szCs w:val="72"/>
          <w:lang w:val="fr-FR"/>
        </w:rPr>
        <w:br/>
      </w:r>
      <w:r w:rsidRPr="00C60E5B">
        <w:rPr>
          <w:rFonts w:ascii="Courier New" w:hAnsi="Courier New" w:cs="Courier New"/>
          <w:szCs w:val="72"/>
          <w:lang w:val="fr-FR"/>
        </w:rPr>
        <w:t>Unit Indicator Lower Limit|Lower Limit|</w:t>
      </w:r>
      <w:r w:rsidRPr="00C60E5B">
        <w:rPr>
          <w:rFonts w:ascii="Courier New" w:hAnsi="Courier New" w:cs="Courier New"/>
          <w:szCs w:val="72"/>
          <w:lang w:val="fr-FR"/>
        </w:rPr>
        <w:br/>
        <w:t>Unit Indicator Upper Limit|Upper Limit</w:t>
      </w:r>
    </w:p>
    <w:p w14:paraId="7F8CC877" w14:textId="77777777" w:rsidR="000544B5" w:rsidRPr="00C60E5B" w:rsidRDefault="000544B5" w:rsidP="000544B5">
      <w:pPr>
        <w:spacing w:after="0" w:line="240" w:lineRule="auto"/>
        <w:rPr>
          <w:ins w:id="4717" w:author="Richard Stefan" w:date="2016-09-16T18:43:00Z"/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0544B5" w:rsidRPr="009444B1" w14:paraId="30C1D60A" w14:textId="77777777" w:rsidTr="000544B5">
        <w:trPr>
          <w:ins w:id="4718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8CCB" w14:textId="77777777" w:rsidR="000544B5" w:rsidRPr="00123CA5" w:rsidRDefault="000544B5" w:rsidP="000544B5">
            <w:pPr>
              <w:rPr>
                <w:ins w:id="4719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720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D227C" w14:textId="77777777" w:rsidR="000544B5" w:rsidRDefault="000544B5" w:rsidP="000544B5">
            <w:pPr>
              <w:jc w:val="center"/>
              <w:rPr>
                <w:ins w:id="4721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722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0C79C" w14:textId="77777777" w:rsidR="000544B5" w:rsidRDefault="000544B5" w:rsidP="000544B5">
            <w:pPr>
              <w:jc w:val="center"/>
              <w:rPr>
                <w:ins w:id="4723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724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6A055" w14:textId="77777777" w:rsidR="000544B5" w:rsidRPr="00123CA5" w:rsidRDefault="000544B5" w:rsidP="000544B5">
            <w:pPr>
              <w:jc w:val="center"/>
              <w:rPr>
                <w:ins w:id="472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4726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0544B5" w:rsidRPr="009444B1" w:rsidDel="002441F6" w14:paraId="698B539B" w14:textId="6DB24737" w:rsidTr="000544B5">
        <w:trPr>
          <w:ins w:id="4727" w:author="Richard Stefan" w:date="2016-09-16T18:43:00Z"/>
          <w:del w:id="4728" w:author="Richard Stefan [2]" w:date="2017-10-20T19:11:00Z"/>
        </w:trPr>
        <w:tc>
          <w:tcPr>
            <w:tcW w:w="4678" w:type="dxa"/>
            <w:tcBorders>
              <w:top w:val="single" w:sz="4" w:space="0" w:color="auto"/>
            </w:tcBorders>
          </w:tcPr>
          <w:p w14:paraId="173D0C89" w14:textId="09F309AF" w:rsidR="000544B5" w:rsidRPr="00123CA5" w:rsidDel="002441F6" w:rsidRDefault="000544B5" w:rsidP="000544B5">
            <w:pPr>
              <w:rPr>
                <w:ins w:id="4729" w:author="Richard Stefan" w:date="2016-09-16T18:43:00Z"/>
                <w:del w:id="4730" w:author="Richard Stefan [2]" w:date="2017-10-20T19:11:00Z"/>
                <w:rFonts w:ascii="Courier New" w:hAnsi="Courier New" w:cs="Courier New"/>
                <w:szCs w:val="72"/>
                <w:lang w:val="en-US"/>
              </w:rPr>
            </w:pPr>
            <w:ins w:id="4731" w:author="Richard Stefan" w:date="2016-09-16T18:43:00Z">
              <w:del w:id="4732" w:author="Richard Stefan [2]" w:date="2017-10-20T19:11:00Z">
                <w:r w:rsidDel="002441F6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C16A183" w14:textId="4BC74156" w:rsidR="000544B5" w:rsidDel="002441F6" w:rsidRDefault="000544B5" w:rsidP="000544B5">
            <w:pPr>
              <w:jc w:val="center"/>
              <w:rPr>
                <w:ins w:id="4733" w:author="Richard Stefan" w:date="2016-09-16T18:43:00Z"/>
                <w:del w:id="4734" w:author="Richard Stefan [2]" w:date="2017-10-20T19:1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35" w:author="Richard Stefan" w:date="2016-09-16T18:43:00Z">
              <w:del w:id="4736" w:author="Richard Stefan [2]" w:date="2017-10-20T19:11:00Z">
                <w:r w:rsidDel="002441F6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B3EEBD8" w14:textId="36225403" w:rsidR="000544B5" w:rsidDel="002441F6" w:rsidRDefault="000544B5" w:rsidP="000544B5">
            <w:pPr>
              <w:jc w:val="center"/>
              <w:rPr>
                <w:ins w:id="4737" w:author="Richard Stefan" w:date="2016-09-16T18:43:00Z"/>
                <w:del w:id="4738" w:author="Richard Stefan [2]" w:date="2017-10-20T19:1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39" w:author="Richard Stefan" w:date="2016-09-16T18:43:00Z">
              <w:del w:id="4740" w:author="Richard Stefan [2]" w:date="2017-10-20T19:11:00Z">
                <w:r w:rsidDel="002441F6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EA7B5C" w14:textId="5DFDD3C6" w:rsidR="000544B5" w:rsidDel="002441F6" w:rsidRDefault="000544B5" w:rsidP="000544B5">
            <w:pPr>
              <w:jc w:val="center"/>
              <w:rPr>
                <w:ins w:id="4741" w:author="Richard Stefan" w:date="2016-09-16T18:43:00Z"/>
                <w:del w:id="4742" w:author="Richard Stefan [2]" w:date="2017-10-20T19:11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43" w:author="Richard Stefan" w:date="2016-09-16T18:43:00Z">
              <w:del w:id="4744" w:author="Richard Stefan [2]" w:date="2017-10-20T19:11:00Z">
                <w:r w:rsidDel="002441F6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0544B5" w:rsidRPr="009444B1" w14:paraId="6780C516" w14:textId="77777777" w:rsidTr="000544B5">
        <w:trPr>
          <w:ins w:id="4745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1363B0" w14:textId="77777777" w:rsidR="000544B5" w:rsidRDefault="000544B5" w:rsidP="000544B5">
            <w:pPr>
              <w:rPr>
                <w:ins w:id="4746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ins w:id="4747" w:author="Richard Stefan" w:date="2016-09-16T18:43:00Z">
              <w:r>
                <w:rPr>
                  <w:rFonts w:ascii="Courier New" w:hAnsi="Courier New" w:cs="Courier New"/>
                  <w:szCs w:val="72"/>
                  <w:lang w:val="en-US"/>
                </w:rPr>
                <w:t>Area Code</w:t>
              </w:r>
            </w:ins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E40C82" w14:textId="77777777" w:rsidR="000544B5" w:rsidRDefault="000544B5" w:rsidP="000544B5">
            <w:pPr>
              <w:jc w:val="center"/>
              <w:rPr>
                <w:ins w:id="4748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49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C0D28E" w14:textId="77777777" w:rsidR="000544B5" w:rsidRDefault="000544B5" w:rsidP="000544B5">
            <w:pPr>
              <w:jc w:val="center"/>
              <w:rPr>
                <w:ins w:id="4750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51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3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5A9131" w14:textId="77777777" w:rsidR="000544B5" w:rsidRDefault="000544B5" w:rsidP="000544B5">
            <w:pPr>
              <w:jc w:val="center"/>
              <w:rPr>
                <w:ins w:id="4752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53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5.3</w:t>
              </w:r>
            </w:ins>
          </w:p>
        </w:tc>
      </w:tr>
      <w:tr w:rsidR="009F4D63" w:rsidRPr="009444B1" w14:paraId="56973B72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9ADF93" w14:textId="2A47A4A9" w:rsidR="009F4D63" w:rsidRDefault="009F4D63" w:rsidP="000544B5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7FC4B2" w14:textId="024E3ED4" w:rsidR="009F4D63" w:rsidRDefault="009F4D6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A9C6A4" w14:textId="3CCA3DD3" w:rsidR="009F4D63" w:rsidRDefault="009F4D6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366396" w14:textId="62348325" w:rsidR="009F4D63" w:rsidRDefault="009F4D6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0544B5" w:rsidRPr="009444B1" w14:paraId="4EEF91FC" w14:textId="77777777" w:rsidTr="000544B5">
        <w:trPr>
          <w:ins w:id="4754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15D75A" w14:textId="6A6232B3" w:rsidR="000544B5" w:rsidRDefault="009F4D63" w:rsidP="000544B5">
            <w:pPr>
              <w:rPr>
                <w:ins w:id="4755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Airspace Center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F379EE" w14:textId="77777777" w:rsidR="000544B5" w:rsidRDefault="000544B5" w:rsidP="000544B5">
            <w:pPr>
              <w:jc w:val="center"/>
              <w:rPr>
                <w:ins w:id="4756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57" w:author="Richard Stefan" w:date="2016-09-16T20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9957F5" w14:textId="77777777" w:rsidR="000544B5" w:rsidRDefault="000544B5" w:rsidP="000544B5">
            <w:pPr>
              <w:jc w:val="center"/>
              <w:rPr>
                <w:ins w:id="4758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59" w:author="Richard Stefan" w:date="2016-09-16T20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D02A31" w14:textId="254E894C" w:rsidR="000544B5" w:rsidRDefault="009F4D63" w:rsidP="000544B5">
            <w:pPr>
              <w:jc w:val="center"/>
              <w:rPr>
                <w:ins w:id="476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5.214</w:t>
            </w:r>
          </w:p>
        </w:tc>
      </w:tr>
      <w:tr w:rsidR="004074E3" w:rsidRPr="009444B1" w14:paraId="1A431BF1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985964" w14:textId="370B6F36" w:rsidR="004074E3" w:rsidRDefault="004074E3" w:rsidP="000544B5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Controlled Airspace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AA07E1" w14:textId="1E9B81F1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FCFF35" w14:textId="7810EF58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D75E23" w14:textId="79B48D3A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5.216</w:t>
            </w:r>
          </w:p>
        </w:tc>
      </w:tr>
      <w:tr w:rsidR="000544B5" w:rsidRPr="009444B1" w14:paraId="11364CF2" w14:textId="77777777" w:rsidTr="000544B5">
        <w:trPr>
          <w:ins w:id="4761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C057DF" w14:textId="34CF7926" w:rsidR="000544B5" w:rsidRDefault="009F4D63" w:rsidP="000544B5">
            <w:pPr>
              <w:rPr>
                <w:ins w:id="4762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Airspace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F7F25D" w14:textId="5721B8EF" w:rsidR="000544B5" w:rsidRDefault="009F4D63" w:rsidP="000544B5">
            <w:pPr>
              <w:jc w:val="center"/>
              <w:rPr>
                <w:ins w:id="476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197FED" w14:textId="5F15182F" w:rsidR="000544B5" w:rsidRDefault="009F4D63" w:rsidP="000544B5">
            <w:pPr>
              <w:jc w:val="center"/>
              <w:rPr>
                <w:ins w:id="476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4D6C09" w14:textId="15E098FC" w:rsidR="000544B5" w:rsidRDefault="009F4D63" w:rsidP="000544B5">
            <w:pPr>
              <w:jc w:val="center"/>
              <w:rPr>
                <w:ins w:id="476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5.213</w:t>
            </w:r>
          </w:p>
        </w:tc>
      </w:tr>
      <w:tr w:rsidR="000544B5" w:rsidRPr="009444B1" w14:paraId="5F809E7B" w14:textId="77777777" w:rsidTr="000544B5">
        <w:trPr>
          <w:ins w:id="4766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3291D0" w14:textId="5DDB3FFC" w:rsidR="000544B5" w:rsidRDefault="009F4D63" w:rsidP="000544B5">
            <w:pPr>
              <w:rPr>
                <w:ins w:id="4767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Airspace Classification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10D7B8" w14:textId="04100041" w:rsidR="000544B5" w:rsidRDefault="009F4D63" w:rsidP="000544B5">
            <w:pPr>
              <w:jc w:val="center"/>
              <w:rPr>
                <w:ins w:id="476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306AC3" w14:textId="4A33A267" w:rsidR="000544B5" w:rsidRDefault="009F4D63" w:rsidP="000544B5">
            <w:pPr>
              <w:jc w:val="center"/>
              <w:rPr>
                <w:ins w:id="476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7C882A" w14:textId="52AAC839" w:rsidR="000544B5" w:rsidRDefault="009F4D63" w:rsidP="000544B5">
            <w:pPr>
              <w:jc w:val="center"/>
              <w:rPr>
                <w:ins w:id="477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5.215</w:t>
            </w:r>
          </w:p>
        </w:tc>
      </w:tr>
      <w:tr w:rsidR="00186EB2" w:rsidRPr="009444B1" w14:paraId="280C25AC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BEB036" w14:textId="6B16E583" w:rsidR="00186EB2" w:rsidRDefault="00186EB2" w:rsidP="000544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7AF145" w14:textId="1C724DAF" w:rsidR="00186EB2" w:rsidRDefault="00C04371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</w:t>
            </w:r>
            <w:r w:rsidR="00186EB2">
              <w:rPr>
                <w:rFonts w:ascii="Segoe UI Light" w:hAnsi="Segoe UI Light" w:cs="Segoe UI Light"/>
                <w:sz w:val="24"/>
                <w:szCs w:val="72"/>
                <w:lang w:val="en-US"/>
              </w:rPr>
              <w:t>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869BE4" w14:textId="493A0A18" w:rsidR="00186EB2" w:rsidRDefault="00186EB2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1739AB" w14:textId="0CFA3E3E" w:rsidR="00186EB2" w:rsidRDefault="00186EB2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3C65F7" w:rsidRPr="009444B1" w14:paraId="601C8559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5B99D7" w14:textId="5ADCCF86" w:rsidR="003C65F7" w:rsidRDefault="003C65F7" w:rsidP="000544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2991E4" w14:textId="61E7F736" w:rsidR="003C65F7" w:rsidRDefault="003C65F7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CEA7EE" w14:textId="1B03C1E3" w:rsidR="003C65F7" w:rsidRDefault="003C65F7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0D0F9C" w14:textId="0D197562" w:rsidR="003C65F7" w:rsidRDefault="003C65F7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5.131</w:t>
            </w:r>
          </w:p>
        </w:tc>
      </w:tr>
      <w:tr w:rsidR="000544B5" w:rsidRPr="009444B1" w14:paraId="0BA79372" w14:textId="77777777" w:rsidTr="000544B5">
        <w:trPr>
          <w:ins w:id="477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4CABC0" w14:textId="1B40BD69" w:rsidR="000544B5" w:rsidRDefault="009F4D63" w:rsidP="000544B5">
            <w:pPr>
              <w:rPr>
                <w:ins w:id="477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Seq</w:t>
            </w:r>
            <w:r w:rsidR="008C06CD">
              <w:rPr>
                <w:rFonts w:ascii="Courier New" w:hAnsi="Courier New" w:cs="Courier New"/>
                <w:lang w:val="en-US"/>
              </w:rPr>
              <w:t>uence 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65C122" w14:textId="116116EC" w:rsidR="000544B5" w:rsidRDefault="009F4D63" w:rsidP="000544B5">
            <w:pPr>
              <w:jc w:val="center"/>
              <w:rPr>
                <w:ins w:id="477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AF3422" w14:textId="57261C5C" w:rsidR="000544B5" w:rsidRDefault="009F4D63" w:rsidP="000544B5">
            <w:pPr>
              <w:jc w:val="center"/>
              <w:rPr>
                <w:ins w:id="477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6FBCB7" w14:textId="02AB784B" w:rsidR="000544B5" w:rsidRDefault="009F4D63" w:rsidP="000544B5">
            <w:pPr>
              <w:jc w:val="center"/>
              <w:rPr>
                <w:ins w:id="477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0544B5" w:rsidRPr="009444B1" w14:paraId="3AAF6E63" w14:textId="77777777" w:rsidTr="000544B5">
        <w:trPr>
          <w:ins w:id="4776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D04386" w14:textId="1E9F24C8" w:rsidR="000544B5" w:rsidRDefault="009F4D63" w:rsidP="000544B5">
            <w:pPr>
              <w:rPr>
                <w:ins w:id="4777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BB2D9D" w14:textId="1EA65043" w:rsidR="000544B5" w:rsidRDefault="009F4D63" w:rsidP="000544B5">
            <w:pPr>
              <w:jc w:val="center"/>
              <w:rPr>
                <w:ins w:id="477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D1DA3F" w14:textId="2E215D08" w:rsidR="000544B5" w:rsidRDefault="009F4D63" w:rsidP="000544B5">
            <w:pPr>
              <w:jc w:val="center"/>
              <w:rPr>
                <w:ins w:id="477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AE6041" w14:textId="304662D9" w:rsidR="000544B5" w:rsidRDefault="009F4D63" w:rsidP="000544B5">
            <w:pPr>
              <w:jc w:val="center"/>
              <w:rPr>
                <w:ins w:id="478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E4316F" w:rsidRPr="009444B1" w14:paraId="0909A097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DADF56" w14:textId="2D743B93" w:rsidR="00E4316F" w:rsidRDefault="00E4316F" w:rsidP="000544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Boundary 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B6ECAA" w14:textId="4C37F20B" w:rsidR="00E4316F" w:rsidRDefault="00E4316F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A20A80" w14:textId="194D6ABD" w:rsidR="00E4316F" w:rsidRDefault="00E4316F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79BB0C" w14:textId="40E1816E" w:rsidR="00E4316F" w:rsidRDefault="00E4316F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5.118</w:t>
            </w:r>
          </w:p>
        </w:tc>
      </w:tr>
      <w:tr w:rsidR="000544B5" w:rsidRPr="009444B1" w14:paraId="7A091BB6" w14:textId="77777777" w:rsidTr="000544B5">
        <w:trPr>
          <w:ins w:id="4781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2A9E75" w14:textId="527A9682" w:rsidR="000544B5" w:rsidRDefault="009F4D63" w:rsidP="000544B5">
            <w:pPr>
              <w:rPr>
                <w:ins w:id="4782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0DEE2F" w14:textId="4998960B" w:rsidR="000544B5" w:rsidRDefault="009F4D63" w:rsidP="000544B5">
            <w:pPr>
              <w:jc w:val="center"/>
              <w:rPr>
                <w:ins w:id="478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774854" w14:textId="70CB7D61" w:rsidR="000544B5" w:rsidRDefault="009F4D63" w:rsidP="000544B5">
            <w:pPr>
              <w:jc w:val="center"/>
              <w:rPr>
                <w:ins w:id="478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4785" w:author="Richard Stefan [2]" w:date="2017-10-20T19:14:00Z">
              <w:r w:rsidDel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4786" w:author="Richard Stefan [2]" w:date="2017-10-20T19:14:00Z">
              <w:r w:rsidR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1EB4C2" w14:textId="340E8A52" w:rsidR="000544B5" w:rsidRDefault="009F4D63" w:rsidP="000544B5">
            <w:pPr>
              <w:jc w:val="center"/>
              <w:rPr>
                <w:ins w:id="478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544B5" w:rsidRPr="009444B1" w14:paraId="4E9953BF" w14:textId="77777777" w:rsidTr="000544B5">
        <w:trPr>
          <w:ins w:id="4788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791FE2" w14:textId="4313EA3C" w:rsidR="000544B5" w:rsidRDefault="009F4D63" w:rsidP="000544B5">
            <w:pPr>
              <w:rPr>
                <w:ins w:id="4789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C90A3A" w14:textId="1D1D869D" w:rsidR="000544B5" w:rsidRDefault="009F4D63" w:rsidP="000544B5">
            <w:pPr>
              <w:jc w:val="center"/>
              <w:rPr>
                <w:ins w:id="479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9A26D6" w14:textId="4995D49E" w:rsidR="000544B5" w:rsidRDefault="009F4D63" w:rsidP="000544B5">
            <w:pPr>
              <w:jc w:val="center"/>
              <w:rPr>
                <w:ins w:id="479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4792" w:author="Richard Stefan [2]" w:date="2017-10-20T19:14:00Z">
              <w:r w:rsidR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4793" w:author="Richard Stefan [2]" w:date="2017-10-20T19:14:00Z">
              <w:r w:rsidDel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0E2CB" w14:textId="7C790810" w:rsidR="000544B5" w:rsidRDefault="009F4D63" w:rsidP="000544B5">
            <w:pPr>
              <w:jc w:val="center"/>
              <w:rPr>
                <w:ins w:id="479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544B5" w:rsidRPr="009444B1" w14:paraId="10AB997E" w14:textId="77777777" w:rsidTr="000544B5">
        <w:trPr>
          <w:ins w:id="4795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2EA398" w14:textId="1F10C4B8" w:rsidR="000544B5" w:rsidRDefault="009F4D63" w:rsidP="000544B5">
            <w:pPr>
              <w:rPr>
                <w:ins w:id="4796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46FCEB" w14:textId="2BFFBEB0" w:rsidR="000544B5" w:rsidRDefault="009F4D63" w:rsidP="000544B5">
            <w:pPr>
              <w:jc w:val="center"/>
              <w:rPr>
                <w:ins w:id="479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61C991" w14:textId="140A9E46" w:rsidR="000544B5" w:rsidRDefault="002646C4" w:rsidP="000544B5">
            <w:pPr>
              <w:jc w:val="center"/>
              <w:rPr>
                <w:ins w:id="479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4799" w:author="Richard Stefan [2]" w:date="2017-10-20T19:14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4800" w:author="Richard Stefan [2]" w:date="2017-10-20T19:14:00Z">
              <w:r w:rsidR="009F4D63" w:rsidDel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7EA5CE" w14:textId="5B240E61" w:rsidR="000544B5" w:rsidRDefault="009F4D63" w:rsidP="000544B5">
            <w:pPr>
              <w:jc w:val="center"/>
              <w:rPr>
                <w:ins w:id="480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544B5" w:rsidRPr="009444B1" w14:paraId="0730A274" w14:textId="77777777" w:rsidTr="000544B5">
        <w:trPr>
          <w:ins w:id="4802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22C3F75" w14:textId="7A8E0629" w:rsidR="000544B5" w:rsidRDefault="009F4D63" w:rsidP="000544B5">
            <w:pPr>
              <w:rPr>
                <w:ins w:id="4803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8B2653" w14:textId="2D0F5300" w:rsidR="000544B5" w:rsidRDefault="009F4D63" w:rsidP="000544B5">
            <w:pPr>
              <w:jc w:val="center"/>
              <w:rPr>
                <w:ins w:id="480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4A082E" w14:textId="766693FB" w:rsidR="000544B5" w:rsidRDefault="009F4D63" w:rsidP="000544B5">
            <w:pPr>
              <w:jc w:val="center"/>
              <w:rPr>
                <w:ins w:id="480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4806" w:author="Richard Stefan [2]" w:date="2017-10-20T19:14:00Z">
              <w:r w:rsidR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4807" w:author="Richard Stefan [2]" w:date="2017-10-20T19:14:00Z">
              <w:r w:rsidDel="002646C4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28B83B" w14:textId="6D0D4CA0" w:rsidR="000544B5" w:rsidRDefault="009F4D63" w:rsidP="000544B5">
            <w:pPr>
              <w:jc w:val="center"/>
              <w:rPr>
                <w:ins w:id="480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544B5" w:rsidRPr="009444B1" w14:paraId="2713EE87" w14:textId="77777777" w:rsidTr="000544B5">
        <w:trPr>
          <w:ins w:id="4809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D4E8B8" w14:textId="4E51E4D5" w:rsidR="000544B5" w:rsidRDefault="009F4D63" w:rsidP="000544B5">
            <w:pPr>
              <w:rPr>
                <w:ins w:id="4810" w:author="Richard Stefan" w:date="2016-09-16T20:17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F0DDF8" w14:textId="474153DB" w:rsidR="000544B5" w:rsidRDefault="004074E3" w:rsidP="000544B5">
            <w:pPr>
              <w:jc w:val="center"/>
              <w:rPr>
                <w:ins w:id="4811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804824" w14:textId="77DE8F3F" w:rsidR="000544B5" w:rsidRDefault="004074E3" w:rsidP="000544B5">
            <w:pPr>
              <w:jc w:val="center"/>
              <w:rPr>
                <w:ins w:id="4812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C46C7" w14:textId="2111A3D3" w:rsidR="000544B5" w:rsidRDefault="004074E3" w:rsidP="000544B5">
            <w:pPr>
              <w:jc w:val="center"/>
              <w:rPr>
                <w:ins w:id="4813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0544B5" w:rsidRPr="009444B1" w14:paraId="1AC90303" w14:textId="77777777" w:rsidTr="000544B5">
        <w:trPr>
          <w:ins w:id="4814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B2674B" w14:textId="1241DF4D" w:rsidR="000544B5" w:rsidRDefault="004074E3" w:rsidP="000544B5">
            <w:pPr>
              <w:rPr>
                <w:ins w:id="4815" w:author="Richard Stefan" w:date="2016-09-16T20:17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316F34" w14:textId="50BE4A1D" w:rsidR="000544B5" w:rsidRDefault="004074E3" w:rsidP="000544B5">
            <w:pPr>
              <w:jc w:val="center"/>
              <w:rPr>
                <w:ins w:id="4816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83F840" w14:textId="349C1024" w:rsidR="000544B5" w:rsidRDefault="004074E3" w:rsidP="000544B5">
            <w:pPr>
              <w:jc w:val="center"/>
              <w:rPr>
                <w:ins w:id="4817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D7B1B4" w14:textId="11503F29" w:rsidR="000544B5" w:rsidRDefault="004074E3" w:rsidP="000544B5">
            <w:pPr>
              <w:jc w:val="center"/>
              <w:rPr>
                <w:ins w:id="4818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0544B5" w:rsidRPr="009444B1" w14:paraId="748A321C" w14:textId="77777777" w:rsidTr="000544B5">
        <w:trPr>
          <w:ins w:id="4819" w:author="Richard Stefan" w:date="2016-09-16T20:17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853B8B" w14:textId="5DA5303F" w:rsidR="000544B5" w:rsidRDefault="004074E3" w:rsidP="000544B5">
            <w:pPr>
              <w:rPr>
                <w:ins w:id="4820" w:author="Richard Stefan" w:date="2016-09-16T20:17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Unit Indicator Lower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4A18D8" w14:textId="0670683A" w:rsidR="000544B5" w:rsidRDefault="004074E3" w:rsidP="000544B5">
            <w:pPr>
              <w:jc w:val="center"/>
              <w:rPr>
                <w:ins w:id="4821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A7C5AC" w14:textId="1DC1BAC3" w:rsidR="000544B5" w:rsidRDefault="004074E3" w:rsidP="000544B5">
            <w:pPr>
              <w:jc w:val="center"/>
              <w:rPr>
                <w:ins w:id="4822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5741F4" w14:textId="6F7BA7F1" w:rsidR="000544B5" w:rsidRDefault="004074E3" w:rsidP="000544B5">
            <w:pPr>
              <w:jc w:val="center"/>
              <w:rPr>
                <w:ins w:id="4823" w:author="Richard Stefan" w:date="2016-09-16T20:17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0544B5" w:rsidRPr="009444B1" w14:paraId="4C1AA5BC" w14:textId="77777777" w:rsidTr="000544B5">
        <w:trPr>
          <w:ins w:id="4824" w:author="Richard Stefan" w:date="2016-09-16T20:18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B161C4" w14:textId="70AD5B9B" w:rsidR="000544B5" w:rsidRDefault="004074E3" w:rsidP="000544B5">
            <w:pPr>
              <w:rPr>
                <w:ins w:id="4825" w:author="Richard Stefan" w:date="2016-09-16T20:18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Lower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00974F" w14:textId="7C374166" w:rsidR="000544B5" w:rsidRDefault="004074E3" w:rsidP="000544B5">
            <w:pPr>
              <w:jc w:val="center"/>
              <w:rPr>
                <w:ins w:id="4826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B99C53" w14:textId="56F39EBC" w:rsidR="000544B5" w:rsidRDefault="004074E3" w:rsidP="000544B5">
            <w:pPr>
              <w:jc w:val="center"/>
              <w:rPr>
                <w:ins w:id="4827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AEE1D6" w14:textId="50820D00" w:rsidR="000544B5" w:rsidRDefault="004074E3" w:rsidP="000544B5">
            <w:pPr>
              <w:jc w:val="center"/>
              <w:rPr>
                <w:ins w:id="4828" w:author="Richard Stefan" w:date="2016-09-16T20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0544B5" w:rsidRPr="009444B1" w14:paraId="10EF8481" w14:textId="77777777" w:rsidTr="000544B5">
        <w:trPr>
          <w:ins w:id="4829" w:author="Richard Stefan" w:date="2016-09-16T20:20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54F2B7" w14:textId="5C28A6A4" w:rsidR="000544B5" w:rsidRDefault="004074E3" w:rsidP="000544B5">
            <w:pPr>
              <w:rPr>
                <w:ins w:id="4830" w:author="Richard Stefan" w:date="2016-09-16T20:20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Unit Indicator 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F03305" w14:textId="1D695CB8" w:rsidR="000544B5" w:rsidRDefault="004074E3" w:rsidP="000544B5">
            <w:pPr>
              <w:jc w:val="center"/>
              <w:rPr>
                <w:ins w:id="4831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E206CF" w14:textId="2AE5EDB4" w:rsidR="000544B5" w:rsidRDefault="004074E3" w:rsidP="000544B5">
            <w:pPr>
              <w:jc w:val="center"/>
              <w:rPr>
                <w:ins w:id="4832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2BEB52" w14:textId="5224D257" w:rsidR="000544B5" w:rsidRDefault="004074E3" w:rsidP="000544B5">
            <w:pPr>
              <w:jc w:val="center"/>
              <w:rPr>
                <w:ins w:id="4833" w:author="Richard Stefan" w:date="2016-09-16T20:20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4074E3" w:rsidRPr="009444B1" w14:paraId="2CDACAD6" w14:textId="77777777" w:rsidTr="000544B5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F477B45" w14:textId="256CE226" w:rsidR="004074E3" w:rsidRDefault="004074E3" w:rsidP="000544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50C23C" w14:textId="3D368DA3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384C2A" w14:textId="2ACB860A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CED554" w14:textId="3B6DB2C0" w:rsidR="004074E3" w:rsidRDefault="004074E3" w:rsidP="000544B5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</w:tbl>
    <w:p w14:paraId="4FBB08ED" w14:textId="77777777" w:rsidR="000544B5" w:rsidRDefault="000544B5" w:rsidP="000544B5">
      <w:pPr>
        <w:spacing w:after="0" w:line="240" w:lineRule="auto"/>
        <w:rPr>
          <w:ins w:id="483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5552518D" w14:textId="77777777" w:rsidR="000544B5" w:rsidRPr="00166C90" w:rsidRDefault="000544B5" w:rsidP="000544B5">
      <w:pPr>
        <w:spacing w:after="0" w:line="240" w:lineRule="auto"/>
        <w:rPr>
          <w:ins w:id="483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836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520F65D0" w14:textId="262F3C05" w:rsidR="000544B5" w:rsidRPr="00C35B57" w:rsidRDefault="000544B5" w:rsidP="00CA6F31">
      <w:pPr>
        <w:pStyle w:val="ListParagraph"/>
        <w:numPr>
          <w:ilvl w:val="0"/>
          <w:numId w:val="11"/>
        </w:numPr>
        <w:spacing w:after="0" w:line="240" w:lineRule="auto"/>
        <w:rPr>
          <w:ins w:id="4837" w:author="Richard Stefan" w:date="2016-09-16T18:43:00Z"/>
          <w:rFonts w:ascii="Courier New" w:hAnsi="Courier New" w:cs="Courier New"/>
          <w:lang w:val="en-US"/>
          <w:rPrChange w:id="4838" w:author="Richard Stefan" w:date="2016-09-16T20:25:00Z">
            <w:rPr>
              <w:ins w:id="4839" w:author="Richard Stefan" w:date="2016-09-16T18:43:00Z"/>
              <w:rFonts w:ascii="Segoe UI Light" w:hAnsi="Segoe UI Light" w:cs="Segoe UI Light"/>
              <w:sz w:val="24"/>
              <w:szCs w:val="72"/>
              <w:lang w:val="en-US"/>
            </w:rPr>
          </w:rPrChange>
        </w:rPr>
      </w:pPr>
      <w:ins w:id="4840" w:author="Richard Stefan" w:date="2016-09-16T20:14:00Z">
        <w:del w:id="4841" w:author="Richard Stefan [2]" w:date="2017-10-20T19:11:00Z">
          <w:r w:rsidDel="002441F6">
            <w:rPr>
              <w:rFonts w:ascii="Courier New" w:hAnsi="Courier New" w:cs="Courier New"/>
              <w:lang w:val="en-US"/>
            </w:rPr>
            <w:delText>EU</w:delText>
          </w:r>
        </w:del>
      </w:ins>
      <w:ins w:id="4842" w:author="Richard Stefan" w:date="2016-09-16T18:43:00Z">
        <w:del w:id="4843" w:author="Richard Stefan [2]" w:date="2017-10-20T19:11:00Z">
          <w:r w:rsidRPr="001512EC" w:rsidDel="002441F6">
            <w:rPr>
              <w:rFonts w:ascii="Courier New" w:hAnsi="Courier New" w:cs="Courier New"/>
              <w:lang w:val="en-US"/>
            </w:rPr>
            <w:delText>|</w:delText>
          </w:r>
        </w:del>
        <w:r>
          <w:rPr>
            <w:rFonts w:ascii="Courier New" w:hAnsi="Courier New" w:cs="Courier New"/>
            <w:lang w:val="en-US"/>
          </w:rPr>
          <w:t>EUR|</w:t>
        </w:r>
      </w:ins>
      <w:r w:rsidR="00CA6F31">
        <w:rPr>
          <w:rFonts w:ascii="Courier New" w:hAnsi="Courier New" w:cs="Courier New"/>
          <w:lang w:val="en-US"/>
        </w:rPr>
        <w:t>LOWW|VIENNA CTR|M|D|10|L|</w:t>
      </w:r>
      <w:r w:rsidR="00E4316F">
        <w:rPr>
          <w:rFonts w:ascii="Courier New" w:hAnsi="Courier New" w:cs="Courier New"/>
          <w:lang w:val="en-US"/>
        </w:rPr>
        <w:t>|</w:t>
      </w:r>
      <w:r w:rsidR="00CA6F31" w:rsidRPr="00CA6F31">
        <w:rPr>
          <w:rFonts w:ascii="Courier New" w:hAnsi="Courier New" w:cs="Courier New"/>
          <w:lang w:val="en-US"/>
        </w:rPr>
        <w:t>48.30611111</w:t>
      </w:r>
      <w:r w:rsidR="00CA6F31">
        <w:rPr>
          <w:rFonts w:ascii="Courier New" w:hAnsi="Courier New" w:cs="Courier New"/>
          <w:lang w:val="en-US"/>
        </w:rPr>
        <w:t>|</w:t>
      </w:r>
      <w:r w:rsidR="00CA6F31" w:rsidRPr="00CA6F31">
        <w:rPr>
          <w:rFonts w:ascii="Courier New" w:hAnsi="Courier New" w:cs="Courier New"/>
          <w:lang w:val="en-US"/>
        </w:rPr>
        <w:t>16.60305556</w:t>
      </w:r>
      <w:r w:rsidR="00CA6F31">
        <w:rPr>
          <w:rFonts w:ascii="Courier New" w:hAnsi="Courier New" w:cs="Courier New"/>
          <w:lang w:val="en-US"/>
        </w:rPr>
        <w:t>||||||</w:t>
      </w:r>
      <w:r w:rsidR="00CA6F31">
        <w:rPr>
          <w:rFonts w:ascii="Courier New" w:hAnsi="Courier New" w:cs="Courier New"/>
          <w:lang w:val="en-US"/>
        </w:rPr>
        <w:br/>
        <w:t>GND|M|2500</w:t>
      </w:r>
    </w:p>
    <w:p w14:paraId="33C1C35D" w14:textId="77777777" w:rsidR="000544B5" w:rsidRPr="001512EC" w:rsidRDefault="000544B5" w:rsidP="000544B5">
      <w:pPr>
        <w:pStyle w:val="ListParagraph"/>
        <w:spacing w:after="0" w:line="240" w:lineRule="auto"/>
        <w:rPr>
          <w:ins w:id="484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2B70A8B8" w14:textId="77777777" w:rsidR="000544B5" w:rsidRDefault="000544B5" w:rsidP="000544B5">
      <w:pPr>
        <w:spacing w:after="0" w:line="240" w:lineRule="auto"/>
        <w:rPr>
          <w:ins w:id="484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846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1C055DD5" w14:textId="7DAB0F72" w:rsidR="000544B5" w:rsidDel="002441F6" w:rsidRDefault="000544B5" w:rsidP="000544B5">
      <w:pPr>
        <w:pStyle w:val="ListParagraph"/>
        <w:numPr>
          <w:ilvl w:val="0"/>
          <w:numId w:val="11"/>
        </w:numPr>
        <w:spacing w:after="0" w:line="240" w:lineRule="auto"/>
        <w:rPr>
          <w:ins w:id="4847" w:author="Richard Stefan" w:date="2016-09-16T18:43:00Z"/>
          <w:del w:id="4848" w:author="Richard Stefan [2]" w:date="2017-10-20T19:11:00Z"/>
          <w:rFonts w:ascii="Segoe UI Light" w:hAnsi="Segoe UI Light" w:cs="Segoe UI Light"/>
          <w:sz w:val="24"/>
          <w:szCs w:val="72"/>
          <w:lang w:val="en-US"/>
        </w:rPr>
      </w:pPr>
      <w:ins w:id="4849" w:author="Richard Stefan" w:date="2016-09-16T18:43:00Z">
        <w:del w:id="4850" w:author="Richard Stefan [2]" w:date="2017-10-20T19:11:00Z">
          <w:r w:rsidRPr="00AA254B" w:rsidDel="002441F6">
            <w:rPr>
              <w:rFonts w:ascii="Courier New" w:hAnsi="Courier New" w:cs="Courier New"/>
              <w:lang w:val="en-US"/>
            </w:rPr>
            <w:delText>Record Type</w:delText>
          </w:r>
          <w:r w:rsidDel="002441F6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ins w:id="4851" w:author="Richard Stefan" w:date="2016-09-16T20:33:00Z">
        <w:del w:id="4852" w:author="Richard Stefan [2]" w:date="2017-10-20T19:11:00Z">
          <w:r w:rsidDel="002441F6">
            <w:rPr>
              <w:rFonts w:ascii="Segoe UI Light" w:hAnsi="Segoe UI Light" w:cs="Segoe UI Light"/>
              <w:sz w:val="24"/>
              <w:szCs w:val="72"/>
              <w:lang w:val="en-US"/>
            </w:rPr>
            <w:delText>U</w:delText>
          </w:r>
        </w:del>
      </w:ins>
      <w:del w:id="4853" w:author="Richard Stefan [2]" w:date="2017-10-20T19:11:00Z">
        <w:r w:rsidR="009654A4" w:rsidDel="002441F6">
          <w:rPr>
            <w:rFonts w:ascii="Segoe UI Light" w:hAnsi="Segoe UI Light" w:cs="Segoe UI Light"/>
            <w:sz w:val="24"/>
            <w:szCs w:val="72"/>
            <w:lang w:val="en-US"/>
          </w:rPr>
          <w:delText>C</w:delText>
        </w:r>
      </w:del>
      <w:ins w:id="4854" w:author="Richard Stefan" w:date="2016-09-16T18:43:00Z">
        <w:del w:id="4855" w:author="Richard Stefan [2]" w:date="2017-10-20T19:11:00Z">
          <w:r w:rsidDel="002441F6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14ED76B2" w14:textId="77777777" w:rsidR="000544B5" w:rsidRDefault="000544B5" w:rsidP="000544B5">
      <w:pPr>
        <w:pStyle w:val="ListParagraph"/>
        <w:numPr>
          <w:ilvl w:val="0"/>
          <w:numId w:val="11"/>
        </w:numPr>
        <w:spacing w:after="0" w:line="240" w:lineRule="auto"/>
        <w:rPr>
          <w:ins w:id="485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857" w:author="Richard Stefan" w:date="2016-09-16T18:43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</w:t>
        </w:r>
      </w:ins>
    </w:p>
    <w:p w14:paraId="56533F5F" w14:textId="44E5A617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5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ICAO Code </w:t>
      </w:r>
      <w:ins w:id="4859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AC4DEE"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AC4DEE">
        <w:rPr>
          <w:rFonts w:ascii="Segoe UI Light" w:hAnsi="Segoe UI Light" w:cs="Segoe UI Light"/>
          <w:sz w:val="24"/>
          <w:szCs w:val="72"/>
          <w:lang w:val="en-US"/>
        </w:rPr>
        <w:t>airspace center</w:t>
      </w:r>
    </w:p>
    <w:p w14:paraId="69A1ECCD" w14:textId="2A34AB0A" w:rsidR="00860A5B" w:rsidRPr="00755EA3" w:rsidRDefault="00860A5B" w:rsidP="00755EA3">
      <w:pPr>
        <w:pStyle w:val="ListParagraph"/>
        <w:numPr>
          <w:ilvl w:val="0"/>
          <w:numId w:val="11"/>
        </w:numPr>
        <w:spacing w:after="0" w:line="240" w:lineRule="auto"/>
        <w:rPr>
          <w:ins w:id="486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755EA3">
        <w:rPr>
          <w:rFonts w:ascii="Courier New" w:hAnsi="Courier New" w:cs="Courier New"/>
          <w:szCs w:val="72"/>
          <w:lang w:val="en-US"/>
        </w:rPr>
        <w:t xml:space="preserve">Airspace Center </w:t>
      </w:r>
      <w:ins w:id="4861" w:author="Richard Stefan" w:date="2016-09-16T18:43:00Z">
        <w:r w:rsidRPr="00755EA3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define the navigation element upon which the controlled airspace being defined is predicated, but not</w:t>
      </w:r>
      <w:r w:rsidR="00755EA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necessarily centered</w:t>
      </w:r>
    </w:p>
    <w:p w14:paraId="77DBB0CD" w14:textId="59290FA9" w:rsidR="00860A5B" w:rsidRPr="00755EA3" w:rsidRDefault="00860A5B" w:rsidP="00755EA3">
      <w:pPr>
        <w:pStyle w:val="ListParagraph"/>
        <w:numPr>
          <w:ilvl w:val="0"/>
          <w:numId w:val="11"/>
        </w:numPr>
        <w:spacing w:after="0" w:line="240" w:lineRule="auto"/>
        <w:rPr>
          <w:ins w:id="486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755EA3">
        <w:rPr>
          <w:rFonts w:ascii="Courier New" w:hAnsi="Courier New" w:cs="Courier New"/>
          <w:szCs w:val="72"/>
          <w:lang w:val="en-US"/>
        </w:rPr>
        <w:t xml:space="preserve">Controlled Airspace Name </w:t>
      </w:r>
      <w:ins w:id="4863" w:author="Richard Stefan" w:date="2016-09-16T18:43:00Z">
        <w:r w:rsidRPr="00755EA3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the name of the controlled airspace when</w:t>
      </w:r>
      <w:r w:rsidR="00755EA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assigned</w:t>
      </w:r>
    </w:p>
    <w:p w14:paraId="7ADD3AD5" w14:textId="472AE1BE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6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Airspace Type </w:t>
      </w:r>
      <w:ins w:id="4865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indicate the type of controlled airspace</w:t>
      </w:r>
      <w:r w:rsidR="00755EA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4866" w:author="Richard Stefan" w:date="2016-09-16T20:38:00Z">
        <w:r w:rsidR="00755EA3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03794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3794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037942">
        <w:rPr>
          <w:rFonts w:ascii="Segoe UI Light" w:hAnsi="Segoe UI Light" w:cs="Segoe UI Light"/>
          <w:sz w:val="24"/>
          <w:szCs w:val="72"/>
          <w:lang w:val="en-US"/>
        </w:rPr>
        <w:instrText xml:space="preserve"> REF _Ref496613054 \r \h </w:instrText>
      </w:r>
      <w:r w:rsidR="00037942">
        <w:rPr>
          <w:rFonts w:ascii="Segoe UI Light" w:hAnsi="Segoe UI Light" w:cs="Segoe UI Light"/>
          <w:sz w:val="24"/>
          <w:szCs w:val="72"/>
          <w:lang w:val="en-US"/>
        </w:rPr>
      </w:r>
      <w:r w:rsidR="0003794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3.24</w:t>
      </w:r>
      <w:r w:rsidR="0003794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037942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F7D1664" w14:textId="681AE66C" w:rsidR="00860A5B" w:rsidRDefault="00860A5B" w:rsidP="00755EA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755EA3">
        <w:rPr>
          <w:rFonts w:ascii="Courier New" w:hAnsi="Courier New" w:cs="Courier New"/>
          <w:lang w:val="en-US"/>
        </w:rPr>
        <w:t xml:space="preserve">Airspace Classification </w:t>
      </w:r>
      <w:ins w:id="4867" w:author="Richard Stefan" w:date="2016-09-16T18:43:00Z">
        <w:r w:rsidRPr="00755EA3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indicating the published classification of the controlled</w:t>
      </w:r>
      <w:r w:rsidR="00755EA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55EA3" w:rsidRPr="00755EA3">
        <w:rPr>
          <w:rFonts w:ascii="Segoe UI Light" w:hAnsi="Segoe UI Light" w:cs="Segoe UI Light"/>
          <w:sz w:val="24"/>
          <w:szCs w:val="72"/>
          <w:lang w:val="en-US"/>
        </w:rPr>
        <w:t>airspace, when assigned</w:t>
      </w:r>
    </w:p>
    <w:p w14:paraId="6B06B1BF" w14:textId="24B8EF18" w:rsidR="00C04371" w:rsidRDefault="00C04371" w:rsidP="00C0437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646A9">
        <w:rPr>
          <w:rFonts w:ascii="Courier New" w:hAnsi="Courier New" w:cs="Courier New"/>
          <w:lang w:val="en-US"/>
        </w:rPr>
        <w:t xml:space="preserve">Multiple Code </w:t>
      </w:r>
      <w:ins w:id="4868" w:author="Richard Stefan" w:date="2016-09-16T18:43:00Z">
        <w:r w:rsidRPr="00A646A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detail</w:t>
      </w:r>
    </w:p>
    <w:p w14:paraId="65B931ED" w14:textId="019A94AE" w:rsidR="003C65F7" w:rsidRPr="00C04371" w:rsidRDefault="003C65F7" w:rsidP="00C0437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65F7">
        <w:rPr>
          <w:rFonts w:ascii="Courier New" w:hAnsi="Courier New" w:cs="Courier New"/>
          <w:lang w:val="en-US"/>
        </w:rPr>
        <w:t>Time Code 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Active Time</w:t>
      </w:r>
      <w:r w:rsidR="008903F8">
        <w:rPr>
          <w:rFonts w:ascii="Segoe UI Light" w:hAnsi="Segoe UI Light" w:cs="Segoe UI Light"/>
          <w:sz w:val="24"/>
          <w:szCs w:val="72"/>
          <w:lang w:val="en-US"/>
        </w:rPr>
        <w:t xml:space="preserve"> (see appendix</w:t>
      </w:r>
      <w:r w:rsidR="00FE23C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E23C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FE23C6">
        <w:rPr>
          <w:rFonts w:ascii="Segoe UI Light" w:hAnsi="Segoe UI Light" w:cs="Segoe UI Light"/>
          <w:sz w:val="24"/>
          <w:szCs w:val="72"/>
          <w:lang w:val="en-US"/>
        </w:rPr>
        <w:instrText xml:space="preserve"> REF _Ref517962715 \r \h </w:instrText>
      </w:r>
      <w:r w:rsidR="00FE23C6">
        <w:rPr>
          <w:rFonts w:ascii="Segoe UI Light" w:hAnsi="Segoe UI Light" w:cs="Segoe UI Light"/>
          <w:sz w:val="24"/>
          <w:szCs w:val="72"/>
          <w:lang w:val="en-US"/>
        </w:rPr>
      </w:r>
      <w:r w:rsidR="00FE23C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3.36</w:t>
      </w:r>
      <w:r w:rsidR="00FE23C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FE23C6">
        <w:rPr>
          <w:rFonts w:ascii="Segoe UI Light" w:hAnsi="Segoe UI Light" w:cs="Segoe UI Light"/>
          <w:sz w:val="24"/>
          <w:szCs w:val="72"/>
          <w:lang w:val="en-US"/>
        </w:rPr>
        <w:t xml:space="preserve"> )</w:t>
      </w:r>
    </w:p>
    <w:p w14:paraId="2F07BAEA" w14:textId="0E487CF5" w:rsidR="00186EB2" w:rsidRPr="00186EB2" w:rsidRDefault="00186EB2" w:rsidP="00860A5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Airspace Type </w:t>
      </w:r>
      <w:r w:rsidRPr="00186EB2">
        <w:rPr>
          <w:rFonts w:ascii="Segoe UI Light" w:hAnsi="Segoe UI Light" w:cs="Segoe UI Light"/>
          <w:sz w:val="24"/>
          <w:szCs w:val="72"/>
          <w:lang w:val="en-US"/>
        </w:rPr>
        <w:t>: indicated restrictive Airspace Areas or MSA Centers having the same designator but subdivided or differently divided by lateral and/or vertical detail</w:t>
      </w:r>
    </w:p>
    <w:p w14:paraId="3BFF3787" w14:textId="4D4A1B57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6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Seq</w:t>
      </w:r>
      <w:r w:rsidR="008C06CD">
        <w:rPr>
          <w:rFonts w:ascii="Courier New" w:hAnsi="Courier New" w:cs="Courier New"/>
          <w:lang w:val="en-US"/>
        </w:rPr>
        <w:t>uence Number</w:t>
      </w:r>
      <w:r>
        <w:rPr>
          <w:rFonts w:ascii="Courier New" w:hAnsi="Courier New" w:cs="Courier New"/>
          <w:lang w:val="en-US"/>
        </w:rPr>
        <w:t xml:space="preserve"> </w:t>
      </w:r>
      <w:ins w:id="487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</w:t>
      </w:r>
      <w:r>
        <w:rPr>
          <w:rFonts w:ascii="Segoe UI Light" w:hAnsi="Segoe UI Light" w:cs="Segoe UI Light"/>
          <w:sz w:val="24"/>
          <w:szCs w:val="72"/>
          <w:lang w:val="en-US"/>
        </w:rPr>
        <w:t>each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, n</w:t>
      </w:r>
      <w:r>
        <w:rPr>
          <w:rFonts w:ascii="Segoe UI Light" w:hAnsi="Segoe UI Light" w:cs="Segoe UI Light"/>
          <w:sz w:val="24"/>
          <w:szCs w:val="72"/>
          <w:lang w:val="en-US"/>
        </w:rPr>
        <w:t>o duplicate sequences per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6B24007E" w14:textId="05914725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Flightlevel </w:t>
      </w:r>
      <w:ins w:id="4871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defines the airway structure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3.14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9255E86" w14:textId="3CAD5E92" w:rsidR="00E4316F" w:rsidRDefault="00E4316F" w:rsidP="00E4316F">
      <w:pPr>
        <w:pStyle w:val="ListParagraph"/>
        <w:numPr>
          <w:ilvl w:val="0"/>
          <w:numId w:val="11"/>
        </w:numPr>
        <w:spacing w:after="0" w:line="240" w:lineRule="auto"/>
        <w:rPr>
          <w:ins w:id="487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Boundary Via </w:t>
      </w:r>
      <w:ins w:id="4873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0762A0">
        <w:rPr>
          <w:rFonts w:ascii="Segoe UI Light" w:hAnsi="Segoe UI Light" w:cs="Segoe UI Light"/>
          <w:sz w:val="24"/>
          <w:szCs w:val="72"/>
          <w:lang w:val="en-US"/>
        </w:rPr>
        <w:t>defines the path of the boundary from the position identified in the record 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3.26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4A6B057" w14:textId="35D58AF8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7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Latitude </w:t>
      </w:r>
      <w:ins w:id="4875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876" w:author="Richard Stefan" w:date="2016-09-16T20:39:00Z"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4DEE3AB2" w14:textId="59BD1844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7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Longitude </w:t>
      </w:r>
      <w:ins w:id="487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ins w:id="4879" w:author="Richard Stefan" w:date="2016-09-16T20:39:00Z"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4A2E2969" w14:textId="1EF004A5" w:rsidR="00860A5B" w:rsidRP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8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Origin Latitude </w:t>
      </w:r>
      <w:ins w:id="4881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4882" w:author="Richard Stefan" w:date="2016-09-16T20:39:00Z"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5CCB4345" w14:textId="5E21FB86" w:rsidR="00860A5B" w:rsidRP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ins w:id="488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Origin Longitude </w:t>
      </w:r>
      <w:ins w:id="4884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4885" w:author="Richard Stefan" w:date="2016-09-16T20:39:00Z"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392F266D" w14:textId="2D4E9447" w:rsidR="00860A5B" w:rsidRPr="00B257CC" w:rsidRDefault="00860A5B" w:rsidP="00B257CC">
      <w:pPr>
        <w:pStyle w:val="ListParagraph"/>
        <w:numPr>
          <w:ilvl w:val="0"/>
          <w:numId w:val="11"/>
        </w:numPr>
        <w:spacing w:after="0" w:line="240" w:lineRule="auto"/>
        <w:rPr>
          <w:ins w:id="488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Arc Distance </w:t>
      </w:r>
      <w:ins w:id="4887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B257CC"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 w:rsidR="00B257C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257CC"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3E42703C" w14:textId="5453EA5C" w:rsidR="00860A5B" w:rsidRPr="00B257CC" w:rsidRDefault="00860A5B" w:rsidP="00B257CC">
      <w:pPr>
        <w:pStyle w:val="ListParagraph"/>
        <w:numPr>
          <w:ilvl w:val="0"/>
          <w:numId w:val="11"/>
        </w:numPr>
        <w:spacing w:after="0" w:line="240" w:lineRule="auto"/>
        <w:rPr>
          <w:ins w:id="488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B257CC">
        <w:rPr>
          <w:rFonts w:ascii="Courier New" w:hAnsi="Courier New" w:cs="Courier New"/>
          <w:lang w:val="en-US"/>
        </w:rPr>
        <w:t xml:space="preserve">Arc Bearing </w:t>
      </w:r>
      <w:ins w:id="4889" w:author="Richard Stefan" w:date="2016-09-16T18:43:00Z">
        <w:r w:rsidRPr="00B257C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B257CC"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 w:rsidR="00B257C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257CC"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37C0DAC4" w14:textId="6F192095" w:rsidR="00860A5B" w:rsidRPr="00824159" w:rsidRDefault="00860A5B" w:rsidP="00B257CC">
      <w:pPr>
        <w:pStyle w:val="ListParagraph"/>
        <w:numPr>
          <w:ilvl w:val="0"/>
          <w:numId w:val="11"/>
        </w:numPr>
        <w:spacing w:after="0" w:line="240" w:lineRule="auto"/>
        <w:rPr>
          <w:ins w:id="489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824159">
        <w:rPr>
          <w:rFonts w:ascii="Courier New" w:hAnsi="Courier New" w:cs="Courier New"/>
          <w:lang w:val="en-US"/>
        </w:rPr>
        <w:t xml:space="preserve">Unit Indicator Lower Limit </w:t>
      </w:r>
      <w:ins w:id="4891" w:author="Richard Stefan" w:date="2016-09-16T18:43:00Z">
        <w:r w:rsidRPr="0082415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B257CC" w:rsidRPr="00824159">
        <w:rPr>
          <w:rFonts w:ascii="Segoe UI Light" w:hAnsi="Segoe UI Light" w:cs="Segoe UI Light"/>
          <w:sz w:val="24"/>
          <w:szCs w:val="72"/>
          <w:lang w:val="en-US"/>
        </w:rPr>
        <w:t>specified as “above mean sea level” (MSL) or</w:t>
      </w:r>
      <w:r w:rsidR="0082415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257CC"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1E60BBCA" w14:textId="72496D8F" w:rsidR="00860A5B" w:rsidRDefault="00860A5B" w:rsidP="00860A5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Lower Limit </w:t>
      </w:r>
      <w:ins w:id="489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 w:rsidR="00824159">
        <w:rPr>
          <w:rFonts w:ascii="Segoe UI Light" w:hAnsi="Segoe UI Light" w:cs="Segoe UI Light"/>
          <w:sz w:val="24"/>
          <w:szCs w:val="72"/>
          <w:lang w:val="en-US"/>
        </w:rPr>
        <w:t xml:space="preserve">lower </w:t>
      </w:r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2E03E1FD" w14:textId="700DA454" w:rsidR="00860A5B" w:rsidRPr="00824159" w:rsidRDefault="00860A5B" w:rsidP="00824159">
      <w:pPr>
        <w:pStyle w:val="ListParagraph"/>
        <w:numPr>
          <w:ilvl w:val="0"/>
          <w:numId w:val="11"/>
        </w:numPr>
        <w:spacing w:after="0" w:line="240" w:lineRule="auto"/>
        <w:rPr>
          <w:ins w:id="489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824159">
        <w:rPr>
          <w:rFonts w:ascii="Courier New" w:hAnsi="Courier New" w:cs="Courier New"/>
          <w:lang w:val="en-US"/>
        </w:rPr>
        <w:t xml:space="preserve">Unit Indicator Upper Limit </w:t>
      </w:r>
      <w:ins w:id="4894" w:author="Richard Stefan" w:date="2016-09-16T18:43:00Z">
        <w:r w:rsidRPr="0082415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>specified as “above mean sea level” (MSL) or</w:t>
      </w:r>
      <w:r w:rsidR="0082415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69B6DD83" w14:textId="71FE2423" w:rsidR="000544B5" w:rsidRDefault="00860A5B" w:rsidP="0082415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24159">
        <w:rPr>
          <w:rFonts w:ascii="Courier New" w:hAnsi="Courier New" w:cs="Courier New"/>
          <w:lang w:val="en-US"/>
        </w:rPr>
        <w:t xml:space="preserve">Upper Limit </w:t>
      </w:r>
      <w:ins w:id="4895" w:author="Richard Stefan" w:date="2016-09-16T18:43:00Z">
        <w:r w:rsidRPr="0082415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>contain the upper</w:t>
      </w:r>
      <w:r w:rsidR="0082415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824159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7926AE0A" w14:textId="1D2D70D0" w:rsidR="003A46AD" w:rsidRDefault="003A46A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4EA2E0D8" w14:textId="2C49776A" w:rsidR="003A46AD" w:rsidRPr="00C55962" w:rsidRDefault="003A46AD" w:rsidP="003A46AD">
      <w:pPr>
        <w:pStyle w:val="Heading1"/>
        <w:numPr>
          <w:ilvl w:val="1"/>
          <w:numId w:val="13"/>
        </w:numPr>
        <w:ind w:left="431" w:hanging="431"/>
        <w:rPr>
          <w:ins w:id="4896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4897" w:name="_Cruising_Tables"/>
      <w:bookmarkStart w:id="4898" w:name="_Toc139626227"/>
      <w:bookmarkEnd w:id="4897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Cruising Tables</w:t>
      </w:r>
      <w:bookmarkEnd w:id="4898"/>
    </w:p>
    <w:p w14:paraId="5998A86B" w14:textId="77777777" w:rsidR="003A46AD" w:rsidRDefault="003A46AD" w:rsidP="003A46AD">
      <w:pPr>
        <w:spacing w:after="0" w:line="240" w:lineRule="auto"/>
        <w:rPr>
          <w:ins w:id="489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490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5081E491" w14:textId="0A059081" w:rsidR="003A46AD" w:rsidRPr="00D87022" w:rsidRDefault="003A46AD" w:rsidP="003A46AD">
      <w:pPr>
        <w:spacing w:after="0" w:line="240" w:lineRule="auto"/>
        <w:rPr>
          <w:ins w:id="4901" w:author="Richard Stefan" w:date="2016-09-16T18:43:00Z"/>
          <w:rFonts w:ascii="Courier New" w:hAnsi="Courier New" w:cs="Courier New"/>
          <w:lang w:val="en-US"/>
        </w:rPr>
      </w:pPr>
      <w:ins w:id="4902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4903" w:author="Richard Stefan [2]" w:date="2017-10-20T19:15:00Z">
        <w:r w:rsidDel="007654FC">
          <w:rPr>
            <w:rFonts w:ascii="Courier New" w:hAnsi="Courier New" w:cs="Courier New"/>
            <w:lang w:val="en-US"/>
          </w:rPr>
          <w:delText>tc</w:delText>
        </w:r>
      </w:del>
      <w:ins w:id="4904" w:author="Richard Stefan" w:date="2016-09-16T18:43:00Z">
        <w:del w:id="4905" w:author="Richard Stefan [2]" w:date="2017-10-20T19:15:00Z">
          <w:r w:rsidRPr="00D87022" w:rsidDel="007654FC">
            <w:rPr>
              <w:rFonts w:ascii="Courier New" w:hAnsi="Courier New" w:cs="Courier New"/>
              <w:lang w:val="en-US"/>
            </w:rPr>
            <w:delText>_</w:delText>
          </w:r>
        </w:del>
      </w:ins>
      <w:r>
        <w:rPr>
          <w:rFonts w:ascii="Courier New" w:hAnsi="Courier New" w:cs="Courier New"/>
          <w:lang w:val="en-US"/>
        </w:rPr>
        <w:t>cruising</w:t>
      </w:r>
      <w:r w:rsidR="00AD5D0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tables</w:t>
      </w:r>
      <w:ins w:id="4906" w:author="Richard Stefan" w:date="2016-09-16T18:43:00Z">
        <w:del w:id="4907" w:author="Richard Stefan [2]" w:date="2017-10-20T19:15:00Z">
          <w:r w:rsidRPr="00D87022" w:rsidDel="007654FC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222A6465" w14:textId="761E461A" w:rsidR="003A46AD" w:rsidRPr="00D87022" w:rsidDel="007654FC" w:rsidRDefault="003A46AD" w:rsidP="003A46AD">
      <w:pPr>
        <w:spacing w:after="0" w:line="240" w:lineRule="auto"/>
        <w:rPr>
          <w:ins w:id="4908" w:author="Richard Stefan" w:date="2016-09-16T18:43:00Z"/>
          <w:del w:id="4909" w:author="Richard Stefan [2]" w:date="2017-10-20T19:15:00Z"/>
          <w:rFonts w:ascii="Courier New" w:hAnsi="Courier New" w:cs="Courier New"/>
          <w:lang w:val="en-US"/>
        </w:rPr>
      </w:pPr>
      <w:ins w:id="4910" w:author="Richard Stefan" w:date="2016-09-16T18:43:00Z">
        <w:del w:id="4911" w:author="Richard Stefan [2]" w:date="2017-10-20T19:15:00Z">
          <w:r w:rsidRPr="00D87022" w:rsidDel="007654FC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7654FC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491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4913" w:author="Richard Stefan [2]" w:date="2017-10-20T19:15:00Z">
          <w:r w:rsidDel="007654FC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4914" w:author="Richard Stefan [2]" w:date="2017-10-20T19:15:00Z">
        <w:r w:rsidDel="007654FC">
          <w:rPr>
            <w:rFonts w:ascii="Courier New" w:hAnsi="Courier New" w:cs="Courier New"/>
            <w:lang w:val="en-US"/>
          </w:rPr>
          <w:delText>EU</w:delText>
        </w:r>
      </w:del>
      <w:ins w:id="4915" w:author="Richard Stefan" w:date="2016-09-16T18:43:00Z">
        <w:del w:id="4916" w:author="Richard Stefan [2]" w:date="2017-10-20T19:15:00Z">
          <w:r w:rsidRPr="00D87022" w:rsidDel="007654FC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4F5A48BD" w14:textId="20890985" w:rsidR="003A46AD" w:rsidRDefault="003A46AD" w:rsidP="003A46AD">
      <w:pPr>
        <w:spacing w:after="0" w:line="240" w:lineRule="auto"/>
        <w:rPr>
          <w:rFonts w:ascii="Courier New" w:hAnsi="Courier New" w:cs="Courier New"/>
          <w:lang w:val="en-US"/>
        </w:rPr>
      </w:pPr>
      <w:ins w:id="4917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3B6937">
        <w:rPr>
          <w:rFonts w:ascii="Courier New" w:hAnsi="Courier New" w:cs="Courier New"/>
          <w:szCs w:val="72"/>
          <w:lang w:val="en-US"/>
        </w:rPr>
        <w:t>cruise_table_identifier</w:t>
      </w:r>
      <w:ins w:id="491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91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92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3B6937">
        <w:rPr>
          <w:rFonts w:ascii="Courier New" w:hAnsi="Courier New" w:cs="Courier New"/>
          <w:lang w:val="en-US"/>
        </w:rPr>
        <w:t>2</w:t>
      </w:r>
      <w:ins w:id="4921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4922" w:author="Richard Stefan [2]" w:date="2017-10-20T19:15:00Z">
          <w:r w:rsidRPr="00D87022" w:rsidDel="007654FC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B807DEA" w14:textId="7B123967" w:rsidR="003B6937" w:rsidRDefault="003B6937" w:rsidP="003B6937">
      <w:pPr>
        <w:spacing w:after="0" w:line="240" w:lineRule="auto"/>
        <w:rPr>
          <w:ins w:id="4923" w:author="Richard Stefan" w:date="2016-09-16T18:43:00Z"/>
          <w:rFonts w:ascii="Courier New" w:hAnsi="Courier New" w:cs="Courier New"/>
          <w:lang w:val="en-US"/>
        </w:rPr>
      </w:pPr>
      <w:ins w:id="4924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581EE7">
        <w:rPr>
          <w:rFonts w:ascii="Courier New" w:hAnsi="Courier New" w:cs="Courier New"/>
          <w:lang w:val="en-US"/>
        </w:rPr>
        <w:t>seqno</w:t>
      </w:r>
      <w:ins w:id="4925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4926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927" w:author="Richard Stefan [2]" w:date="2017-10-20T19:16:00Z">
        <w:r w:rsidR="00581EE7"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28" w:author="Richard Stefan" w:date="2016-09-16T18:43:00Z">
        <w:del w:id="4929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4930" w:author="Richard Stefan [2]" w:date="2017-10-20T19:16:00Z">
        <w:r w:rsidR="007654FC">
          <w:rPr>
            <w:rFonts w:ascii="Courier New" w:hAnsi="Courier New" w:cs="Courier New"/>
            <w:lang w:val="en-US"/>
          </w:rPr>
          <w:t xml:space="preserve"> INT(3)</w:t>
        </w:r>
      </w:ins>
      <w:ins w:id="493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3ACE175A" w14:textId="4EF01FB7" w:rsidR="003B6937" w:rsidRDefault="003B6937" w:rsidP="003B6937">
      <w:pPr>
        <w:spacing w:after="0" w:line="240" w:lineRule="auto"/>
        <w:rPr>
          <w:ins w:id="4932" w:author="Richard Stefan" w:date="2016-09-16T18:43:00Z"/>
          <w:rFonts w:ascii="Courier New" w:hAnsi="Courier New" w:cs="Courier New"/>
          <w:lang w:val="en-US"/>
        </w:rPr>
      </w:pPr>
      <w:ins w:id="4933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581EE7">
        <w:rPr>
          <w:rFonts w:ascii="Courier New" w:hAnsi="Courier New" w:cs="Courier New"/>
          <w:lang w:val="en-US"/>
        </w:rPr>
        <w:t>course_from</w:t>
      </w:r>
      <w:ins w:id="4934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ins w:id="4935" w:author="Richard Stefan [2]" w:date="2017-10-20T19:16:00Z">
        <w:r w:rsidR="007654FC">
          <w:rPr>
            <w:rFonts w:ascii="Courier New" w:hAnsi="Courier New" w:cs="Courier New"/>
            <w:lang w:val="en-US"/>
          </w:rPr>
          <w:t xml:space="preserve"> </w:t>
        </w:r>
      </w:ins>
      <w:ins w:id="4936" w:author="Richard Stefan" w:date="2016-09-16T18:43:00Z">
        <w:del w:id="4937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938" w:author="Richard Stefan [2]" w:date="2017-10-20T19:16:00Z">
        <w:r w:rsidR="00581EE7"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39" w:author="Richard Stefan" w:date="2016-09-16T18:43:00Z">
        <w:del w:id="4940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4941" w:author="Richard Stefan [2]" w:date="2017-10-20T19:16:00Z">
        <w:r w:rsidR="007654FC">
          <w:rPr>
            <w:rFonts w:ascii="Courier New" w:hAnsi="Courier New" w:cs="Courier New"/>
            <w:lang w:val="en-US"/>
          </w:rPr>
          <w:t>REAL(5)</w:t>
        </w:r>
      </w:ins>
      <w:ins w:id="494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F38CAB0" w14:textId="0A955FF1" w:rsidR="003B6937" w:rsidRDefault="003B6937" w:rsidP="003B6937">
      <w:pPr>
        <w:spacing w:after="0" w:line="240" w:lineRule="auto"/>
        <w:rPr>
          <w:ins w:id="4943" w:author="Richard Stefan" w:date="2016-09-16T18:43:00Z"/>
          <w:rFonts w:ascii="Courier New" w:hAnsi="Courier New" w:cs="Courier New"/>
          <w:lang w:val="en-US"/>
        </w:rPr>
      </w:pPr>
      <w:ins w:id="4944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581EE7">
        <w:rPr>
          <w:rFonts w:ascii="Courier New" w:hAnsi="Courier New" w:cs="Courier New"/>
          <w:lang w:val="en-US"/>
        </w:rPr>
        <w:t>course_to</w:t>
      </w:r>
      <w:ins w:id="4945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4946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947" w:author="Richard Stefan [2]" w:date="2017-10-20T19:16:00Z">
        <w:r w:rsidR="00581EE7"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48" w:author="Richard Stefan" w:date="2016-09-16T18:43:00Z">
        <w:del w:id="4949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4950" w:author="Richard Stefan [2]" w:date="2017-10-20T19:16:00Z">
        <w:r w:rsidR="007654FC">
          <w:rPr>
            <w:rFonts w:ascii="Courier New" w:hAnsi="Courier New" w:cs="Courier New"/>
            <w:lang w:val="en-US"/>
          </w:rPr>
          <w:t xml:space="preserve"> REAL(5)</w:t>
        </w:r>
      </w:ins>
      <w:ins w:id="495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5F038BE" w14:textId="1F8E4CC3" w:rsidR="003B6937" w:rsidRDefault="003B6937" w:rsidP="003B6937">
      <w:pPr>
        <w:spacing w:after="0" w:line="240" w:lineRule="auto"/>
        <w:rPr>
          <w:ins w:id="4952" w:author="Richard Stefan" w:date="2016-09-16T18:43:00Z"/>
          <w:rFonts w:ascii="Courier New" w:hAnsi="Courier New" w:cs="Courier New"/>
          <w:lang w:val="en-US"/>
        </w:rPr>
      </w:pPr>
      <w:ins w:id="4953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581EE7">
        <w:rPr>
          <w:rFonts w:ascii="Courier New" w:hAnsi="Courier New" w:cs="Courier New"/>
          <w:lang w:val="en-US"/>
        </w:rPr>
        <w:t>mag_true</w:t>
      </w:r>
      <w:ins w:id="495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4955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495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581EE7">
        <w:rPr>
          <w:rFonts w:ascii="Courier New" w:hAnsi="Courier New" w:cs="Courier New"/>
          <w:lang w:val="en-US"/>
        </w:rPr>
        <w:t>1</w:t>
      </w:r>
      <w:ins w:id="4957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4958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E520B8C" w14:textId="400A9897" w:rsidR="003B6937" w:rsidRDefault="003B6937" w:rsidP="003B6937">
      <w:pPr>
        <w:spacing w:after="0" w:line="240" w:lineRule="auto"/>
        <w:rPr>
          <w:rFonts w:ascii="Courier New" w:hAnsi="Courier New" w:cs="Courier New"/>
          <w:lang w:val="en-US"/>
        </w:rPr>
      </w:pPr>
      <w:ins w:id="4959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581EE7">
        <w:rPr>
          <w:rFonts w:ascii="Courier New" w:hAnsi="Courier New" w:cs="Courier New"/>
          <w:lang w:val="en-US"/>
        </w:rPr>
        <w:t>cruise_level_from1</w:t>
      </w:r>
      <w:ins w:id="4960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ins w:id="4961" w:author="Richard Stefan [2]" w:date="2017-10-20T19:16:00Z">
        <w:r w:rsidR="007654FC">
          <w:rPr>
            <w:rFonts w:ascii="Courier New" w:hAnsi="Courier New" w:cs="Courier New"/>
            <w:lang w:val="en-US"/>
          </w:rPr>
          <w:t xml:space="preserve"> </w:t>
        </w:r>
      </w:ins>
      <w:ins w:id="4962" w:author="Richard Stefan" w:date="2016-09-16T18:43:00Z">
        <w:del w:id="4963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964" w:author="Richard Stefan [2]" w:date="2017-10-20T19:16:00Z">
        <w:r w:rsidR="00581EE7"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65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6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D29079F" w14:textId="2E81245C" w:rsidR="00581EE7" w:rsidRDefault="00581EE7" w:rsidP="00581EE7">
      <w:pPr>
        <w:spacing w:after="0" w:line="240" w:lineRule="auto"/>
        <w:rPr>
          <w:ins w:id="4967" w:author="Richard Stefan" w:date="2016-09-16T18:43:00Z"/>
          <w:rFonts w:ascii="Courier New" w:hAnsi="Courier New" w:cs="Courier New"/>
          <w:lang w:val="en-US"/>
        </w:rPr>
      </w:pPr>
      <w:ins w:id="4968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vertical_separation1</w:t>
      </w:r>
      <w:ins w:id="4969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4970" w:author="Richard Stefan [2]" w:date="2017-10-20T19:16:00Z">
          <w:r w:rsidRPr="00D87022" w:rsidDel="007654FC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4971" w:author="Richard Stefan [2]" w:date="2017-10-20T19:16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72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7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4655DC4" w14:textId="4DFC7F3E" w:rsidR="00581EE7" w:rsidRDefault="00581EE7" w:rsidP="00581EE7">
      <w:pPr>
        <w:spacing w:after="0" w:line="240" w:lineRule="auto"/>
        <w:rPr>
          <w:ins w:id="4974" w:author="Richard Stefan" w:date="2016-09-16T18:43:00Z"/>
          <w:rFonts w:ascii="Courier New" w:hAnsi="Courier New" w:cs="Courier New"/>
          <w:lang w:val="en-US"/>
        </w:rPr>
      </w:pPr>
      <w:ins w:id="497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cruise_level_to1]</w:t>
      </w:r>
      <w:ins w:id="497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  <w:del w:id="4977" w:author="Richard Stefan [2]" w:date="2017-10-20T19:16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78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79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4B737D8" w14:textId="33DB9FC6" w:rsidR="00581EE7" w:rsidRDefault="00581EE7" w:rsidP="00581EE7">
      <w:pPr>
        <w:spacing w:after="0" w:line="240" w:lineRule="auto"/>
        <w:rPr>
          <w:rFonts w:ascii="Courier New" w:hAnsi="Courier New" w:cs="Courier New"/>
          <w:lang w:val="en-US"/>
        </w:rPr>
      </w:pPr>
      <w:ins w:id="498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cruise_level_from2</w:t>
      </w:r>
      <w:ins w:id="498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982" w:author="Richard Stefan [2]" w:date="2017-10-20T19:16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83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8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3E626F2" w14:textId="3F8DF08D" w:rsidR="00581EE7" w:rsidRDefault="00581EE7" w:rsidP="00581EE7">
      <w:pPr>
        <w:spacing w:after="0" w:line="240" w:lineRule="auto"/>
        <w:rPr>
          <w:ins w:id="4985" w:author="Richard Stefan" w:date="2016-09-16T18:43:00Z"/>
          <w:rFonts w:ascii="Courier New" w:hAnsi="Courier New" w:cs="Courier New"/>
          <w:lang w:val="en-US"/>
        </w:rPr>
      </w:pPr>
      <w:ins w:id="498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vertical_separation2</w:t>
      </w:r>
      <w:ins w:id="498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988" w:author="Richard Stefan [2]" w:date="2017-10-20T19:16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89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9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F70E4B5" w14:textId="33F71C10" w:rsidR="00581EE7" w:rsidRDefault="00581EE7" w:rsidP="00581EE7">
      <w:pPr>
        <w:spacing w:after="0" w:line="240" w:lineRule="auto"/>
        <w:rPr>
          <w:ins w:id="4991" w:author="Richard Stefan" w:date="2016-09-16T18:43:00Z"/>
          <w:rFonts w:ascii="Courier New" w:hAnsi="Courier New" w:cs="Courier New"/>
          <w:lang w:val="en-US"/>
        </w:rPr>
      </w:pPr>
      <w:ins w:id="4992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cruise_level_to2]</w:t>
      </w:r>
      <w:ins w:id="499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  <w:del w:id="4994" w:author="Richard Stefan [2]" w:date="2017-10-20T19:16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4995" w:author="Richard Stefan [2]" w:date="2017-10-20T19:16:00Z">
        <w:r w:rsidR="007654FC">
          <w:rPr>
            <w:rFonts w:ascii="Courier New" w:hAnsi="Courier New" w:cs="Courier New"/>
            <w:lang w:val="en-US"/>
          </w:rPr>
          <w:t>INT(5)</w:t>
        </w:r>
      </w:ins>
      <w:ins w:id="499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92B80B4" w14:textId="3C981FB0" w:rsidR="00581EE7" w:rsidRDefault="00581EE7" w:rsidP="00581EE7">
      <w:pPr>
        <w:spacing w:after="0" w:line="240" w:lineRule="auto"/>
        <w:rPr>
          <w:rFonts w:ascii="Courier New" w:hAnsi="Courier New" w:cs="Courier New"/>
          <w:lang w:val="en-US"/>
        </w:rPr>
      </w:pPr>
      <w:ins w:id="4997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cruise_level_from3</w:t>
      </w:r>
      <w:ins w:id="499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4999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00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  <w:ins w:id="500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4F561EB" w14:textId="752FD2B3" w:rsidR="00581EE7" w:rsidRDefault="00581EE7" w:rsidP="00581EE7">
      <w:pPr>
        <w:spacing w:after="0" w:line="240" w:lineRule="auto"/>
        <w:rPr>
          <w:ins w:id="5002" w:author="Richard Stefan" w:date="2016-09-16T18:43:00Z"/>
          <w:rFonts w:ascii="Courier New" w:hAnsi="Courier New" w:cs="Courier New"/>
          <w:lang w:val="en-US"/>
        </w:rPr>
      </w:pPr>
      <w:ins w:id="5003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vertical_separation3</w:t>
      </w:r>
      <w:ins w:id="500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005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06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  <w:ins w:id="500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4BA36D6" w14:textId="059B87D7" w:rsidR="00581EE7" w:rsidRDefault="00581EE7" w:rsidP="00581EE7">
      <w:pPr>
        <w:spacing w:after="0" w:line="240" w:lineRule="auto"/>
        <w:rPr>
          <w:ins w:id="5008" w:author="Richard Stefan" w:date="2016-09-16T18:43:00Z"/>
          <w:rFonts w:ascii="Courier New" w:hAnsi="Courier New" w:cs="Courier New"/>
          <w:lang w:val="en-US"/>
        </w:rPr>
      </w:pPr>
      <w:ins w:id="5009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cruise_level_to3]</w:t>
      </w:r>
      <w:ins w:id="501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  <w:del w:id="5011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12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  <w:ins w:id="501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CA4CE05" w14:textId="5DB83CA9" w:rsidR="00581EE7" w:rsidRDefault="00581EE7" w:rsidP="00581EE7">
      <w:pPr>
        <w:spacing w:after="0" w:line="240" w:lineRule="auto"/>
        <w:rPr>
          <w:rFonts w:ascii="Courier New" w:hAnsi="Courier New" w:cs="Courier New"/>
          <w:lang w:val="en-US"/>
        </w:rPr>
      </w:pPr>
      <w:ins w:id="5014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cruise_level_from4</w:t>
      </w:r>
      <w:ins w:id="501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016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17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  <w:ins w:id="501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980938B" w14:textId="05F0BAC3" w:rsidR="00581EE7" w:rsidRDefault="00581EE7" w:rsidP="00581EE7">
      <w:pPr>
        <w:spacing w:after="0" w:line="240" w:lineRule="auto"/>
        <w:rPr>
          <w:ins w:id="5019" w:author="Richard Stefan" w:date="2016-09-16T18:43:00Z"/>
          <w:rFonts w:ascii="Courier New" w:hAnsi="Courier New" w:cs="Courier New"/>
          <w:lang w:val="en-US"/>
        </w:rPr>
      </w:pPr>
      <w:ins w:id="502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vertical_separation4</w:t>
      </w:r>
      <w:ins w:id="502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022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23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  <w:ins w:id="502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34A933E8" w14:textId="078F65A7" w:rsidR="00581EE7" w:rsidRDefault="00581EE7" w:rsidP="00581EE7">
      <w:pPr>
        <w:spacing w:after="0" w:line="240" w:lineRule="auto"/>
        <w:rPr>
          <w:ins w:id="5025" w:author="Richard Stefan" w:date="2016-09-16T18:43:00Z"/>
          <w:rFonts w:ascii="Courier New" w:hAnsi="Courier New" w:cs="Courier New"/>
          <w:lang w:val="en-US"/>
        </w:rPr>
      </w:pPr>
      <w:ins w:id="502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cruise_level_to4]</w:t>
      </w:r>
      <w:ins w:id="502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 </w:t>
        </w:r>
      </w:ins>
      <w:del w:id="5028" w:author="Richard Stefan [2]" w:date="2017-10-20T19:17:00Z">
        <w:r w:rsidDel="007654FC">
          <w:rPr>
            <w:rFonts w:ascii="Courier New" w:hAnsi="Courier New" w:cs="Courier New"/>
            <w:lang w:val="en-US"/>
          </w:rPr>
          <w:delText>numeric(53,0)</w:delText>
        </w:r>
      </w:del>
      <w:ins w:id="5029" w:author="Richard Stefan [2]" w:date="2017-10-20T19:17:00Z">
        <w:r w:rsidR="007654FC">
          <w:rPr>
            <w:rFonts w:ascii="Courier New" w:hAnsi="Courier New" w:cs="Courier New"/>
            <w:lang w:val="en-US"/>
          </w:rPr>
          <w:t>INT(5)</w:t>
        </w:r>
      </w:ins>
    </w:p>
    <w:p w14:paraId="79E8A6BF" w14:textId="2E03BB7B" w:rsidR="00581EE7" w:rsidRDefault="00581EE7" w:rsidP="003B6937">
      <w:pPr>
        <w:spacing w:after="0" w:line="240" w:lineRule="auto"/>
        <w:rPr>
          <w:ins w:id="5030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695B2B30" w14:textId="77777777" w:rsidR="003A46AD" w:rsidRDefault="003A46AD" w:rsidP="003A46AD">
      <w:pPr>
        <w:spacing w:after="0" w:line="240" w:lineRule="auto"/>
        <w:rPr>
          <w:ins w:id="503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6994AE78" w14:textId="77777777" w:rsidR="003A46AD" w:rsidRDefault="003A46AD" w:rsidP="003A46AD">
      <w:pPr>
        <w:spacing w:after="0" w:line="240" w:lineRule="auto"/>
        <w:rPr>
          <w:ins w:id="503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033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07F6303A" w14:textId="34BFE106" w:rsidR="003A46AD" w:rsidRDefault="003A46AD" w:rsidP="003A46AD">
      <w:pPr>
        <w:spacing w:after="0" w:line="240" w:lineRule="auto"/>
        <w:rPr>
          <w:ins w:id="5034" w:author="Richard Stefan" w:date="2016-09-16T18:43:00Z"/>
          <w:rFonts w:ascii="Courier New" w:hAnsi="Courier New" w:cs="Courier New"/>
          <w:lang w:val="en-US"/>
        </w:rPr>
      </w:pPr>
      <w:ins w:id="5035" w:author="Richard Stefan" w:date="2016-09-16T18:45:00Z">
        <w:del w:id="5036" w:author="Richard Stefan [2]" w:date="2017-10-20T19:15:00Z">
          <w:r w:rsidDel="007654FC">
            <w:rPr>
              <w:rFonts w:ascii="Courier New" w:hAnsi="Courier New" w:cs="Courier New"/>
              <w:lang w:val="en-US"/>
            </w:rPr>
            <w:delText>EU</w:delText>
          </w:r>
        </w:del>
      </w:ins>
      <w:ins w:id="5037" w:author="Richard Stefan" w:date="2016-09-16T18:43:00Z">
        <w:del w:id="5038" w:author="Richard Stefan [2]" w:date="2017-10-20T19:15:00Z">
          <w:r w:rsidDel="007654FC">
            <w:rPr>
              <w:rFonts w:ascii="Courier New" w:hAnsi="Courier New" w:cs="Courier New"/>
              <w:lang w:val="en-US"/>
            </w:rPr>
            <w:delText>|</w:delText>
          </w:r>
        </w:del>
      </w:ins>
      <w:r w:rsidR="00271C55">
        <w:rPr>
          <w:rFonts w:ascii="Courier New" w:hAnsi="Courier New" w:cs="Courier New"/>
          <w:szCs w:val="72"/>
          <w:lang w:val="en-US"/>
        </w:rPr>
        <w:t>Cruise Table Identifier|</w:t>
      </w:r>
      <w:r w:rsidR="00271C55">
        <w:rPr>
          <w:rFonts w:ascii="Courier New" w:hAnsi="Courier New" w:cs="Courier New"/>
          <w:lang w:val="en-US"/>
        </w:rPr>
        <w:t>Sequence Number|Course From|Course To|</w:t>
      </w:r>
      <w:r w:rsidR="00271C55">
        <w:rPr>
          <w:rFonts w:ascii="Courier New" w:hAnsi="Courier New" w:cs="Courier New"/>
          <w:lang w:val="en-US"/>
        </w:rPr>
        <w:br/>
        <w:t>Mag/True|Cruise Level From 1|Vertical Separation 1|</w:t>
      </w:r>
      <w:r w:rsidR="00271C55">
        <w:rPr>
          <w:rFonts w:ascii="Courier New" w:hAnsi="Courier New" w:cs="Courier New"/>
          <w:lang w:val="en-US"/>
        </w:rPr>
        <w:br/>
        <w:t>Cruise Level To 1|Cruise Level From 2|Vertical Separation 2|</w:t>
      </w:r>
      <w:r w:rsidR="00271C55">
        <w:rPr>
          <w:rFonts w:ascii="Courier New" w:hAnsi="Courier New" w:cs="Courier New"/>
          <w:lang w:val="en-US"/>
        </w:rPr>
        <w:br/>
        <w:t>Cruise Level To 2|Cruise Level From 3|Vertical Separation 3|</w:t>
      </w:r>
      <w:r w:rsidR="00271C55">
        <w:rPr>
          <w:rFonts w:ascii="Courier New" w:hAnsi="Courier New" w:cs="Courier New"/>
          <w:lang w:val="en-US"/>
        </w:rPr>
        <w:br/>
        <w:t>Cruise Level To 3|Cruise Level From 4|Vertical Separation 4|</w:t>
      </w:r>
      <w:r w:rsidR="00271C55">
        <w:rPr>
          <w:rFonts w:ascii="Courier New" w:hAnsi="Courier New" w:cs="Courier New"/>
          <w:lang w:val="en-US"/>
        </w:rPr>
        <w:br/>
        <w:t>Cruise Level To 4</w:t>
      </w:r>
    </w:p>
    <w:p w14:paraId="0AA4D380" w14:textId="77777777" w:rsidR="003A46AD" w:rsidRPr="00D36708" w:rsidRDefault="003A46AD" w:rsidP="003A46AD">
      <w:pPr>
        <w:spacing w:after="0" w:line="240" w:lineRule="auto"/>
        <w:rPr>
          <w:ins w:id="5039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3A46AD" w:rsidRPr="00C6013C" w14:paraId="3FE24BD1" w14:textId="77777777" w:rsidTr="00DA0CE9">
        <w:trPr>
          <w:ins w:id="5040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29257" w14:textId="77777777" w:rsidR="003A46AD" w:rsidRPr="00123CA5" w:rsidRDefault="003A46AD" w:rsidP="00DA0CE9">
            <w:pPr>
              <w:rPr>
                <w:ins w:id="5041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042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50054" w14:textId="77777777" w:rsidR="003A46AD" w:rsidRDefault="003A46AD" w:rsidP="00DA0CE9">
            <w:pPr>
              <w:jc w:val="center"/>
              <w:rPr>
                <w:ins w:id="5043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044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A5F92" w14:textId="77777777" w:rsidR="003A46AD" w:rsidRDefault="003A46AD" w:rsidP="00DA0CE9">
            <w:pPr>
              <w:jc w:val="center"/>
              <w:rPr>
                <w:ins w:id="504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046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141B3" w14:textId="77777777" w:rsidR="003A46AD" w:rsidRPr="00123CA5" w:rsidRDefault="003A46AD" w:rsidP="00DA0CE9">
            <w:pPr>
              <w:jc w:val="center"/>
              <w:rPr>
                <w:ins w:id="5047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048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3A46AD" w:rsidRPr="00C6013C" w:rsidDel="007654FC" w14:paraId="1D602B2C" w14:textId="04B770AA" w:rsidTr="00DA0CE9">
        <w:trPr>
          <w:ins w:id="5049" w:author="Richard Stefan" w:date="2016-09-16T18:43:00Z"/>
          <w:del w:id="5050" w:author="Richard Stefan [2]" w:date="2017-10-20T19:15:00Z"/>
        </w:trPr>
        <w:tc>
          <w:tcPr>
            <w:tcW w:w="4678" w:type="dxa"/>
            <w:tcBorders>
              <w:top w:val="single" w:sz="4" w:space="0" w:color="auto"/>
            </w:tcBorders>
          </w:tcPr>
          <w:p w14:paraId="678357F5" w14:textId="4178131F" w:rsidR="003A46AD" w:rsidRPr="00123CA5" w:rsidDel="007654FC" w:rsidRDefault="003A46AD" w:rsidP="00DA0CE9">
            <w:pPr>
              <w:rPr>
                <w:ins w:id="5051" w:author="Richard Stefan" w:date="2016-09-16T18:43:00Z"/>
                <w:del w:id="5052" w:author="Richard Stefan [2]" w:date="2017-10-20T19:15:00Z"/>
                <w:rFonts w:ascii="Courier New" w:hAnsi="Courier New" w:cs="Courier New"/>
                <w:szCs w:val="72"/>
                <w:lang w:val="en-US"/>
              </w:rPr>
            </w:pPr>
            <w:ins w:id="5053" w:author="Richard Stefan" w:date="2016-09-16T18:43:00Z">
              <w:del w:id="5054" w:author="Richard Stefan [2]" w:date="2017-10-20T19:15:00Z">
                <w:r w:rsidDel="007654FC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4D23356" w14:textId="368263EE" w:rsidR="003A46AD" w:rsidDel="007654FC" w:rsidRDefault="003A46AD" w:rsidP="00DA0CE9">
            <w:pPr>
              <w:jc w:val="center"/>
              <w:rPr>
                <w:ins w:id="5055" w:author="Richard Stefan" w:date="2016-09-16T18:43:00Z"/>
                <w:del w:id="5056" w:author="Richard Stefan [2]" w:date="2017-10-20T19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57" w:author="Richard Stefan" w:date="2016-09-16T18:43:00Z">
              <w:del w:id="5058" w:author="Richard Stefan [2]" w:date="2017-10-20T19:15:00Z">
                <w:r w:rsidDel="007654F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084234" w14:textId="43407FDF" w:rsidR="003A46AD" w:rsidDel="007654FC" w:rsidRDefault="003A46AD" w:rsidP="00DA0CE9">
            <w:pPr>
              <w:jc w:val="center"/>
              <w:rPr>
                <w:ins w:id="5059" w:author="Richard Stefan" w:date="2016-09-16T18:43:00Z"/>
                <w:del w:id="5060" w:author="Richard Stefan [2]" w:date="2017-10-20T19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61" w:author="Richard Stefan" w:date="2016-09-16T18:43:00Z">
              <w:del w:id="5062" w:author="Richard Stefan [2]" w:date="2017-10-20T19:15:00Z">
                <w:r w:rsidDel="007654F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E0CE88" w14:textId="1C7662C2" w:rsidR="003A46AD" w:rsidDel="007654FC" w:rsidRDefault="003A46AD" w:rsidP="00DA0CE9">
            <w:pPr>
              <w:jc w:val="center"/>
              <w:rPr>
                <w:ins w:id="5063" w:author="Richard Stefan" w:date="2016-09-16T18:43:00Z"/>
                <w:del w:id="5064" w:author="Richard Stefan [2]" w:date="2017-10-20T19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65" w:author="Richard Stefan" w:date="2016-09-16T18:43:00Z">
              <w:del w:id="5066" w:author="Richard Stefan [2]" w:date="2017-10-20T19:15:00Z">
                <w:r w:rsidDel="007654FC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3A46AD" w:rsidRPr="00C6013C" w14:paraId="34A25533" w14:textId="77777777" w:rsidTr="00DA0CE9">
        <w:trPr>
          <w:ins w:id="5067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6502E4" w14:textId="272BC700" w:rsidR="003A46AD" w:rsidRDefault="003A46AD" w:rsidP="00DA0CE9">
            <w:pPr>
              <w:rPr>
                <w:ins w:id="5068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 Table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2C9860" w14:textId="77777777" w:rsidR="003A46AD" w:rsidRDefault="003A46AD" w:rsidP="00DA0CE9">
            <w:pPr>
              <w:jc w:val="center"/>
              <w:rPr>
                <w:ins w:id="5069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70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DE99E2" w14:textId="0EEF9399" w:rsidR="003A46AD" w:rsidRDefault="003A46AD" w:rsidP="00DA0CE9">
            <w:pPr>
              <w:jc w:val="center"/>
              <w:rPr>
                <w:ins w:id="5071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C22214" w14:textId="00582BCB" w:rsidR="003A46AD" w:rsidRDefault="003A46AD" w:rsidP="00DA0CE9">
            <w:pPr>
              <w:jc w:val="center"/>
              <w:rPr>
                <w:ins w:id="5072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  <w:tr w:rsidR="003A46AD" w:rsidRPr="009444B1" w14:paraId="7A28036E" w14:textId="77777777" w:rsidTr="00DA0CE9">
        <w:trPr>
          <w:ins w:id="5073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AB49A3" w14:textId="7BFF8B5C" w:rsidR="003A46AD" w:rsidRDefault="003A46AD" w:rsidP="00DA0CE9">
            <w:pPr>
              <w:rPr>
                <w:ins w:id="5074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Sequence 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34D054" w14:textId="75E84F48" w:rsidR="003A46AD" w:rsidRDefault="003A46AD" w:rsidP="00DA0CE9">
            <w:pPr>
              <w:jc w:val="center"/>
              <w:rPr>
                <w:ins w:id="507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28DF63" w14:textId="2A2B35DD" w:rsidR="003A46AD" w:rsidRDefault="003A46AD" w:rsidP="00DA0CE9">
            <w:pPr>
              <w:jc w:val="center"/>
              <w:rPr>
                <w:ins w:id="5076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0EADA3" w14:textId="2388756D" w:rsidR="003A46AD" w:rsidRDefault="003A46AD" w:rsidP="00DA0CE9">
            <w:pPr>
              <w:jc w:val="center"/>
              <w:rPr>
                <w:ins w:id="5077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3A46AD" w:rsidRPr="009444B1" w14:paraId="293E949A" w14:textId="77777777" w:rsidTr="00DA0CE9">
        <w:trPr>
          <w:ins w:id="5078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187C28" w14:textId="2B55DF68" w:rsidR="003A46AD" w:rsidRDefault="003A46AD" w:rsidP="00DA0CE9">
            <w:pPr>
              <w:rPr>
                <w:ins w:id="5079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Course From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600BA3" w14:textId="77777777" w:rsidR="003A46AD" w:rsidRDefault="003A46AD" w:rsidP="00DA0CE9">
            <w:pPr>
              <w:jc w:val="center"/>
              <w:rPr>
                <w:ins w:id="508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81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AB1E7E" w14:textId="5EC39BB5" w:rsidR="003A46AD" w:rsidRDefault="003A46AD" w:rsidP="00DA0CE9">
            <w:pPr>
              <w:jc w:val="center"/>
              <w:rPr>
                <w:ins w:id="5082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BD9D0B" w14:textId="36204D40" w:rsidR="003A46AD" w:rsidRDefault="003A46AD" w:rsidP="00DA0CE9">
            <w:pPr>
              <w:jc w:val="center"/>
              <w:rPr>
                <w:ins w:id="508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5.135</w:t>
            </w:r>
          </w:p>
        </w:tc>
      </w:tr>
      <w:tr w:rsidR="003A46AD" w:rsidRPr="009444B1" w14:paraId="36E8D36F" w14:textId="77777777" w:rsidTr="00DA0CE9">
        <w:trPr>
          <w:ins w:id="5084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D7971C" w14:textId="11BAE750" w:rsidR="003A46AD" w:rsidRDefault="003A46AD" w:rsidP="00DA0CE9">
            <w:pPr>
              <w:rPr>
                <w:ins w:id="5085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Course 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CEBBB" w14:textId="265F7E56" w:rsidR="003A46AD" w:rsidRDefault="003A46AD" w:rsidP="00DA0CE9">
            <w:pPr>
              <w:jc w:val="center"/>
              <w:rPr>
                <w:ins w:id="508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7C479D" w14:textId="2F8C25E8" w:rsidR="003A46AD" w:rsidRDefault="003A46AD" w:rsidP="00DA0CE9">
            <w:pPr>
              <w:jc w:val="center"/>
              <w:rPr>
                <w:ins w:id="5087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D43458" w14:textId="131EC30C" w:rsidR="003A46AD" w:rsidRDefault="003A46AD" w:rsidP="00DA0CE9">
            <w:pPr>
              <w:jc w:val="center"/>
              <w:rPr>
                <w:ins w:id="508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5.135</w:t>
            </w:r>
          </w:p>
        </w:tc>
      </w:tr>
      <w:tr w:rsidR="003A46AD" w:rsidRPr="009444B1" w14:paraId="66BA2292" w14:textId="77777777" w:rsidTr="00DA0CE9">
        <w:trPr>
          <w:ins w:id="5089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041D65" w14:textId="510FB2A8" w:rsidR="003A46AD" w:rsidRDefault="003A46AD" w:rsidP="00DA0CE9">
            <w:pPr>
              <w:rPr>
                <w:ins w:id="5090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Mag/True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E87DE3" w14:textId="77777777" w:rsidR="003A46AD" w:rsidRDefault="003A46AD" w:rsidP="00DA0CE9">
            <w:pPr>
              <w:jc w:val="center"/>
              <w:rPr>
                <w:ins w:id="5091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92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325146" w14:textId="4CA4E87D" w:rsidR="003A46AD" w:rsidRDefault="003A46AD" w:rsidP="00DA0CE9">
            <w:pPr>
              <w:jc w:val="center"/>
              <w:rPr>
                <w:ins w:id="509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649BCF" w14:textId="046F2A17" w:rsidR="003A46AD" w:rsidRDefault="003A46AD" w:rsidP="00DA0CE9">
            <w:pPr>
              <w:jc w:val="center"/>
              <w:rPr>
                <w:ins w:id="509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5.165</w:t>
            </w:r>
          </w:p>
        </w:tc>
      </w:tr>
      <w:tr w:rsidR="003A46AD" w:rsidRPr="009444B1" w14:paraId="4135EF94" w14:textId="77777777" w:rsidTr="00DA0CE9">
        <w:trPr>
          <w:ins w:id="5095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CD3B18" w14:textId="46A071D9" w:rsidR="003A46AD" w:rsidRDefault="003A46AD" w:rsidP="00DA0CE9">
            <w:pPr>
              <w:rPr>
                <w:ins w:id="5096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From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560CB75" w14:textId="77777777" w:rsidR="003A46AD" w:rsidRDefault="003A46AD" w:rsidP="00DA0CE9">
            <w:pPr>
              <w:jc w:val="center"/>
              <w:rPr>
                <w:ins w:id="5097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098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6A02C6" w14:textId="6376E45D" w:rsidR="003A46AD" w:rsidRDefault="003A46AD" w:rsidP="00DA0CE9">
            <w:pPr>
              <w:jc w:val="center"/>
              <w:rPr>
                <w:ins w:id="509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F93368" w14:textId="044D763A" w:rsidR="003A46AD" w:rsidRDefault="003A46AD" w:rsidP="00DA0CE9">
            <w:pPr>
              <w:jc w:val="center"/>
              <w:rPr>
                <w:ins w:id="510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3A46AD" w:rsidRPr="009444B1" w14:paraId="46F938BD" w14:textId="77777777" w:rsidTr="00DA0CE9">
        <w:trPr>
          <w:ins w:id="5101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34CF97" w14:textId="4B744F79" w:rsidR="003A46AD" w:rsidRDefault="003A46AD" w:rsidP="00DA0CE9">
            <w:pPr>
              <w:rPr>
                <w:ins w:id="5102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Vertical Separation</w:t>
            </w:r>
            <w:r w:rsidR="008812DC">
              <w:rPr>
                <w:rFonts w:ascii="Courier New" w:hAnsi="Courier New" w:cs="Courier New"/>
                <w:lang w:val="en-US"/>
              </w:rPr>
              <w:t xml:space="preserve">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0CB0FD" w14:textId="77777777" w:rsidR="003A46AD" w:rsidRDefault="003A46AD" w:rsidP="00DA0CE9">
            <w:pPr>
              <w:jc w:val="center"/>
              <w:rPr>
                <w:ins w:id="510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04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EED1A5" w14:textId="72242369" w:rsidR="003A46AD" w:rsidRDefault="003A46AD" w:rsidP="00DA0CE9">
            <w:pPr>
              <w:jc w:val="center"/>
              <w:rPr>
                <w:ins w:id="510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ED8AF9" w14:textId="6491E38D" w:rsidR="003A46AD" w:rsidRDefault="003A46AD" w:rsidP="00DA0CE9">
            <w:pPr>
              <w:jc w:val="center"/>
              <w:rPr>
                <w:ins w:id="510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3A46AD" w:rsidRPr="009444B1" w14:paraId="7D9530C8" w14:textId="77777777" w:rsidTr="00DA0CE9">
        <w:trPr>
          <w:ins w:id="5107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2029309" w14:textId="63D038B6" w:rsidR="003A46AD" w:rsidRDefault="003A46AD" w:rsidP="003A46AD">
            <w:pPr>
              <w:rPr>
                <w:ins w:id="5108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To</w:t>
            </w:r>
            <w:r w:rsidR="008812DC">
              <w:rPr>
                <w:rFonts w:ascii="Courier New" w:hAnsi="Courier New" w:cs="Courier New"/>
                <w:lang w:val="en-US"/>
              </w:rPr>
              <w:t xml:space="preserve">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7CF9B16" w14:textId="77A5C8E1" w:rsidR="003A46AD" w:rsidRDefault="003A46AD" w:rsidP="00DA0CE9">
            <w:pPr>
              <w:jc w:val="center"/>
              <w:rPr>
                <w:ins w:id="510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7D542A" w14:textId="77777777" w:rsidR="003A46AD" w:rsidRDefault="003A46AD" w:rsidP="00DA0CE9">
            <w:pPr>
              <w:jc w:val="center"/>
              <w:rPr>
                <w:ins w:id="511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11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12996F" w14:textId="18F47A2B" w:rsidR="003A46AD" w:rsidRDefault="003A46AD" w:rsidP="00DA0CE9">
            <w:pPr>
              <w:jc w:val="center"/>
              <w:rPr>
                <w:ins w:id="5112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566D9EBF" w14:textId="77777777" w:rsidTr="00DA0CE9">
        <w:trPr>
          <w:ins w:id="5113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6460A3" w14:textId="5D74BAC1" w:rsidR="008812DC" w:rsidRDefault="008812DC" w:rsidP="00DA0CE9">
            <w:pPr>
              <w:rPr>
                <w:ins w:id="5114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From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DC3EA9" w14:textId="77777777" w:rsidR="008812DC" w:rsidRDefault="008812DC" w:rsidP="00DA0CE9">
            <w:pPr>
              <w:jc w:val="center"/>
              <w:rPr>
                <w:ins w:id="511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16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5C8D06" w14:textId="77777777" w:rsidR="008812DC" w:rsidRDefault="008812DC" w:rsidP="00DA0CE9">
            <w:pPr>
              <w:jc w:val="center"/>
              <w:rPr>
                <w:ins w:id="5117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9AD86D" w14:textId="77777777" w:rsidR="008812DC" w:rsidRDefault="008812DC" w:rsidP="00DA0CE9">
            <w:pPr>
              <w:jc w:val="center"/>
              <w:rPr>
                <w:ins w:id="511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4A822CD4" w14:textId="77777777" w:rsidTr="00DA0CE9">
        <w:trPr>
          <w:ins w:id="5119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6FEB5D" w14:textId="1D33803A" w:rsidR="008812DC" w:rsidRDefault="008812DC" w:rsidP="00DA0CE9">
            <w:pPr>
              <w:rPr>
                <w:ins w:id="5120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Vertical Separation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A530CA" w14:textId="77777777" w:rsidR="008812DC" w:rsidRDefault="008812DC" w:rsidP="00DA0CE9">
            <w:pPr>
              <w:jc w:val="center"/>
              <w:rPr>
                <w:ins w:id="512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22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4DA5B4" w14:textId="77777777" w:rsidR="008812DC" w:rsidRDefault="008812DC" w:rsidP="00DA0CE9">
            <w:pPr>
              <w:jc w:val="center"/>
              <w:rPr>
                <w:ins w:id="512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DAA894" w14:textId="77777777" w:rsidR="008812DC" w:rsidRDefault="008812DC" w:rsidP="00DA0CE9">
            <w:pPr>
              <w:jc w:val="center"/>
              <w:rPr>
                <w:ins w:id="512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0BA492E8" w14:textId="77777777" w:rsidTr="00DA0CE9">
        <w:trPr>
          <w:ins w:id="5125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FE8C8A" w14:textId="020CD67C" w:rsidR="008812DC" w:rsidRDefault="008812DC" w:rsidP="00DA0CE9">
            <w:pPr>
              <w:rPr>
                <w:ins w:id="5126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To 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628DEF" w14:textId="77777777" w:rsidR="008812DC" w:rsidRDefault="008812DC" w:rsidP="00DA0CE9">
            <w:pPr>
              <w:jc w:val="center"/>
              <w:rPr>
                <w:ins w:id="512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EBD0C9" w14:textId="77777777" w:rsidR="008812DC" w:rsidRDefault="008812DC" w:rsidP="00DA0CE9">
            <w:pPr>
              <w:jc w:val="center"/>
              <w:rPr>
                <w:ins w:id="512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29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B56305" w14:textId="77777777" w:rsidR="008812DC" w:rsidRDefault="008812DC" w:rsidP="00DA0CE9">
            <w:pPr>
              <w:jc w:val="center"/>
              <w:rPr>
                <w:ins w:id="513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6F6D2583" w14:textId="77777777" w:rsidTr="00DA0CE9">
        <w:trPr>
          <w:ins w:id="513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405DBB" w14:textId="146270A2" w:rsidR="008812DC" w:rsidRDefault="008812DC" w:rsidP="00DA0CE9">
            <w:pPr>
              <w:rPr>
                <w:ins w:id="513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From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587EA9" w14:textId="77777777" w:rsidR="008812DC" w:rsidRDefault="008812DC" w:rsidP="00DA0CE9">
            <w:pPr>
              <w:jc w:val="center"/>
              <w:rPr>
                <w:ins w:id="513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34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000E49" w14:textId="77777777" w:rsidR="008812DC" w:rsidRDefault="008812DC" w:rsidP="00DA0CE9">
            <w:pPr>
              <w:jc w:val="center"/>
              <w:rPr>
                <w:ins w:id="513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30C7C8" w14:textId="77777777" w:rsidR="008812DC" w:rsidRDefault="008812DC" w:rsidP="00DA0CE9">
            <w:pPr>
              <w:jc w:val="center"/>
              <w:rPr>
                <w:ins w:id="513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3865CEC6" w14:textId="77777777" w:rsidTr="00DA0CE9">
        <w:trPr>
          <w:ins w:id="5137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44F4F8" w14:textId="24131545" w:rsidR="008812DC" w:rsidRDefault="008812DC" w:rsidP="00DA0CE9">
            <w:pPr>
              <w:rPr>
                <w:ins w:id="5138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Vertical Separation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76BAF6" w14:textId="77777777" w:rsidR="008812DC" w:rsidRDefault="008812DC" w:rsidP="00DA0CE9">
            <w:pPr>
              <w:jc w:val="center"/>
              <w:rPr>
                <w:ins w:id="513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40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EF6CA5" w14:textId="77777777" w:rsidR="008812DC" w:rsidRDefault="008812DC" w:rsidP="00DA0CE9">
            <w:pPr>
              <w:jc w:val="center"/>
              <w:rPr>
                <w:ins w:id="514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27EAC2" w14:textId="77777777" w:rsidR="008812DC" w:rsidRDefault="008812DC" w:rsidP="00DA0CE9">
            <w:pPr>
              <w:jc w:val="center"/>
              <w:rPr>
                <w:ins w:id="5142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8812DC" w:rsidRPr="009444B1" w14:paraId="6A9F0A61" w14:textId="77777777" w:rsidTr="00DA0CE9">
        <w:trPr>
          <w:ins w:id="5143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BA418B" w14:textId="328773A1" w:rsidR="008812DC" w:rsidRDefault="008812DC" w:rsidP="00DA0CE9">
            <w:pPr>
              <w:rPr>
                <w:ins w:id="5144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Cruise Level To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715380" w14:textId="77777777" w:rsidR="008812DC" w:rsidRDefault="008812DC" w:rsidP="00DA0CE9">
            <w:pPr>
              <w:jc w:val="center"/>
              <w:rPr>
                <w:ins w:id="514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9D45D1" w14:textId="77777777" w:rsidR="008812DC" w:rsidRDefault="008812DC" w:rsidP="00DA0CE9">
            <w:pPr>
              <w:jc w:val="center"/>
              <w:rPr>
                <w:ins w:id="514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147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8C477B" w14:textId="77777777" w:rsidR="008812DC" w:rsidRDefault="008812DC" w:rsidP="00DA0CE9">
            <w:pPr>
              <w:jc w:val="center"/>
              <w:rPr>
                <w:ins w:id="514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</w:tbl>
    <w:p w14:paraId="73EE701F" w14:textId="77777777" w:rsidR="000757A5" w:rsidRDefault="000757A5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7520A33" w14:textId="77777777" w:rsidR="003A46AD" w:rsidRPr="00166C90" w:rsidRDefault="003A46AD" w:rsidP="003A46AD">
      <w:pPr>
        <w:spacing w:after="0" w:line="240" w:lineRule="auto"/>
        <w:rPr>
          <w:ins w:id="514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150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lastRenderedPageBreak/>
          <w:t>Example:</w:t>
        </w:r>
      </w:ins>
    </w:p>
    <w:p w14:paraId="3D38AAF1" w14:textId="4DBE5584" w:rsidR="003A46AD" w:rsidRPr="00271C55" w:rsidRDefault="00271C55" w:rsidP="003A46AD">
      <w:pPr>
        <w:pStyle w:val="ListParagraph"/>
        <w:numPr>
          <w:ilvl w:val="0"/>
          <w:numId w:val="1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5151" w:author="Richard Stefan" w:date="2016-09-16T18:45:00Z">
        <w:del w:id="5152" w:author="Richard Stefan [2]" w:date="2017-10-20T19:15:00Z">
          <w:r w:rsidRPr="00271C55" w:rsidDel="007654FC">
            <w:rPr>
              <w:rFonts w:ascii="Courier New" w:hAnsi="Courier New" w:cs="Courier New"/>
              <w:lang w:val="en-US"/>
            </w:rPr>
            <w:delText>EU</w:delText>
          </w:r>
        </w:del>
      </w:ins>
      <w:ins w:id="5153" w:author="Richard Stefan" w:date="2016-09-16T18:43:00Z">
        <w:del w:id="5154" w:author="Richard Stefan [2]" w:date="2017-10-20T19:15:00Z">
          <w:r w:rsidRPr="00271C55" w:rsidDel="007654FC">
            <w:rPr>
              <w:rFonts w:ascii="Courier New" w:hAnsi="Courier New" w:cs="Courier New"/>
              <w:lang w:val="en-US"/>
            </w:rPr>
            <w:delText>|</w:delText>
          </w:r>
        </w:del>
      </w:ins>
      <w:r w:rsidRPr="00271C55">
        <w:rPr>
          <w:rFonts w:ascii="Courier New" w:hAnsi="Courier New" w:cs="Courier New"/>
          <w:lang w:val="en-US"/>
        </w:rPr>
        <w:t>A4|1|360.0|179.0|M|200|2000|27000|27000|4000|31000|31000|</w:t>
      </w:r>
      <w:r w:rsidRPr="00271C55">
        <w:rPr>
          <w:rFonts w:ascii="Courier New" w:hAnsi="Courier New" w:cs="Courier New"/>
          <w:lang w:val="en-US"/>
        </w:rPr>
        <w:br/>
        <w:t>1000|32000|32000|3000|</w:t>
      </w:r>
    </w:p>
    <w:p w14:paraId="3FB89F81" w14:textId="77777777" w:rsidR="009A5857" w:rsidRDefault="009A5857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202AF80" w14:textId="68B9ECA7" w:rsidR="003A46AD" w:rsidRDefault="003A46AD" w:rsidP="003A46AD">
      <w:pPr>
        <w:spacing w:after="0" w:line="240" w:lineRule="auto"/>
        <w:rPr>
          <w:ins w:id="515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156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7C139411" w14:textId="22834209" w:rsidR="003A46AD" w:rsidDel="007654FC" w:rsidRDefault="003A46AD" w:rsidP="003A46AD">
      <w:pPr>
        <w:pStyle w:val="ListParagraph"/>
        <w:numPr>
          <w:ilvl w:val="0"/>
          <w:numId w:val="11"/>
        </w:numPr>
        <w:spacing w:after="0" w:line="240" w:lineRule="auto"/>
        <w:rPr>
          <w:del w:id="5157" w:author="Richard Stefan [2]" w:date="2017-10-20T19:15:00Z"/>
          <w:rFonts w:ascii="Segoe UI Light" w:hAnsi="Segoe UI Light" w:cs="Segoe UI Light"/>
          <w:sz w:val="24"/>
          <w:szCs w:val="72"/>
          <w:lang w:val="en-US"/>
        </w:rPr>
      </w:pPr>
      <w:ins w:id="5158" w:author="Richard Stefan" w:date="2016-09-16T18:43:00Z">
        <w:del w:id="5159" w:author="Richard Stefan [2]" w:date="2017-10-20T19:15:00Z">
          <w:r w:rsidRPr="00AA254B" w:rsidDel="007654FC">
            <w:rPr>
              <w:rFonts w:ascii="Courier New" w:hAnsi="Courier New" w:cs="Courier New"/>
              <w:lang w:val="en-US"/>
            </w:rPr>
            <w:delText>Record Type</w:delText>
          </w:r>
          <w:r w:rsidDel="007654FC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ins w:id="5160" w:author="Richard Stefan" w:date="2016-09-16T20:33:00Z">
        <w:del w:id="5161" w:author="Richard Stefan [2]" w:date="2017-10-20T19:15:00Z">
          <w:r w:rsidDel="007654FC">
            <w:rPr>
              <w:rFonts w:ascii="Segoe UI Light" w:hAnsi="Segoe UI Light" w:cs="Segoe UI Light"/>
              <w:sz w:val="24"/>
              <w:szCs w:val="72"/>
              <w:lang w:val="en-US"/>
            </w:rPr>
            <w:delText>EU</w:delText>
          </w:r>
        </w:del>
      </w:ins>
      <w:ins w:id="5162" w:author="Richard Stefan" w:date="2016-09-16T18:43:00Z">
        <w:del w:id="5163" w:author="Richard Stefan [2]" w:date="2017-10-20T19:15:00Z">
          <w:r w:rsidDel="007654FC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5D076123" w14:textId="60143A28" w:rsidR="000757A5" w:rsidRDefault="002C7333" w:rsidP="000757A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Cruise Table Identifier </w:t>
      </w:r>
      <w:ins w:id="5164" w:author="Richard Stefan" w:date="2016-09-16T18:43:00Z">
        <w:r w:rsidR="000757A5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9D66B9"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41658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141658">
        <w:rPr>
          <w:rFonts w:ascii="Segoe UI Light" w:hAnsi="Segoe UI Light" w:cs="Segoe UI Light"/>
          <w:sz w:val="24"/>
          <w:szCs w:val="72"/>
          <w:lang w:val="en-US"/>
        </w:rPr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141658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9D66B9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EABB8AD" w14:textId="0E06A225" w:rsidR="000757A5" w:rsidRDefault="002C7333" w:rsidP="000757A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Sequence Number </w:t>
      </w:r>
      <w:ins w:id="5165" w:author="Richard Stefan" w:date="2016-09-16T18:43:00Z">
        <w:r w:rsidR="000757A5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9D66B9"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each </w:t>
      </w:r>
      <w:r w:rsidR="009D66B9">
        <w:rPr>
          <w:rFonts w:ascii="Segoe UI Light" w:hAnsi="Segoe UI Light" w:cs="Segoe UI Light"/>
          <w:sz w:val="24"/>
          <w:szCs w:val="72"/>
          <w:lang w:val="en-US"/>
        </w:rPr>
        <w:t>cruise table</w:t>
      </w:r>
      <w:r w:rsidR="009D66B9" w:rsidRPr="00FB39CF">
        <w:rPr>
          <w:rFonts w:ascii="Segoe UI Light" w:hAnsi="Segoe UI Light" w:cs="Segoe UI Light"/>
          <w:sz w:val="24"/>
          <w:szCs w:val="72"/>
          <w:lang w:val="en-US"/>
        </w:rPr>
        <w:t xml:space="preserve">, no duplicate sequences per </w:t>
      </w:r>
      <w:r w:rsidR="009D66B9">
        <w:rPr>
          <w:rFonts w:ascii="Segoe UI Light" w:hAnsi="Segoe UI Light" w:cs="Segoe UI Light"/>
          <w:sz w:val="24"/>
          <w:szCs w:val="72"/>
          <w:lang w:val="en-US"/>
        </w:rPr>
        <w:t xml:space="preserve">cruise table </w:t>
      </w:r>
      <w:r w:rsidR="009D66B9" w:rsidRPr="00FB39CF">
        <w:rPr>
          <w:rFonts w:ascii="Segoe UI Light" w:hAnsi="Segoe UI Light" w:cs="Segoe UI Light"/>
          <w:sz w:val="24"/>
          <w:szCs w:val="72"/>
          <w:lang w:val="en-US"/>
        </w:rPr>
        <w:t>are possible</w:t>
      </w:r>
    </w:p>
    <w:p w14:paraId="303C72F7" w14:textId="42B12CDE" w:rsidR="000757A5" w:rsidRPr="000A6BF4" w:rsidRDefault="002C7333" w:rsidP="000A6B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Course From </w:t>
      </w:r>
      <w:ins w:id="5166" w:author="Richard Stefan" w:date="2016-09-16T18:43:00Z">
        <w:r w:rsidR="000757A5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0A6BF4" w:rsidRPr="000A6BF4">
        <w:rPr>
          <w:rFonts w:ascii="Segoe UI Light" w:hAnsi="Segoe UI Light" w:cs="Segoe UI Light"/>
          <w:sz w:val="24"/>
          <w:szCs w:val="72"/>
          <w:lang w:val="en-US"/>
        </w:rPr>
        <w:t>indicate the lowest course for which a block of cruising</w:t>
      </w:r>
      <w:r w:rsidR="000A6BF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A6BF4" w:rsidRPr="000A6BF4">
        <w:rPr>
          <w:rFonts w:ascii="Segoe UI Light" w:hAnsi="Segoe UI Light" w:cs="Segoe UI Light"/>
          <w:sz w:val="24"/>
          <w:szCs w:val="72"/>
          <w:lang w:val="en-US"/>
        </w:rPr>
        <w:t>levels are prescribed</w:t>
      </w:r>
    </w:p>
    <w:p w14:paraId="38077967" w14:textId="6F571563" w:rsidR="000757A5" w:rsidRPr="000A6BF4" w:rsidRDefault="002C7333" w:rsidP="000A6BF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A6BF4">
        <w:rPr>
          <w:rFonts w:ascii="Courier New" w:hAnsi="Courier New" w:cs="Courier New"/>
          <w:lang w:val="en-US"/>
        </w:rPr>
        <w:t xml:space="preserve">Course To </w:t>
      </w:r>
      <w:ins w:id="5167" w:author="Richard Stefan" w:date="2016-09-16T18:43:00Z">
        <w:r w:rsidR="000757A5" w:rsidRPr="000A6BF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0A6BF4" w:rsidRPr="000A6BF4">
        <w:rPr>
          <w:rFonts w:ascii="Segoe UI Light" w:hAnsi="Segoe UI Light" w:cs="Segoe UI Light"/>
          <w:sz w:val="24"/>
          <w:szCs w:val="72"/>
          <w:lang w:val="en-US"/>
        </w:rPr>
        <w:t>indicate the highest course for which a block of cruising</w:t>
      </w:r>
      <w:r w:rsidR="000A6BF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A6BF4" w:rsidRPr="000A6BF4">
        <w:rPr>
          <w:rFonts w:ascii="Segoe UI Light" w:hAnsi="Segoe UI Light" w:cs="Segoe UI Light"/>
          <w:sz w:val="24"/>
          <w:szCs w:val="72"/>
          <w:lang w:val="en-US"/>
        </w:rPr>
        <w:t>levels is prescribed</w:t>
      </w:r>
    </w:p>
    <w:p w14:paraId="2DC5CF62" w14:textId="29EC44A5" w:rsidR="000757A5" w:rsidRDefault="002C7333" w:rsidP="000757A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Mag/True </w:t>
      </w:r>
      <w:ins w:id="5168" w:author="Richard Stefan" w:date="2016-09-16T18:43:00Z">
        <w:r w:rsidR="000757A5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0A6BF4">
        <w:rPr>
          <w:rFonts w:ascii="Segoe UI Light" w:hAnsi="Segoe UI Light" w:cs="Segoe UI Light"/>
          <w:sz w:val="24"/>
          <w:szCs w:val="72"/>
          <w:lang w:val="en-US"/>
        </w:rPr>
        <w:t xml:space="preserve">course from/to in </w:t>
      </w:r>
      <w:r w:rsidR="000A6BF4" w:rsidRPr="000A6BF4">
        <w:rPr>
          <w:rFonts w:ascii="Segoe UI Light" w:hAnsi="Segoe UI Light" w:cs="Segoe UI Light"/>
          <w:sz w:val="24"/>
          <w:szCs w:val="72"/>
          <w:lang w:val="en-US"/>
        </w:rPr>
        <w:t>magnetic or true degrees</w:t>
      </w:r>
    </w:p>
    <w:p w14:paraId="6671B1F3" w14:textId="29377A6D" w:rsidR="000757A5" w:rsidRPr="00665564" w:rsidRDefault="002C7333" w:rsidP="0066556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5564">
        <w:rPr>
          <w:rFonts w:ascii="Courier New" w:hAnsi="Courier New" w:cs="Courier New"/>
          <w:lang w:val="en-US"/>
        </w:rPr>
        <w:t>Cruise Level From 1-4</w:t>
      </w:r>
      <w:ins w:id="5169" w:author="Richard Stefan" w:date="2016-09-16T18:43:00Z">
        <w:r w:rsidR="000757A5" w:rsidRPr="0066556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indicate the lowest cruising level prescribed for use</w:t>
      </w:r>
      <w:r w:rsidR="0066556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within the Course From/To fields</w:t>
      </w:r>
    </w:p>
    <w:p w14:paraId="0DA9E262" w14:textId="22DE27B1" w:rsidR="000757A5" w:rsidRPr="00665564" w:rsidRDefault="002C7333" w:rsidP="0066556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65564">
        <w:rPr>
          <w:rFonts w:ascii="Courier New" w:hAnsi="Courier New" w:cs="Courier New"/>
          <w:lang w:val="en-US"/>
        </w:rPr>
        <w:t xml:space="preserve">Vertical Separation 1-4 </w:t>
      </w:r>
      <w:ins w:id="5170" w:author="Richard Stefan" w:date="2016-09-16T18:43:00Z">
        <w:r w:rsidR="000757A5" w:rsidRPr="0066556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indicate the minimum separation prescribed to be</w:t>
      </w:r>
      <w:r w:rsidR="0066556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maintained between the cruising levels</w:t>
      </w:r>
    </w:p>
    <w:p w14:paraId="48C5E04A" w14:textId="3F649BDB" w:rsidR="003A46AD" w:rsidRPr="00665564" w:rsidRDefault="002C7333" w:rsidP="00665564">
      <w:pPr>
        <w:pStyle w:val="ListParagraph"/>
        <w:numPr>
          <w:ilvl w:val="0"/>
          <w:numId w:val="11"/>
        </w:numPr>
        <w:spacing w:after="0" w:line="240" w:lineRule="auto"/>
        <w:rPr>
          <w:ins w:id="5171" w:author="Richard Stefan" w:date="2016-09-16T20:28:00Z"/>
          <w:rFonts w:ascii="Segoe UI Light" w:hAnsi="Segoe UI Light" w:cs="Segoe UI Light"/>
          <w:sz w:val="24"/>
          <w:szCs w:val="72"/>
          <w:lang w:val="en-US"/>
        </w:rPr>
      </w:pPr>
      <w:r w:rsidRPr="00665564">
        <w:rPr>
          <w:rFonts w:ascii="Courier New" w:hAnsi="Courier New" w:cs="Courier New"/>
          <w:lang w:val="en-US"/>
        </w:rPr>
        <w:t xml:space="preserve">Cruise Level To 1-4 </w:t>
      </w:r>
      <w:ins w:id="5172" w:author="Richard Stefan" w:date="2016-09-16T18:43:00Z">
        <w:r w:rsidR="000757A5" w:rsidRPr="00665564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indicate the highest cruising level prescribed</w:t>
      </w:r>
      <w:r w:rsidR="0066556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65564" w:rsidRPr="00665564">
        <w:rPr>
          <w:rFonts w:ascii="Segoe UI Light" w:hAnsi="Segoe UI Light" w:cs="Segoe UI Light"/>
          <w:sz w:val="24"/>
          <w:szCs w:val="72"/>
          <w:lang w:val="en-US"/>
        </w:rPr>
        <w:t>for use within the Course From/To fields</w:t>
      </w:r>
    </w:p>
    <w:p w14:paraId="3BB26AC9" w14:textId="77777777" w:rsidR="0023455F" w:rsidRDefault="0023455F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61E1BAD2" w14:textId="5E90E008" w:rsidR="00F86F86" w:rsidRPr="00C55962" w:rsidRDefault="00F86F86" w:rsidP="00F86F86">
      <w:pPr>
        <w:pStyle w:val="Heading1"/>
        <w:numPr>
          <w:ilvl w:val="1"/>
          <w:numId w:val="13"/>
        </w:numPr>
        <w:ind w:left="431" w:hanging="431"/>
        <w:rPr>
          <w:ins w:id="5173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5174" w:name="_FIR/UIR"/>
      <w:bookmarkStart w:id="5175" w:name="_Toc139626228"/>
      <w:bookmarkEnd w:id="5174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FIR/UIR</w:t>
      </w:r>
      <w:bookmarkEnd w:id="5175"/>
    </w:p>
    <w:p w14:paraId="2BC8EC72" w14:textId="77777777" w:rsidR="00F86F86" w:rsidRDefault="00F86F86" w:rsidP="00F86F86">
      <w:pPr>
        <w:spacing w:after="0" w:line="240" w:lineRule="auto"/>
        <w:rPr>
          <w:ins w:id="517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177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5623A94E" w14:textId="4F660831" w:rsidR="00F86F86" w:rsidRPr="00D87022" w:rsidRDefault="00F86F86" w:rsidP="00F86F86">
      <w:pPr>
        <w:spacing w:after="0" w:line="240" w:lineRule="auto"/>
        <w:rPr>
          <w:ins w:id="5178" w:author="Richard Stefan" w:date="2016-09-16T18:43:00Z"/>
          <w:rFonts w:ascii="Courier New" w:hAnsi="Courier New" w:cs="Courier New"/>
          <w:lang w:val="en-US"/>
        </w:rPr>
      </w:pPr>
      <w:ins w:id="5179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5180" w:author="Richard Stefan [2]" w:date="2017-10-20T19:18:00Z">
        <w:r w:rsidDel="00ED40CB">
          <w:rPr>
            <w:rFonts w:ascii="Courier New" w:hAnsi="Courier New" w:cs="Courier New"/>
            <w:lang w:val="en-US"/>
          </w:rPr>
          <w:delText>uf</w:delText>
        </w:r>
      </w:del>
      <w:ins w:id="5181" w:author="Richard Stefan" w:date="2016-09-16T18:43:00Z">
        <w:del w:id="5182" w:author="Richard Stefan [2]" w:date="2017-10-20T19:18:00Z">
          <w:r w:rsidRPr="00D87022" w:rsidDel="00ED40CB">
            <w:rPr>
              <w:rFonts w:ascii="Courier New" w:hAnsi="Courier New" w:cs="Courier New"/>
              <w:lang w:val="en-US"/>
            </w:rPr>
            <w:delText>_</w:delText>
          </w:r>
        </w:del>
      </w:ins>
      <w:r>
        <w:rPr>
          <w:rFonts w:ascii="Courier New" w:hAnsi="Courier New" w:cs="Courier New"/>
          <w:lang w:val="en-US"/>
        </w:rPr>
        <w:t>fir</w:t>
      </w:r>
      <w:r w:rsidR="00AD5D0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uir</w:t>
      </w:r>
      <w:ins w:id="5183" w:author="Richard Stefan" w:date="2016-09-16T18:43:00Z">
        <w:del w:id="5184" w:author="Richard Stefan [2]" w:date="2017-10-20T19:18:00Z">
          <w:r w:rsidRPr="00D87022" w:rsidDel="00ED40CB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3122F1A6" w14:textId="725069E8" w:rsidR="00F86F86" w:rsidDel="00ED40CB" w:rsidRDefault="00F86F86" w:rsidP="00F86F86">
      <w:pPr>
        <w:spacing w:after="0" w:line="240" w:lineRule="auto"/>
        <w:rPr>
          <w:del w:id="5185" w:author="Richard Stefan [2]" w:date="2017-10-20T19:18:00Z"/>
          <w:rFonts w:ascii="Courier New" w:hAnsi="Courier New" w:cs="Courier New"/>
          <w:lang w:val="en-US"/>
        </w:rPr>
      </w:pPr>
      <w:ins w:id="5186" w:author="Richard Stefan" w:date="2016-09-16T18:43:00Z">
        <w:del w:id="5187" w:author="Richard Stefan [2]" w:date="2017-10-20T19:18:00Z">
          <w:r w:rsidRPr="00D87022" w:rsidDel="00ED40CB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ED40CB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5188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5189" w:author="Richard Stefan [2]" w:date="2017-10-20T19:18:00Z">
          <w:r w:rsidDel="00ED40CB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5190" w:author="Richard Stefan [2]" w:date="2017-10-20T19:18:00Z">
        <w:r w:rsidDel="00ED40CB">
          <w:rPr>
            <w:rFonts w:ascii="Courier New" w:hAnsi="Courier New" w:cs="Courier New"/>
            <w:lang w:val="en-US"/>
          </w:rPr>
          <w:delText>UF</w:delText>
        </w:r>
      </w:del>
      <w:ins w:id="5191" w:author="Richard Stefan" w:date="2016-09-16T18:43:00Z">
        <w:del w:id="5192" w:author="Richard Stefan [2]" w:date="2017-10-20T19:18:00Z">
          <w:r w:rsidRPr="00D87022" w:rsidDel="00ED40CB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365E456A" w14:textId="460DC7C4" w:rsidR="00DD2E4A" w:rsidRDefault="00DD2E4A" w:rsidP="00DD2E4A">
      <w:pPr>
        <w:spacing w:after="0" w:line="240" w:lineRule="auto"/>
        <w:rPr>
          <w:rFonts w:ascii="Courier New" w:hAnsi="Courier New" w:cs="Courier New"/>
          <w:lang w:val="en-US"/>
        </w:rPr>
      </w:pPr>
      <w:ins w:id="5193" w:author="Richard Stefan" w:date="2016-09-16T18:43:00Z">
        <w:r>
          <w:rPr>
            <w:rFonts w:ascii="Courier New" w:hAnsi="Courier New" w:cs="Courier New"/>
            <w:lang w:val="en-US"/>
          </w:rPr>
          <w:tab/>
        </w:r>
      </w:ins>
      <w:r>
        <w:rPr>
          <w:rFonts w:ascii="Courier New" w:hAnsi="Courier New" w:cs="Courier New"/>
          <w:lang w:val="en-US"/>
        </w:rPr>
        <w:t>[area_code</w:t>
      </w:r>
      <w:ins w:id="519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195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19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</w:t>
      </w:r>
      <w:ins w:id="5197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198" w:author="Richard Stefan [2]" w:date="2017-10-20T19:19:00Z">
          <w:r w:rsidRPr="00D87022" w:rsidDel="007C75DF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49D3EC1" w14:textId="07241A05" w:rsidR="00F86F86" w:rsidRDefault="00F86F86" w:rsidP="00F86F86">
      <w:pPr>
        <w:spacing w:after="0" w:line="240" w:lineRule="auto"/>
        <w:rPr>
          <w:rFonts w:ascii="Courier New" w:hAnsi="Courier New" w:cs="Courier New"/>
          <w:lang w:val="en-US"/>
        </w:rPr>
      </w:pPr>
      <w:ins w:id="5199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 w:rsidR="00F8228D">
        <w:rPr>
          <w:rFonts w:ascii="Courier New" w:hAnsi="Courier New" w:cs="Courier New"/>
          <w:szCs w:val="72"/>
          <w:lang w:val="en-US"/>
        </w:rPr>
        <w:t>fir_uir_identifier</w:t>
      </w:r>
      <w:ins w:id="520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201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0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F8228D">
        <w:rPr>
          <w:rFonts w:ascii="Courier New" w:hAnsi="Courier New" w:cs="Courier New"/>
          <w:lang w:val="en-US"/>
        </w:rPr>
        <w:t>4</w:t>
      </w:r>
      <w:ins w:id="5203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204" w:author="Richard Stefan [2]" w:date="2017-10-20T19:19:00Z">
          <w:r w:rsidRPr="00D87022" w:rsidDel="007C75DF">
            <w:rPr>
              <w:rFonts w:ascii="Courier New" w:hAnsi="Courier New" w:cs="Courier New"/>
              <w:lang w:val="en-US"/>
            </w:rPr>
            <w:delText xml:space="preserve"> NOT NULL</w:delText>
          </w:r>
        </w:del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F06DC27" w14:textId="2D9135D5" w:rsidR="00D84A7F" w:rsidRDefault="00D84A7F" w:rsidP="00F86F8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[fir_uir_address] TEXT(4),</w:t>
      </w:r>
    </w:p>
    <w:p w14:paraId="0A643E41" w14:textId="7C371BAB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0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fir_uir_name</w:t>
      </w:r>
      <w:ins w:id="520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20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0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25)</w:t>
      </w:r>
      <w:ins w:id="5209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2DB4F50" w14:textId="6682CA0B" w:rsidR="002337DE" w:rsidRDefault="002337DE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1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fir_uir_indicator</w:t>
      </w:r>
      <w:ins w:id="521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21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1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1)</w:t>
      </w:r>
      <w:del w:id="5214" w:author="Richard Stefan [2]" w:date="2017-10-20T19:19:00Z">
        <w:r w:rsidDel="007C75DF">
          <w:rPr>
            <w:rFonts w:ascii="Courier New" w:hAnsi="Courier New" w:cs="Courier New"/>
            <w:lang w:val="en-US"/>
          </w:rPr>
          <w:delText xml:space="preserve"> NOT NULL</w:delText>
        </w:r>
      </w:del>
      <w:ins w:id="521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DA1D17F" w14:textId="5AFC89A9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1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seqno</w:t>
      </w:r>
      <w:ins w:id="521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18" w:author="Richard Stefan [2]" w:date="2017-10-20T19:19:00Z">
        <w:r w:rsidDel="007C75DF">
          <w:rPr>
            <w:rFonts w:ascii="Courier New" w:hAnsi="Courier New" w:cs="Courier New"/>
            <w:lang w:val="en-US"/>
          </w:rPr>
          <w:delText>numeric(53,0)</w:delText>
        </w:r>
      </w:del>
      <w:ins w:id="5219" w:author="Richard Stefan" w:date="2016-09-16T18:43:00Z">
        <w:del w:id="5220" w:author="Richard Stefan [2]" w:date="2017-10-20T19:19:00Z">
          <w:r w:rsidRPr="00D87022" w:rsidDel="007C75DF">
            <w:rPr>
              <w:rFonts w:ascii="Courier New" w:hAnsi="Courier New" w:cs="Courier New"/>
              <w:lang w:val="en-US"/>
            </w:rPr>
            <w:delText xml:space="preserve"> NOT NULL</w:delText>
          </w:r>
        </w:del>
      </w:ins>
      <w:ins w:id="5221" w:author="Richard Stefan [2]" w:date="2017-10-20T19:19:00Z">
        <w:r w:rsidR="007C75DF">
          <w:rPr>
            <w:rFonts w:ascii="Courier New" w:hAnsi="Courier New" w:cs="Courier New"/>
            <w:lang w:val="en-US"/>
          </w:rPr>
          <w:t>INT(3)</w:t>
        </w:r>
      </w:ins>
      <w:ins w:id="522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31BC0AC" w14:textId="2539F9CE" w:rsidR="00A35619" w:rsidRDefault="00A35619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23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boundary_via</w:t>
      </w:r>
      <w:ins w:id="5224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225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2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2</w:t>
      </w:r>
      <w:ins w:id="5227" w:author="Richard Stefan" w:date="2016-09-16T18:43:00Z">
        <w:r>
          <w:rPr>
            <w:rFonts w:ascii="Courier New" w:hAnsi="Courier New" w:cs="Courier New"/>
            <w:lang w:val="en-US"/>
          </w:rPr>
          <w:t>)</w:t>
        </w:r>
      </w:ins>
      <w:del w:id="5228" w:author="Richard Stefan [2]" w:date="2017-10-20T19:19:00Z">
        <w:r w:rsidDel="007C75DF">
          <w:rPr>
            <w:rFonts w:ascii="Courier New" w:hAnsi="Courier New" w:cs="Courier New"/>
            <w:lang w:val="en-US"/>
          </w:rPr>
          <w:delText xml:space="preserve"> NOT NULL</w:delText>
        </w:r>
      </w:del>
      <w:ins w:id="5229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5436071" w14:textId="1206A2EA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3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szCs w:val="72"/>
          <w:lang w:val="en-US"/>
        </w:rPr>
        <w:t>adjacent_fir_identifier</w:t>
      </w:r>
      <w:ins w:id="523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23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3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4</w:t>
      </w:r>
      <w:ins w:id="5234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5EC3F11" w14:textId="23A49D23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3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adjacent_uir_i</w:t>
      </w:r>
      <w:r>
        <w:rPr>
          <w:rFonts w:ascii="Courier New" w:hAnsi="Courier New" w:cs="Courier New"/>
          <w:szCs w:val="72"/>
          <w:lang w:val="en-US"/>
        </w:rPr>
        <w:t>dentifier</w:t>
      </w:r>
      <w:ins w:id="523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  <w:del w:id="523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23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4</w:t>
      </w:r>
      <w:ins w:id="5239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A2CCCD3" w14:textId="63BCD0A4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40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reporting_units_speed</w:t>
      </w:r>
      <w:ins w:id="5241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  <w:del w:id="5242" w:author="Richard Stefan [2]" w:date="2017-10-20T19:19:00Z">
          <w:r w:rsidRPr="00D87022" w:rsidDel="007C75DF">
            <w:rPr>
              <w:rFonts w:ascii="Courier New" w:hAnsi="Courier New" w:cs="Courier New"/>
              <w:lang w:val="en-US"/>
            </w:rPr>
            <w:delText xml:space="preserve"> </w:delText>
          </w:r>
        </w:del>
      </w:ins>
      <w:del w:id="5243" w:author="Richard Stefan [2]" w:date="2017-10-20T19:19:00Z">
        <w:r w:rsidDel="007C75DF">
          <w:rPr>
            <w:rFonts w:ascii="Courier New" w:hAnsi="Courier New" w:cs="Courier New"/>
            <w:lang w:val="en-US"/>
          </w:rPr>
          <w:delText>numeric(53,0)</w:delText>
        </w:r>
      </w:del>
      <w:ins w:id="5244" w:author="Richard Stefan [2]" w:date="2017-10-20T19:19:00Z">
        <w:r w:rsidR="00D0052C">
          <w:rPr>
            <w:rFonts w:ascii="Courier New" w:hAnsi="Courier New" w:cs="Courier New"/>
            <w:lang w:val="en-US"/>
          </w:rPr>
          <w:t xml:space="preserve"> INT(1</w:t>
        </w:r>
        <w:r w:rsidR="007C75DF">
          <w:rPr>
            <w:rFonts w:ascii="Courier New" w:hAnsi="Courier New" w:cs="Courier New"/>
            <w:lang w:val="en-US"/>
          </w:rPr>
          <w:t>)</w:t>
        </w:r>
      </w:ins>
      <w:ins w:id="524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E404895" w14:textId="1ED1549C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4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reporting_units_altitude</w:t>
      </w:r>
      <w:ins w:id="524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48" w:author="Richard Stefan [2]" w:date="2017-10-20T19:19:00Z">
        <w:r w:rsidDel="00D0052C">
          <w:rPr>
            <w:rFonts w:ascii="Courier New" w:hAnsi="Courier New" w:cs="Courier New"/>
            <w:lang w:val="en-US"/>
          </w:rPr>
          <w:delText>numeric(53,0)</w:delText>
        </w:r>
      </w:del>
      <w:ins w:id="5249" w:author="Richard Stefan [2]" w:date="2017-10-20T19:19:00Z">
        <w:r w:rsidR="00D0052C">
          <w:rPr>
            <w:rFonts w:ascii="Courier New" w:hAnsi="Courier New" w:cs="Courier New"/>
            <w:lang w:val="en-US"/>
          </w:rPr>
          <w:t>INT(1)</w:t>
        </w:r>
      </w:ins>
      <w:ins w:id="525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E12F937" w14:textId="5126387B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51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fir_uir_latitude</w:t>
      </w:r>
      <w:ins w:id="525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53" w:author="Richard Stefan [2]" w:date="2017-10-20T19:19:00Z">
        <w:r w:rsidDel="00D0052C">
          <w:rPr>
            <w:rFonts w:ascii="Courier New" w:hAnsi="Courier New" w:cs="Courier New"/>
            <w:lang w:val="en-US"/>
          </w:rPr>
          <w:delText>numeric(53,0) NOT NULL</w:delText>
        </w:r>
      </w:del>
      <w:ins w:id="5254" w:author="Richard Stefan [2]" w:date="2017-10-20T19:19:00Z">
        <w:r w:rsidR="00D0052C">
          <w:rPr>
            <w:rFonts w:ascii="Courier New" w:hAnsi="Courier New" w:cs="Courier New"/>
            <w:lang w:val="en-US"/>
          </w:rPr>
          <w:t>REAL(9)</w:t>
        </w:r>
      </w:ins>
      <w:ins w:id="525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3B30B210" w14:textId="60DD801C" w:rsidR="00F8228D" w:rsidRDefault="00F8228D" w:rsidP="00F8228D">
      <w:pPr>
        <w:spacing w:after="0" w:line="240" w:lineRule="auto"/>
        <w:rPr>
          <w:rFonts w:ascii="Courier New" w:hAnsi="Courier New" w:cs="Courier New"/>
          <w:lang w:val="en-US"/>
        </w:rPr>
      </w:pPr>
      <w:ins w:id="5256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fir_uir_longitude</w:t>
      </w:r>
      <w:ins w:id="525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58" w:author="Richard Stefan [2]" w:date="2017-10-20T19:20:00Z">
        <w:r w:rsidDel="00D0052C">
          <w:rPr>
            <w:rFonts w:ascii="Courier New" w:hAnsi="Courier New" w:cs="Courier New"/>
            <w:lang w:val="en-US"/>
          </w:rPr>
          <w:delText>numeric(53,0) NOT NULL</w:delText>
        </w:r>
      </w:del>
      <w:ins w:id="5259" w:author="Richard Stefan [2]" w:date="2017-10-20T19:20:00Z">
        <w:r w:rsidR="00D0052C">
          <w:rPr>
            <w:rFonts w:ascii="Courier New" w:hAnsi="Courier New" w:cs="Courier New"/>
            <w:lang w:val="en-US"/>
          </w:rPr>
          <w:t>REAL(10)</w:t>
        </w:r>
      </w:ins>
      <w:ins w:id="526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2D9F999E" w14:textId="15574C3F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61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arc_origin_latitude</w:t>
      </w:r>
      <w:ins w:id="526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63" w:author="Richard Stefan [2]" w:date="2017-10-20T19:20:00Z">
        <w:r w:rsidDel="00D0052C">
          <w:rPr>
            <w:rFonts w:ascii="Courier New" w:hAnsi="Courier New" w:cs="Courier New"/>
            <w:lang w:val="en-US"/>
          </w:rPr>
          <w:delText>numeric(53,0)</w:delText>
        </w:r>
      </w:del>
      <w:ins w:id="5264" w:author="Richard Stefan [2]" w:date="2017-10-20T19:20:00Z">
        <w:r w:rsidR="00D0052C">
          <w:rPr>
            <w:rFonts w:ascii="Courier New" w:hAnsi="Courier New" w:cs="Courier New"/>
            <w:lang w:val="en-US"/>
          </w:rPr>
          <w:t>REAL(9)</w:t>
        </w:r>
      </w:ins>
      <w:r>
        <w:rPr>
          <w:rFonts w:ascii="Courier New" w:hAnsi="Courier New" w:cs="Courier New"/>
          <w:lang w:val="en-US"/>
        </w:rPr>
        <w:t>,</w:t>
      </w:r>
    </w:p>
    <w:p w14:paraId="5ED4FC17" w14:textId="2E1360AE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65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arc_origin_longitude</w:t>
      </w:r>
      <w:ins w:id="526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67" w:author="Richard Stefan [2]" w:date="2017-10-20T19:20:00Z">
        <w:r w:rsidDel="00D0052C">
          <w:rPr>
            <w:rFonts w:ascii="Courier New" w:hAnsi="Courier New" w:cs="Courier New"/>
            <w:lang w:val="en-US"/>
          </w:rPr>
          <w:delText>numeric(53,0)</w:delText>
        </w:r>
      </w:del>
      <w:ins w:id="5268" w:author="Richard Stefan [2]" w:date="2017-10-20T19:20:00Z">
        <w:r w:rsidR="00D0052C">
          <w:rPr>
            <w:rFonts w:ascii="Courier New" w:hAnsi="Courier New" w:cs="Courier New"/>
            <w:lang w:val="en-US"/>
          </w:rPr>
          <w:t>REAL(10)</w:t>
        </w:r>
      </w:ins>
      <w:r>
        <w:rPr>
          <w:rFonts w:ascii="Courier New" w:hAnsi="Courier New" w:cs="Courier New"/>
          <w:lang w:val="en-US"/>
        </w:rPr>
        <w:t>,</w:t>
      </w:r>
    </w:p>
    <w:p w14:paraId="2BD7F950" w14:textId="310A8F44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69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arc_distance</w:t>
      </w:r>
      <w:ins w:id="5270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71" w:author="Richard Stefan [2]" w:date="2017-10-20T19:20:00Z">
        <w:r w:rsidDel="00D0052C">
          <w:rPr>
            <w:rFonts w:ascii="Courier New" w:hAnsi="Courier New" w:cs="Courier New"/>
            <w:lang w:val="en-US"/>
          </w:rPr>
          <w:delText>numeric(53,0)</w:delText>
        </w:r>
      </w:del>
      <w:ins w:id="5272" w:author="Richard Stefan [2]" w:date="2017-10-20T19:20:00Z">
        <w:r w:rsidR="00D0052C">
          <w:rPr>
            <w:rFonts w:ascii="Courier New" w:hAnsi="Courier New" w:cs="Courier New"/>
            <w:lang w:val="en-US"/>
          </w:rPr>
          <w:t>REAL(5)</w:t>
        </w:r>
      </w:ins>
      <w:r>
        <w:rPr>
          <w:rFonts w:ascii="Courier New" w:hAnsi="Courier New" w:cs="Courier New"/>
          <w:lang w:val="en-US"/>
        </w:rPr>
        <w:t>,</w:t>
      </w:r>
    </w:p>
    <w:p w14:paraId="17844EAD" w14:textId="57F0A4F6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73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arc_bearing</w:t>
      </w:r>
      <w:ins w:id="5274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] </w:t>
        </w:r>
      </w:ins>
      <w:del w:id="5275" w:author="Richard Stefan [2]" w:date="2017-10-20T19:20:00Z">
        <w:r w:rsidDel="00D0052C">
          <w:rPr>
            <w:rFonts w:ascii="Courier New" w:hAnsi="Courier New" w:cs="Courier New"/>
            <w:lang w:val="en-US"/>
          </w:rPr>
          <w:delText>numeric(53,0)</w:delText>
        </w:r>
      </w:del>
      <w:ins w:id="5276" w:author="Richard Stefan [2]" w:date="2017-10-20T19:20:00Z">
        <w:r w:rsidR="00D0052C">
          <w:rPr>
            <w:rFonts w:ascii="Courier New" w:hAnsi="Courier New" w:cs="Courier New"/>
            <w:lang w:val="en-US"/>
          </w:rPr>
          <w:t>REAL(5)</w:t>
        </w:r>
      </w:ins>
      <w:r>
        <w:rPr>
          <w:rFonts w:ascii="Courier New" w:hAnsi="Courier New" w:cs="Courier New"/>
          <w:lang w:val="en-US"/>
        </w:rPr>
        <w:t>,</w:t>
      </w:r>
    </w:p>
    <w:p w14:paraId="49CB09CE" w14:textId="5EC3F2A5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77" w:author="Richard Stefan" w:date="2016-09-16T18:43:00Z">
        <w:r>
          <w:rPr>
            <w:rFonts w:ascii="Courier New" w:hAnsi="Courier New" w:cs="Courier New"/>
            <w:lang w:val="en-US"/>
          </w:rPr>
          <w:tab/>
          <w:t>[</w:t>
        </w:r>
      </w:ins>
      <w:del w:id="5278" w:author="Richard Stefan [2]" w:date="2017-10-20T19:20:00Z">
        <w:r w:rsidDel="00D0052C">
          <w:rPr>
            <w:rFonts w:ascii="Courier New" w:hAnsi="Courier New" w:cs="Courier New"/>
            <w:lang w:val="en-US"/>
          </w:rPr>
          <w:delText>unit_indicator_lower_limit</w:delText>
        </w:r>
      </w:del>
      <w:ins w:id="5279" w:author="Richard Stefan [2]" w:date="2017-10-20T19:20:00Z">
        <w:r w:rsidR="00D0052C">
          <w:rPr>
            <w:rFonts w:ascii="Courier New" w:hAnsi="Courier New" w:cs="Courier New"/>
            <w:lang w:val="en-US"/>
          </w:rPr>
          <w:t>fir_upper_limit</w:t>
        </w:r>
      </w:ins>
      <w:ins w:id="5280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r>
        <w:rPr>
          <w:rFonts w:ascii="Courier New" w:hAnsi="Courier New" w:cs="Courier New"/>
          <w:lang w:val="en-US"/>
        </w:rPr>
        <w:t xml:space="preserve"> </w:t>
      </w:r>
      <w:del w:id="5281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5282" w:author="Richard Stefan [2]" w:date="2017-10-20T16:30:00Z">
        <w:r w:rsidR="0074348B">
          <w:rPr>
            <w:rFonts w:ascii="Courier New" w:hAnsi="Courier New" w:cs="Courier New"/>
            <w:lang w:val="en-US"/>
          </w:rPr>
          <w:t>TEXT</w:t>
        </w:r>
        <w:r w:rsidR="00D0052C">
          <w:rPr>
            <w:rFonts w:ascii="Courier New" w:hAnsi="Courier New" w:cs="Courier New"/>
            <w:lang w:val="en-US"/>
          </w:rPr>
          <w:t>(</w:t>
        </w:r>
      </w:ins>
      <w:ins w:id="5283" w:author="Richard Stefan [2]" w:date="2017-10-20T19:20:00Z">
        <w:r w:rsidR="00D0052C">
          <w:rPr>
            <w:rFonts w:ascii="Courier New" w:hAnsi="Courier New" w:cs="Courier New"/>
            <w:lang w:val="en-US"/>
          </w:rPr>
          <w:t>5</w:t>
        </w:r>
      </w:ins>
      <w:del w:id="5284" w:author="Richard Stefan [2]" w:date="2017-10-20T19:20:00Z">
        <w:r w:rsidDel="00D0052C">
          <w:rPr>
            <w:rFonts w:ascii="Courier New" w:hAnsi="Courier New" w:cs="Courier New"/>
            <w:lang w:val="en-US"/>
          </w:rPr>
          <w:delText>1</w:delText>
        </w:r>
      </w:del>
      <w:r>
        <w:rPr>
          <w:rFonts w:ascii="Courier New" w:hAnsi="Courier New" w:cs="Courier New"/>
          <w:lang w:val="en-US"/>
        </w:rPr>
        <w:t>),</w:t>
      </w:r>
    </w:p>
    <w:p w14:paraId="0D43FE34" w14:textId="6C7E80C3" w:rsidR="00CC4178" w:rsidRDefault="00CC4178" w:rsidP="00CC4178">
      <w:pPr>
        <w:spacing w:after="0" w:line="240" w:lineRule="auto"/>
        <w:rPr>
          <w:rFonts w:ascii="Courier New" w:hAnsi="Courier New" w:cs="Courier New"/>
          <w:lang w:val="en-US"/>
        </w:rPr>
      </w:pPr>
      <w:ins w:id="5285" w:author="Richard Stefan" w:date="2016-09-16T18:43:00Z">
        <w:r>
          <w:rPr>
            <w:rFonts w:ascii="Courier New" w:hAnsi="Courier New" w:cs="Courier New"/>
            <w:lang w:val="en-US"/>
          </w:rPr>
          <w:tab/>
        </w:r>
      </w:ins>
      <w:r>
        <w:rPr>
          <w:rFonts w:ascii="Courier New" w:hAnsi="Courier New" w:cs="Courier New"/>
          <w:lang w:val="en-US"/>
        </w:rPr>
        <w:t>[</w:t>
      </w:r>
      <w:ins w:id="5286" w:author="Richard Stefan [2]" w:date="2017-10-20T19:21:00Z">
        <w:r w:rsidR="00D0052C">
          <w:rPr>
            <w:rFonts w:ascii="Courier New" w:hAnsi="Courier New" w:cs="Courier New"/>
            <w:lang w:val="en-US"/>
          </w:rPr>
          <w:t>uir_</w:t>
        </w:r>
      </w:ins>
      <w:r>
        <w:rPr>
          <w:rFonts w:ascii="Courier New" w:hAnsi="Courier New" w:cs="Courier New"/>
          <w:lang w:val="en-US"/>
        </w:rPr>
        <w:t>lower_limit</w:t>
      </w:r>
      <w:ins w:id="5287" w:author="Richard Stefan" w:date="2016-09-16T18:43:00Z">
        <w:r w:rsidRPr="00D87022">
          <w:rPr>
            <w:rFonts w:ascii="Courier New" w:hAnsi="Courier New" w:cs="Courier New"/>
            <w:lang w:val="en-US"/>
          </w:rPr>
          <w:t>]</w:t>
        </w:r>
      </w:ins>
      <w:r>
        <w:rPr>
          <w:rFonts w:ascii="Courier New" w:hAnsi="Courier New" w:cs="Courier New"/>
          <w:lang w:val="en-US"/>
        </w:rPr>
        <w:t xml:space="preserve"> </w:t>
      </w:r>
      <w:del w:id="5288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ins w:id="5289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5),</w:t>
      </w:r>
    </w:p>
    <w:p w14:paraId="047BC69E" w14:textId="53883C8B" w:rsidR="00CC4178" w:rsidDel="00D0052C" w:rsidRDefault="00CC4178" w:rsidP="00CC4178">
      <w:pPr>
        <w:spacing w:after="0" w:line="240" w:lineRule="auto"/>
        <w:rPr>
          <w:del w:id="5290" w:author="Richard Stefan [2]" w:date="2017-10-20T19:21:00Z"/>
          <w:rFonts w:ascii="Courier New" w:hAnsi="Courier New" w:cs="Courier New"/>
          <w:lang w:val="en-US"/>
        </w:rPr>
      </w:pPr>
      <w:ins w:id="5291" w:author="Richard Stefan" w:date="2016-09-16T18:43:00Z">
        <w:del w:id="5292" w:author="Richard Stefan [2]" w:date="2017-10-20T19:21:00Z">
          <w:r w:rsidDel="00D0052C">
            <w:rPr>
              <w:rFonts w:ascii="Courier New" w:hAnsi="Courier New" w:cs="Courier New"/>
              <w:lang w:val="en-US"/>
            </w:rPr>
            <w:tab/>
            <w:delText>[</w:delText>
          </w:r>
        </w:del>
      </w:ins>
      <w:del w:id="5293" w:author="Richard Stefan [2]" w:date="2017-10-20T19:21:00Z">
        <w:r w:rsidDel="00D0052C">
          <w:rPr>
            <w:rFonts w:ascii="Courier New" w:hAnsi="Courier New" w:cs="Courier New"/>
            <w:lang w:val="en-US"/>
          </w:rPr>
          <w:delText>unit_indicator_upper_limit</w:delText>
        </w:r>
      </w:del>
      <w:ins w:id="5294" w:author="Richard Stefan" w:date="2016-09-16T18:43:00Z">
        <w:del w:id="5295" w:author="Richard Stefan [2]" w:date="2017-10-20T19:21:00Z">
          <w:r w:rsidRPr="00D87022" w:rsidDel="00D0052C">
            <w:rPr>
              <w:rFonts w:ascii="Courier New" w:hAnsi="Courier New" w:cs="Courier New"/>
              <w:lang w:val="en-US"/>
            </w:rPr>
            <w:delText>]</w:delText>
          </w:r>
        </w:del>
      </w:ins>
      <w:del w:id="5296" w:author="Richard Stefan [2]" w:date="2017-10-20T19:21:00Z">
        <w:r w:rsidDel="00D0052C">
          <w:rPr>
            <w:rFonts w:ascii="Courier New" w:hAnsi="Courier New" w:cs="Courier New"/>
            <w:lang w:val="en-US"/>
          </w:rPr>
          <w:delText xml:space="preserve"> </w:delText>
        </w:r>
      </w:del>
      <w:del w:id="5297" w:author="Richard Stefan [2]" w:date="2017-10-20T16:30:00Z">
        <w:r w:rsidDel="0074348B">
          <w:rPr>
            <w:rFonts w:ascii="Courier New" w:hAnsi="Courier New" w:cs="Courier New"/>
            <w:lang w:val="en-US"/>
          </w:rPr>
          <w:delText>text(</w:delText>
        </w:r>
      </w:del>
      <w:del w:id="5298" w:author="Richard Stefan [2]" w:date="2017-10-20T19:21:00Z">
        <w:r w:rsidDel="00D0052C">
          <w:rPr>
            <w:rFonts w:ascii="Courier New" w:hAnsi="Courier New" w:cs="Courier New"/>
            <w:lang w:val="en-US"/>
          </w:rPr>
          <w:delText>1),</w:delText>
        </w:r>
      </w:del>
    </w:p>
    <w:p w14:paraId="1B7F57F1" w14:textId="1B358192" w:rsidR="00CC4178" w:rsidRPr="00C60E5B" w:rsidRDefault="00CC4178" w:rsidP="00CC4178">
      <w:pPr>
        <w:spacing w:after="0" w:line="240" w:lineRule="auto"/>
        <w:rPr>
          <w:rFonts w:ascii="Courier New" w:hAnsi="Courier New" w:cs="Courier New"/>
          <w:lang w:val="fr-FR"/>
        </w:rPr>
      </w:pPr>
      <w:ins w:id="5299" w:author="Richard Stefan" w:date="2016-09-16T18:43:00Z">
        <w:r>
          <w:rPr>
            <w:rFonts w:ascii="Courier New" w:hAnsi="Courier New" w:cs="Courier New"/>
            <w:lang w:val="en-US"/>
          </w:rPr>
          <w:tab/>
        </w:r>
      </w:ins>
      <w:r w:rsidRPr="00C60E5B">
        <w:rPr>
          <w:rFonts w:ascii="Courier New" w:hAnsi="Courier New" w:cs="Courier New"/>
          <w:lang w:val="fr-FR"/>
        </w:rPr>
        <w:t>[</w:t>
      </w:r>
      <w:ins w:id="5300" w:author="Richard Stefan [2]" w:date="2017-10-20T19:21:00Z">
        <w:r w:rsidR="00D0052C">
          <w:rPr>
            <w:rFonts w:ascii="Courier New" w:hAnsi="Courier New" w:cs="Courier New"/>
            <w:lang w:val="fr-FR"/>
          </w:rPr>
          <w:t>uir_</w:t>
        </w:r>
      </w:ins>
      <w:r w:rsidRPr="00C60E5B">
        <w:rPr>
          <w:rFonts w:ascii="Courier New" w:hAnsi="Courier New" w:cs="Courier New"/>
          <w:lang w:val="fr-FR"/>
        </w:rPr>
        <w:t>upper_limit</w:t>
      </w:r>
      <w:ins w:id="5301" w:author="Richard Stefan" w:date="2016-09-16T18:43:00Z">
        <w:r w:rsidRPr="00C60E5B">
          <w:rPr>
            <w:rFonts w:ascii="Courier New" w:hAnsi="Courier New" w:cs="Courier New"/>
            <w:lang w:val="fr-FR"/>
          </w:rPr>
          <w:t>]</w:t>
        </w:r>
      </w:ins>
      <w:r w:rsidRPr="00C60E5B">
        <w:rPr>
          <w:rFonts w:ascii="Courier New" w:hAnsi="Courier New" w:cs="Courier New"/>
          <w:lang w:val="fr-FR"/>
        </w:rPr>
        <w:t xml:space="preserve"> </w:t>
      </w:r>
      <w:del w:id="5302" w:author="Richard Stefan [2]" w:date="2017-10-20T16:30:00Z">
        <w:r w:rsidRPr="00C60E5B" w:rsidDel="0074348B">
          <w:rPr>
            <w:rFonts w:ascii="Courier New" w:hAnsi="Courier New" w:cs="Courier New"/>
            <w:lang w:val="fr-FR"/>
          </w:rPr>
          <w:delText>text(</w:delText>
        </w:r>
      </w:del>
      <w:ins w:id="5303" w:author="Richard Stefan [2]" w:date="2017-10-20T16:30:00Z">
        <w:r w:rsidR="0074348B">
          <w:rPr>
            <w:rFonts w:ascii="Courier New" w:hAnsi="Courier New" w:cs="Courier New"/>
            <w:lang w:val="fr-FR"/>
          </w:rPr>
          <w:t>TEXT(</w:t>
        </w:r>
      </w:ins>
      <w:r w:rsidRPr="00C60E5B">
        <w:rPr>
          <w:rFonts w:ascii="Courier New" w:hAnsi="Courier New" w:cs="Courier New"/>
          <w:lang w:val="fr-FR"/>
        </w:rPr>
        <w:t>5)</w:t>
      </w:r>
      <w:r w:rsidR="00D853EB" w:rsidRPr="00C60E5B">
        <w:rPr>
          <w:rFonts w:ascii="Courier New" w:hAnsi="Courier New" w:cs="Courier New"/>
          <w:lang w:val="fr-FR"/>
        </w:rPr>
        <w:t>,</w:t>
      </w:r>
    </w:p>
    <w:p w14:paraId="34B7682D" w14:textId="4C837360" w:rsidR="00D853EB" w:rsidRPr="00C60E5B" w:rsidRDefault="00D853EB" w:rsidP="00D853EB">
      <w:pPr>
        <w:spacing w:after="0" w:line="240" w:lineRule="auto"/>
        <w:rPr>
          <w:rFonts w:ascii="Courier New" w:hAnsi="Courier New" w:cs="Courier New"/>
          <w:lang w:val="fr-FR"/>
        </w:rPr>
      </w:pPr>
      <w:ins w:id="5304" w:author="Richard Stefan" w:date="2016-09-16T18:43:00Z">
        <w:r w:rsidRPr="00C60E5B">
          <w:rPr>
            <w:rFonts w:ascii="Courier New" w:hAnsi="Courier New" w:cs="Courier New"/>
            <w:lang w:val="fr-FR"/>
          </w:rPr>
          <w:tab/>
        </w:r>
      </w:ins>
      <w:r w:rsidRPr="00C60E5B">
        <w:rPr>
          <w:rFonts w:ascii="Courier New" w:hAnsi="Courier New" w:cs="Courier New"/>
          <w:lang w:val="fr-FR"/>
        </w:rPr>
        <w:t>[cruise_table_idenfier</w:t>
      </w:r>
      <w:ins w:id="5305" w:author="Richard Stefan" w:date="2016-09-16T18:43:00Z">
        <w:r w:rsidRPr="00C60E5B">
          <w:rPr>
            <w:rFonts w:ascii="Courier New" w:hAnsi="Courier New" w:cs="Courier New"/>
            <w:lang w:val="fr-FR"/>
          </w:rPr>
          <w:t>]</w:t>
        </w:r>
      </w:ins>
      <w:r w:rsidRPr="00C60E5B">
        <w:rPr>
          <w:rFonts w:ascii="Courier New" w:hAnsi="Courier New" w:cs="Courier New"/>
          <w:lang w:val="fr-FR"/>
        </w:rPr>
        <w:t xml:space="preserve"> </w:t>
      </w:r>
      <w:del w:id="5306" w:author="Richard Stefan [2]" w:date="2017-10-20T16:30:00Z">
        <w:r w:rsidRPr="00C60E5B" w:rsidDel="0074348B">
          <w:rPr>
            <w:rFonts w:ascii="Courier New" w:hAnsi="Courier New" w:cs="Courier New"/>
            <w:lang w:val="fr-FR"/>
          </w:rPr>
          <w:delText>text(</w:delText>
        </w:r>
      </w:del>
      <w:ins w:id="5307" w:author="Richard Stefan [2]" w:date="2017-10-20T16:30:00Z">
        <w:r w:rsidR="0074348B">
          <w:rPr>
            <w:rFonts w:ascii="Courier New" w:hAnsi="Courier New" w:cs="Courier New"/>
            <w:lang w:val="fr-FR"/>
          </w:rPr>
          <w:t>TEXT(</w:t>
        </w:r>
      </w:ins>
      <w:r w:rsidRPr="00C60E5B">
        <w:rPr>
          <w:rFonts w:ascii="Courier New" w:hAnsi="Courier New" w:cs="Courier New"/>
          <w:lang w:val="fr-FR"/>
        </w:rPr>
        <w:t>2)</w:t>
      </w:r>
    </w:p>
    <w:p w14:paraId="77EBA830" w14:textId="77777777" w:rsidR="00D853EB" w:rsidRPr="00C60E5B" w:rsidRDefault="00D853EB" w:rsidP="00CC4178">
      <w:pPr>
        <w:spacing w:after="0" w:line="240" w:lineRule="auto"/>
        <w:rPr>
          <w:ins w:id="5308" w:author="Richard Stefan" w:date="2016-09-16T19:35:00Z"/>
          <w:rFonts w:ascii="Courier New" w:hAnsi="Courier New" w:cs="Courier New"/>
          <w:lang w:val="fr-FR"/>
        </w:rPr>
      </w:pPr>
    </w:p>
    <w:p w14:paraId="7F161987" w14:textId="10F18BFC" w:rsidR="00F86F86" w:rsidRDefault="00F86F86" w:rsidP="00F86F86">
      <w:pPr>
        <w:spacing w:after="0" w:line="240" w:lineRule="auto"/>
        <w:rPr>
          <w:rFonts w:ascii="Courier New" w:hAnsi="Courier New" w:cs="Courier New"/>
          <w:lang w:val="fr-FR"/>
        </w:rPr>
      </w:pPr>
      <w:r w:rsidRPr="00C60E5B">
        <w:rPr>
          <w:rFonts w:ascii="Courier New" w:hAnsi="Courier New" w:cs="Courier New"/>
          <w:lang w:val="fr-FR"/>
        </w:rPr>
        <w:t>)</w:t>
      </w:r>
    </w:p>
    <w:p w14:paraId="1D93F3A1" w14:textId="77777777" w:rsidR="006C4240" w:rsidRPr="00EC0E28" w:rsidRDefault="006C4240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39A6D2A2" w14:textId="77777777" w:rsidR="00EC0E28" w:rsidRPr="006C4240" w:rsidRDefault="00EC0E28" w:rsidP="00EC0E28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6C4240">
        <w:rPr>
          <w:rFonts w:ascii="Segoe UI Light" w:hAnsi="Segoe UI Light" w:cs="Segoe UI Light"/>
          <w:sz w:val="24"/>
          <w:szCs w:val="72"/>
          <w:lang w:val="fr-FR"/>
        </w:rPr>
        <w:t xml:space="preserve">Sort </w:t>
      </w:r>
      <w:r>
        <w:rPr>
          <w:rFonts w:ascii="Segoe UI Light" w:hAnsi="Segoe UI Light" w:cs="Segoe UI Light"/>
          <w:sz w:val="24"/>
          <w:szCs w:val="72"/>
          <w:lang w:val="fr-FR"/>
        </w:rPr>
        <w:t>Order</w:t>
      </w:r>
      <w:r w:rsidRPr="006C4240">
        <w:rPr>
          <w:rFonts w:ascii="Segoe UI Light" w:hAnsi="Segoe UI Light" w:cs="Segoe UI Light"/>
          <w:sz w:val="24"/>
          <w:szCs w:val="72"/>
          <w:lang w:val="fr-FR"/>
        </w:rPr>
        <w:t>:</w:t>
      </w:r>
    </w:p>
    <w:p w14:paraId="4FEB7302" w14:textId="77777777" w:rsidR="00EC0E28" w:rsidRPr="006454C0" w:rsidRDefault="00EC0E28" w:rsidP="00EC0E28">
      <w:pPr>
        <w:spacing w:after="0" w:line="240" w:lineRule="auto"/>
        <w:ind w:left="708"/>
        <w:rPr>
          <w:ins w:id="5309" w:author="Richard Stefan" w:date="2016-09-16T20:28:00Z"/>
          <w:rFonts w:ascii="Courier New" w:hAnsi="Courier New" w:cs="Courier New"/>
          <w:lang w:val="fr-FR"/>
        </w:rPr>
      </w:pPr>
      <w:r w:rsidRPr="006454C0">
        <w:rPr>
          <w:rFonts w:ascii="Courier New" w:hAnsi="Courier New" w:cs="Courier New"/>
          <w:lang w:val="fr-FR"/>
        </w:rPr>
        <w:t>[rowid]</w:t>
      </w:r>
    </w:p>
    <w:p w14:paraId="0DDE3F2A" w14:textId="77777777" w:rsidR="00F86F86" w:rsidRPr="00C60E5B" w:rsidRDefault="00F86F86" w:rsidP="00F86F86">
      <w:pPr>
        <w:spacing w:after="0" w:line="240" w:lineRule="auto"/>
        <w:rPr>
          <w:ins w:id="5310" w:author="Richard Stefan" w:date="2016-09-16T18:43:00Z"/>
          <w:rFonts w:ascii="Segoe UI Light" w:hAnsi="Segoe UI Light" w:cs="Segoe UI Light"/>
          <w:sz w:val="24"/>
          <w:szCs w:val="72"/>
          <w:lang w:val="fr-FR"/>
        </w:rPr>
      </w:pPr>
    </w:p>
    <w:p w14:paraId="2229F01F" w14:textId="77777777" w:rsidR="00F86F86" w:rsidRPr="00C60E5B" w:rsidRDefault="00F86F86" w:rsidP="00F86F86">
      <w:pPr>
        <w:spacing w:after="0" w:line="240" w:lineRule="auto"/>
        <w:rPr>
          <w:ins w:id="5311" w:author="Richard Stefan" w:date="2016-09-16T18:43:00Z"/>
          <w:rFonts w:ascii="Segoe UI Light" w:hAnsi="Segoe UI Light" w:cs="Segoe UI Light"/>
          <w:sz w:val="24"/>
          <w:szCs w:val="72"/>
          <w:lang w:val="fr-FR"/>
        </w:rPr>
      </w:pPr>
      <w:ins w:id="5312" w:author="Richard Stefan" w:date="2016-09-16T18:43:00Z">
        <w:r w:rsidRPr="00C60E5B">
          <w:rPr>
            <w:rFonts w:ascii="Segoe UI Light" w:hAnsi="Segoe UI Light" w:cs="Segoe UI Light"/>
            <w:sz w:val="24"/>
            <w:szCs w:val="72"/>
            <w:lang w:val="fr-FR"/>
          </w:rPr>
          <w:t>ASCII Format:</w:t>
        </w:r>
      </w:ins>
    </w:p>
    <w:p w14:paraId="3DEDA223" w14:textId="11F100FC" w:rsidR="00F86F86" w:rsidRPr="00C60E5B" w:rsidRDefault="00F86F86" w:rsidP="00F86F86">
      <w:pPr>
        <w:spacing w:after="0" w:line="240" w:lineRule="auto"/>
        <w:rPr>
          <w:ins w:id="5313" w:author="Richard Stefan" w:date="2016-09-16T18:43:00Z"/>
          <w:rFonts w:ascii="Courier New" w:hAnsi="Courier New" w:cs="Courier New"/>
          <w:lang w:val="fr-FR"/>
        </w:rPr>
      </w:pPr>
      <w:del w:id="5314" w:author="Richard Stefan [2]" w:date="2017-10-20T19:18:00Z">
        <w:r w:rsidRPr="00C60E5B" w:rsidDel="00ED40CB">
          <w:rPr>
            <w:rFonts w:ascii="Courier New" w:hAnsi="Courier New" w:cs="Courier New"/>
            <w:lang w:val="fr-FR"/>
          </w:rPr>
          <w:delText>UF</w:delText>
        </w:r>
      </w:del>
      <w:ins w:id="5315" w:author="Richard Stefan" w:date="2016-09-16T18:43:00Z">
        <w:del w:id="5316" w:author="Richard Stefan [2]" w:date="2017-10-20T19:18:00Z">
          <w:r w:rsidRPr="00C60E5B" w:rsidDel="00ED40CB">
            <w:rPr>
              <w:rFonts w:ascii="Courier New" w:hAnsi="Courier New" w:cs="Courier New"/>
              <w:lang w:val="fr-FR"/>
            </w:rPr>
            <w:delText>|</w:delText>
          </w:r>
        </w:del>
      </w:ins>
      <w:r w:rsidR="00DD2E4A" w:rsidRPr="00C60E5B">
        <w:rPr>
          <w:rFonts w:ascii="Courier New" w:hAnsi="Courier New" w:cs="Courier New"/>
          <w:lang w:val="fr-FR"/>
        </w:rPr>
        <w:t>Area Code|</w:t>
      </w:r>
      <w:r w:rsidR="00EF01AC" w:rsidRPr="00C60E5B">
        <w:rPr>
          <w:rFonts w:ascii="Courier New" w:hAnsi="Courier New" w:cs="Courier New"/>
          <w:szCs w:val="72"/>
          <w:lang w:val="fr-FR"/>
        </w:rPr>
        <w:t>FIR/UIR Identifier|</w:t>
      </w:r>
      <w:r w:rsidR="00D84A7F">
        <w:rPr>
          <w:rFonts w:ascii="Courier New" w:hAnsi="Courier New" w:cs="Courier New"/>
          <w:szCs w:val="72"/>
          <w:lang w:val="fr-FR"/>
        </w:rPr>
        <w:t>FIR/UIR Address|</w:t>
      </w:r>
      <w:r w:rsidR="00EF01AC" w:rsidRPr="00C60E5B">
        <w:rPr>
          <w:rFonts w:ascii="Courier New" w:hAnsi="Courier New" w:cs="Courier New"/>
          <w:lang w:val="fr-FR"/>
        </w:rPr>
        <w:t>FIR/UIR Name|</w:t>
      </w:r>
      <w:r w:rsidR="002337DE" w:rsidRPr="00C60E5B">
        <w:rPr>
          <w:rFonts w:ascii="Courier New" w:hAnsi="Courier New" w:cs="Courier New"/>
          <w:lang w:val="fr-FR"/>
        </w:rPr>
        <w:t>FIR/UIR Indicator|</w:t>
      </w:r>
      <w:r w:rsidR="00EF01AC" w:rsidRPr="00C60E5B">
        <w:rPr>
          <w:rFonts w:ascii="Courier New" w:hAnsi="Courier New" w:cs="Courier New"/>
          <w:lang w:val="fr-FR"/>
        </w:rPr>
        <w:t>Sequence Number|</w:t>
      </w:r>
      <w:r w:rsidR="00A35619" w:rsidRPr="00C60E5B">
        <w:rPr>
          <w:rFonts w:ascii="Courier New" w:hAnsi="Courier New" w:cs="Courier New"/>
          <w:lang w:val="fr-FR"/>
        </w:rPr>
        <w:t>Boundary Via|</w:t>
      </w:r>
      <w:r w:rsidR="00EF01AC" w:rsidRPr="00C60E5B">
        <w:rPr>
          <w:rFonts w:ascii="Courier New" w:hAnsi="Courier New" w:cs="Courier New"/>
          <w:lang w:val="fr-FR"/>
        </w:rPr>
        <w:t>Adjacent FIR Identifier|</w:t>
      </w:r>
      <w:r w:rsidR="00A35619" w:rsidRPr="00C60E5B">
        <w:rPr>
          <w:rFonts w:ascii="Courier New" w:hAnsi="Courier New" w:cs="Courier New"/>
          <w:lang w:val="fr-FR"/>
        </w:rPr>
        <w:br/>
      </w:r>
      <w:r w:rsidR="00EF01AC" w:rsidRPr="00C60E5B">
        <w:rPr>
          <w:rFonts w:ascii="Courier New" w:hAnsi="Courier New" w:cs="Courier New"/>
          <w:lang w:val="fr-FR"/>
        </w:rPr>
        <w:t>Adjacent UIR Identifier|Reporting Units Speed|</w:t>
      </w:r>
      <w:r w:rsidR="00A35619" w:rsidRPr="00C60E5B">
        <w:rPr>
          <w:rFonts w:ascii="Courier New" w:hAnsi="Courier New" w:cs="Courier New"/>
          <w:lang w:val="fr-FR"/>
        </w:rPr>
        <w:br/>
      </w:r>
      <w:r w:rsidR="00EF01AC" w:rsidRPr="00C60E5B">
        <w:rPr>
          <w:rFonts w:ascii="Courier New" w:hAnsi="Courier New" w:cs="Courier New"/>
          <w:lang w:val="fr-FR"/>
        </w:rPr>
        <w:t>Reporting Units Altitude| FIR/UIR Latitude|</w:t>
      </w:r>
      <w:r w:rsidR="00EF01AC" w:rsidRPr="00C60E5B">
        <w:rPr>
          <w:rFonts w:ascii="Courier New" w:hAnsi="Courier New" w:cs="Courier New"/>
          <w:lang w:val="fr-FR"/>
        </w:rPr>
        <w:br/>
        <w:t>FIR/UIR Longitude|Arc Origin Latitude|Arc Origin Longitude|</w:t>
      </w:r>
      <w:r w:rsidR="00EF01AC" w:rsidRPr="00C60E5B">
        <w:rPr>
          <w:rFonts w:ascii="Courier New" w:hAnsi="Courier New" w:cs="Courier New"/>
          <w:lang w:val="fr-FR"/>
        </w:rPr>
        <w:br/>
        <w:t>Arc Distance|Arc Bearing|FIR Upper Limit|UIR Lower Limit|</w:t>
      </w:r>
      <w:r w:rsidR="00EF01AC" w:rsidRPr="00C60E5B">
        <w:rPr>
          <w:rFonts w:ascii="Courier New" w:hAnsi="Courier New" w:cs="Courier New"/>
          <w:lang w:val="fr-FR"/>
        </w:rPr>
        <w:br/>
        <w:t xml:space="preserve">UIR Upper Limit|Cruise Table </w:t>
      </w:r>
      <w:r w:rsidR="007F67FE" w:rsidRPr="00C60E5B">
        <w:rPr>
          <w:rFonts w:ascii="Courier New" w:hAnsi="Courier New" w:cs="Courier New"/>
          <w:szCs w:val="72"/>
          <w:lang w:val="fr-FR"/>
        </w:rPr>
        <w:t>Identifier</w:t>
      </w:r>
    </w:p>
    <w:p w14:paraId="6072007D" w14:textId="77777777" w:rsidR="00F86F86" w:rsidRPr="00C60E5B" w:rsidRDefault="00F86F86" w:rsidP="00F86F86">
      <w:pPr>
        <w:spacing w:after="0" w:line="240" w:lineRule="auto"/>
        <w:rPr>
          <w:ins w:id="5317" w:author="Richard Stefan" w:date="2016-09-16T18:43:00Z"/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F86F86" w:rsidRPr="00C6013C" w14:paraId="59CA6710" w14:textId="77777777" w:rsidTr="00DA0CE9">
        <w:trPr>
          <w:ins w:id="5318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9AB35" w14:textId="77777777" w:rsidR="00F86F86" w:rsidRPr="00123CA5" w:rsidRDefault="00F86F86" w:rsidP="00DA0CE9">
            <w:pPr>
              <w:rPr>
                <w:ins w:id="5319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320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9C408" w14:textId="77777777" w:rsidR="00F86F86" w:rsidRDefault="00F86F86" w:rsidP="00DA0CE9">
            <w:pPr>
              <w:jc w:val="center"/>
              <w:rPr>
                <w:ins w:id="5321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322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22E17" w14:textId="77777777" w:rsidR="00F86F86" w:rsidRDefault="00F86F86" w:rsidP="00DA0CE9">
            <w:pPr>
              <w:jc w:val="center"/>
              <w:rPr>
                <w:ins w:id="5323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324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F142" w14:textId="77777777" w:rsidR="00F86F86" w:rsidRPr="00123CA5" w:rsidRDefault="00F86F86" w:rsidP="00DA0CE9">
            <w:pPr>
              <w:jc w:val="center"/>
              <w:rPr>
                <w:ins w:id="532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326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F86F86" w:rsidRPr="00C6013C" w:rsidDel="00ED40CB" w14:paraId="163E1C2B" w14:textId="0675B343" w:rsidTr="00DA0CE9">
        <w:trPr>
          <w:ins w:id="5327" w:author="Richard Stefan" w:date="2016-09-16T18:43:00Z"/>
          <w:del w:id="5328" w:author="Richard Stefan [2]" w:date="2017-10-20T19:18:00Z"/>
        </w:trPr>
        <w:tc>
          <w:tcPr>
            <w:tcW w:w="4678" w:type="dxa"/>
            <w:tcBorders>
              <w:top w:val="single" w:sz="4" w:space="0" w:color="auto"/>
            </w:tcBorders>
          </w:tcPr>
          <w:p w14:paraId="44E0B4D7" w14:textId="05EEA62E" w:rsidR="00F86F86" w:rsidRPr="00123CA5" w:rsidDel="00ED40CB" w:rsidRDefault="00F86F86" w:rsidP="00DA0CE9">
            <w:pPr>
              <w:rPr>
                <w:ins w:id="5329" w:author="Richard Stefan" w:date="2016-09-16T18:43:00Z"/>
                <w:del w:id="5330" w:author="Richard Stefan [2]" w:date="2017-10-20T19:18:00Z"/>
                <w:rFonts w:ascii="Courier New" w:hAnsi="Courier New" w:cs="Courier New"/>
                <w:szCs w:val="72"/>
                <w:lang w:val="en-US"/>
              </w:rPr>
            </w:pPr>
            <w:ins w:id="5331" w:author="Richard Stefan" w:date="2016-09-16T18:43:00Z">
              <w:del w:id="5332" w:author="Richard Stefan [2]" w:date="2017-10-20T19:18:00Z">
                <w:r w:rsidDel="00ED40CB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B8688C0" w14:textId="2F69E969" w:rsidR="00F86F86" w:rsidDel="00ED40CB" w:rsidRDefault="00F86F86" w:rsidP="00DA0CE9">
            <w:pPr>
              <w:jc w:val="center"/>
              <w:rPr>
                <w:ins w:id="5333" w:author="Richard Stefan" w:date="2016-09-16T18:43:00Z"/>
                <w:del w:id="5334" w:author="Richard Stefan [2]" w:date="2017-10-20T19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35" w:author="Richard Stefan" w:date="2016-09-16T18:43:00Z">
              <w:del w:id="5336" w:author="Richard Stefan [2]" w:date="2017-10-20T19:18:00Z">
                <w:r w:rsidDel="00ED40CB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39161F" w14:textId="0D2C2B8D" w:rsidR="00F86F86" w:rsidDel="00ED40CB" w:rsidRDefault="00F86F86" w:rsidP="00DA0CE9">
            <w:pPr>
              <w:jc w:val="center"/>
              <w:rPr>
                <w:ins w:id="5337" w:author="Richard Stefan" w:date="2016-09-16T18:43:00Z"/>
                <w:del w:id="5338" w:author="Richard Stefan [2]" w:date="2017-10-20T19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39" w:author="Richard Stefan" w:date="2016-09-16T18:43:00Z">
              <w:del w:id="5340" w:author="Richard Stefan [2]" w:date="2017-10-20T19:18:00Z">
                <w:r w:rsidDel="00ED40CB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12A483" w14:textId="728F81DB" w:rsidR="00F86F86" w:rsidDel="00ED40CB" w:rsidRDefault="00F86F86" w:rsidP="00DA0CE9">
            <w:pPr>
              <w:jc w:val="center"/>
              <w:rPr>
                <w:ins w:id="5341" w:author="Richard Stefan" w:date="2016-09-16T18:43:00Z"/>
                <w:del w:id="5342" w:author="Richard Stefan [2]" w:date="2017-10-20T19:18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43" w:author="Richard Stefan" w:date="2016-09-16T18:43:00Z">
              <w:del w:id="5344" w:author="Richard Stefan [2]" w:date="2017-10-20T19:18:00Z">
                <w:r w:rsidDel="00ED40CB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DD2E4A" w:rsidRPr="00C6013C" w14:paraId="1B08D02B" w14:textId="77777777" w:rsidTr="00DA0CE9">
        <w:tc>
          <w:tcPr>
            <w:tcW w:w="4678" w:type="dxa"/>
            <w:tcBorders>
              <w:top w:val="single" w:sz="4" w:space="0" w:color="auto"/>
            </w:tcBorders>
          </w:tcPr>
          <w:p w14:paraId="6DCC435A" w14:textId="359A2543" w:rsidR="00DD2E4A" w:rsidRDefault="00DD2E4A" w:rsidP="00DA0CE9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040BB3F" w14:textId="5255AC92" w:rsidR="00DD2E4A" w:rsidRDefault="00DD2E4A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5C3AEC" w14:textId="242A48F2" w:rsidR="00DD2E4A" w:rsidRDefault="00DD2E4A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34D642D" w14:textId="3C7B95B0" w:rsidR="00DD2E4A" w:rsidRDefault="00DD2E4A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86F86" w:rsidRPr="00C6013C" w14:paraId="0D726250" w14:textId="77777777" w:rsidTr="00DA0CE9">
        <w:trPr>
          <w:ins w:id="5345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CB6AB8" w14:textId="7D426408" w:rsidR="00F86F86" w:rsidRDefault="00BC4942" w:rsidP="00DA0CE9">
            <w:pPr>
              <w:rPr>
                <w:ins w:id="5346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FIR/UIR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CA1187" w14:textId="77777777" w:rsidR="00F86F86" w:rsidRDefault="00F86F86" w:rsidP="00DA0CE9">
            <w:pPr>
              <w:jc w:val="center"/>
              <w:rPr>
                <w:ins w:id="5347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48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0F251C" w14:textId="043AFF15" w:rsidR="00F86F86" w:rsidRDefault="00BC4942" w:rsidP="00DA0CE9">
            <w:pPr>
              <w:jc w:val="center"/>
              <w:rPr>
                <w:ins w:id="5349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0F7E70" w14:textId="4C469CDA" w:rsidR="00F86F86" w:rsidRDefault="00BC4942" w:rsidP="00DA0CE9">
            <w:pPr>
              <w:jc w:val="center"/>
              <w:rPr>
                <w:ins w:id="5350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D84A7F" w:rsidRPr="00C6013C" w14:paraId="1F7DE390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1BC879" w14:textId="7DB7EA47" w:rsidR="00D84A7F" w:rsidRDefault="00D84A7F" w:rsidP="00DA0CE9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FIR/UIR Address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E68813" w14:textId="4DE46A1C" w:rsidR="00D84A7F" w:rsidRDefault="00D84A7F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FF0AA2" w14:textId="44EE6150" w:rsidR="00D84A7F" w:rsidRDefault="00D84A7F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47B881" w14:textId="7941E19F" w:rsidR="00D84A7F" w:rsidRDefault="00D84A7F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5.151</w:t>
            </w:r>
          </w:p>
        </w:tc>
      </w:tr>
      <w:tr w:rsidR="00BC4942" w:rsidRPr="009444B1" w14:paraId="0A416431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E9AF1C" w14:textId="75B2DD9E" w:rsidR="00BC4942" w:rsidRDefault="00BC4942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FIR/UIR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EFB2CB" w14:textId="2E4AA015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AAE59E" w14:textId="57BED2C9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37D05D" w14:textId="011E6FBB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5.125</w:t>
            </w:r>
          </w:p>
        </w:tc>
      </w:tr>
      <w:tr w:rsidR="002337DE" w:rsidRPr="009444B1" w14:paraId="41DE0781" w14:textId="77777777" w:rsidTr="00DA0CE9">
        <w:trPr>
          <w:ins w:id="5351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202699" w14:textId="77777777" w:rsidR="002337DE" w:rsidRDefault="002337DE" w:rsidP="00DA0CE9">
            <w:pPr>
              <w:rPr>
                <w:ins w:id="5352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FIR/UIR 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758FCD" w14:textId="77777777" w:rsidR="002337DE" w:rsidRDefault="002337DE" w:rsidP="00DA0CE9">
            <w:pPr>
              <w:jc w:val="center"/>
              <w:rPr>
                <w:ins w:id="535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1A8B9C" w14:textId="77777777" w:rsidR="002337DE" w:rsidRDefault="002337DE" w:rsidP="00DA0CE9">
            <w:pPr>
              <w:jc w:val="center"/>
              <w:rPr>
                <w:ins w:id="535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6A94E0" w14:textId="77777777" w:rsidR="002337DE" w:rsidRDefault="002337DE" w:rsidP="00DA0CE9">
            <w:pPr>
              <w:jc w:val="center"/>
              <w:rPr>
                <w:ins w:id="535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5.117</w:t>
            </w:r>
          </w:p>
        </w:tc>
      </w:tr>
      <w:tr w:rsidR="00F86F86" w:rsidRPr="009444B1" w14:paraId="720AA4E9" w14:textId="77777777" w:rsidTr="00DA0CE9">
        <w:trPr>
          <w:ins w:id="5356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EE4116" w14:textId="7D84F30C" w:rsidR="00F86F86" w:rsidRDefault="00BC4942" w:rsidP="00DA0CE9">
            <w:pPr>
              <w:rPr>
                <w:ins w:id="5357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Sequence 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43E778" w14:textId="77777777" w:rsidR="00F86F86" w:rsidRDefault="00F86F86" w:rsidP="00DA0CE9">
            <w:pPr>
              <w:jc w:val="center"/>
              <w:rPr>
                <w:ins w:id="5358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59" w:author="Richard Stefan" w:date="2016-09-16T20:15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13D7D0" w14:textId="4A417D97" w:rsidR="00F86F86" w:rsidRDefault="00BC4942" w:rsidP="00DA0CE9">
            <w:pPr>
              <w:jc w:val="center"/>
              <w:rPr>
                <w:ins w:id="536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4B0BA5" w14:textId="0FEAE7E0" w:rsidR="00F86F86" w:rsidRDefault="00BC4942" w:rsidP="00DA0CE9">
            <w:pPr>
              <w:jc w:val="center"/>
              <w:rPr>
                <w:ins w:id="5361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A35619" w:rsidRPr="009444B1" w14:paraId="59D2A64E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9A87C37" w14:textId="77777777" w:rsidR="00A35619" w:rsidRDefault="00A35619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Boundary 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B25246" w14:textId="77777777" w:rsidR="00A35619" w:rsidRDefault="00A35619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0B30DC" w14:textId="77777777" w:rsidR="00A35619" w:rsidRDefault="00A35619" w:rsidP="00DA0CE9">
            <w:pPr>
              <w:tabs>
                <w:tab w:val="left" w:pos="240"/>
                <w:tab w:val="center" w:pos="459"/>
              </w:tabs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5E0AD6" w14:textId="77777777" w:rsidR="00A35619" w:rsidRDefault="00A35619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5.118</w:t>
            </w:r>
          </w:p>
        </w:tc>
      </w:tr>
      <w:tr w:rsidR="00F86F86" w:rsidRPr="009444B1" w14:paraId="3B791F18" w14:textId="77777777" w:rsidTr="00DA0CE9">
        <w:trPr>
          <w:ins w:id="5362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65751C" w14:textId="26CF1595" w:rsidR="00F86F86" w:rsidRDefault="00BC4942" w:rsidP="00DA0CE9">
            <w:pPr>
              <w:rPr>
                <w:ins w:id="5363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Adjacent FIR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4A6D64" w14:textId="062D13E4" w:rsidR="00F86F86" w:rsidRDefault="00BC4942" w:rsidP="00DA0CE9">
            <w:pPr>
              <w:jc w:val="center"/>
              <w:rPr>
                <w:ins w:id="536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537456" w14:textId="7211039F" w:rsidR="00F86F86" w:rsidRDefault="00BC4942" w:rsidP="00DA0CE9">
            <w:pPr>
              <w:jc w:val="center"/>
              <w:rPr>
                <w:ins w:id="536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A2ED5F" w14:textId="4452E8D8" w:rsidR="00F86F86" w:rsidRDefault="00BC4942" w:rsidP="00DA0CE9">
            <w:pPr>
              <w:jc w:val="center"/>
              <w:rPr>
                <w:ins w:id="536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F86F86" w:rsidRPr="009444B1" w14:paraId="15D02CA1" w14:textId="77777777" w:rsidTr="00DA0CE9">
        <w:trPr>
          <w:ins w:id="5367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AA9D6F" w14:textId="6A58CB4E" w:rsidR="00F86F86" w:rsidRDefault="00BC4942" w:rsidP="00DA0CE9">
            <w:pPr>
              <w:rPr>
                <w:ins w:id="5368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Adjacent UIR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666A44" w14:textId="1C359628" w:rsidR="00F86F86" w:rsidRDefault="00BC4942" w:rsidP="00DA0CE9">
            <w:pPr>
              <w:jc w:val="center"/>
              <w:rPr>
                <w:ins w:id="536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077C5C" w14:textId="25288AEF" w:rsidR="00F86F86" w:rsidRDefault="00BC4942" w:rsidP="00DA0CE9">
            <w:pPr>
              <w:jc w:val="center"/>
              <w:rPr>
                <w:ins w:id="537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3A9E1A" w14:textId="1F8CEE98" w:rsidR="00F86F86" w:rsidRDefault="00BC4942" w:rsidP="00DA0CE9">
            <w:pPr>
              <w:jc w:val="center"/>
              <w:rPr>
                <w:ins w:id="5371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F86F86" w:rsidRPr="009444B1" w14:paraId="707A1C4E" w14:textId="77777777" w:rsidTr="00DA0CE9">
        <w:trPr>
          <w:ins w:id="5372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4CE684" w14:textId="2364348C" w:rsidR="00F86F86" w:rsidRDefault="00BC4942" w:rsidP="00DA0CE9">
            <w:pPr>
              <w:rPr>
                <w:ins w:id="5373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Reporting Units Speed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734417A" w14:textId="77777777" w:rsidR="00F86F86" w:rsidRDefault="00F86F86" w:rsidP="00DA0CE9">
            <w:pPr>
              <w:jc w:val="center"/>
              <w:rPr>
                <w:ins w:id="537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75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C0B1F9" w14:textId="5BA6E13C" w:rsidR="00F86F86" w:rsidRDefault="00BC4942" w:rsidP="00BC4942">
            <w:pPr>
              <w:tabs>
                <w:tab w:val="left" w:pos="240"/>
                <w:tab w:val="center" w:pos="459"/>
              </w:tabs>
              <w:jc w:val="center"/>
              <w:rPr>
                <w:ins w:id="537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787054" w14:textId="63D26C0E" w:rsidR="00F86F86" w:rsidRDefault="00BC4942" w:rsidP="00DA0CE9">
            <w:pPr>
              <w:jc w:val="center"/>
              <w:rPr>
                <w:ins w:id="5377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5.122</w:t>
            </w:r>
          </w:p>
        </w:tc>
      </w:tr>
      <w:tr w:rsidR="00F86F86" w:rsidRPr="009444B1" w14:paraId="017C600C" w14:textId="77777777" w:rsidTr="00DA0CE9">
        <w:trPr>
          <w:ins w:id="5378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9CDBB8" w14:textId="7F048A58" w:rsidR="00F86F86" w:rsidRDefault="00BC4942" w:rsidP="00DA0CE9">
            <w:pPr>
              <w:rPr>
                <w:ins w:id="5379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Reporting Units 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A5CD39" w14:textId="77777777" w:rsidR="00F86F86" w:rsidRDefault="00F86F86" w:rsidP="00DA0CE9">
            <w:pPr>
              <w:jc w:val="center"/>
              <w:rPr>
                <w:ins w:id="538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81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BF0A6E" w14:textId="79C545EC" w:rsidR="00F86F86" w:rsidRDefault="00BC4942" w:rsidP="00DA0CE9">
            <w:pPr>
              <w:jc w:val="center"/>
              <w:rPr>
                <w:ins w:id="5382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FFE836" w14:textId="3FC65318" w:rsidR="00F86F86" w:rsidRDefault="00BC4942" w:rsidP="00DA0CE9">
            <w:pPr>
              <w:jc w:val="center"/>
              <w:rPr>
                <w:ins w:id="538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5.123</w:t>
            </w:r>
          </w:p>
        </w:tc>
      </w:tr>
      <w:tr w:rsidR="00F86F86" w:rsidRPr="009444B1" w14:paraId="0C494808" w14:textId="77777777" w:rsidTr="00DA0CE9">
        <w:trPr>
          <w:ins w:id="5384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7D6CBA" w14:textId="0653BB58" w:rsidR="00F86F86" w:rsidRDefault="00BC4942" w:rsidP="00DA0CE9">
            <w:pPr>
              <w:rPr>
                <w:ins w:id="5385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FIR/UIR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C0D02C" w14:textId="77777777" w:rsidR="00F86F86" w:rsidRDefault="00F86F86" w:rsidP="00DA0CE9">
            <w:pPr>
              <w:jc w:val="center"/>
              <w:rPr>
                <w:ins w:id="538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FEFA98" w14:textId="6B3C0119" w:rsidR="00F86F86" w:rsidRDefault="00BC4942" w:rsidP="00DA0CE9">
            <w:pPr>
              <w:jc w:val="center"/>
              <w:rPr>
                <w:ins w:id="538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del w:id="5388" w:author="Richard Stefan [2]" w:date="2017-10-20T19:22:00Z">
              <w:r w:rsidDel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  <w:ins w:id="5389" w:author="Richard Stefan [2]" w:date="2017-10-20T19:22:00Z">
              <w:r w:rsidR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E069D8" w14:textId="55E679A4" w:rsidR="00F86F86" w:rsidRDefault="00BC4942" w:rsidP="00DA0CE9">
            <w:pPr>
              <w:jc w:val="center"/>
              <w:rPr>
                <w:ins w:id="539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F86F86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36</w:t>
            </w:r>
          </w:p>
        </w:tc>
      </w:tr>
      <w:tr w:rsidR="00F86F86" w:rsidRPr="009444B1" w14:paraId="35566B79" w14:textId="77777777" w:rsidTr="00DA0CE9">
        <w:trPr>
          <w:ins w:id="539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5D1619" w14:textId="1C59F909" w:rsidR="00F86F86" w:rsidRDefault="00BC4942" w:rsidP="00DA0CE9">
            <w:pPr>
              <w:rPr>
                <w:ins w:id="539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FIR/UIR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25A9F3" w14:textId="77777777" w:rsidR="00F86F86" w:rsidRDefault="00F86F86" w:rsidP="00DA0CE9">
            <w:pPr>
              <w:jc w:val="center"/>
              <w:rPr>
                <w:ins w:id="539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94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F5CCA2" w14:textId="26E8B64E" w:rsidR="00F86F86" w:rsidRDefault="00D0052C" w:rsidP="00DA0CE9">
            <w:pPr>
              <w:jc w:val="center"/>
              <w:rPr>
                <w:ins w:id="539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396" w:author="Richard Stefan [2]" w:date="2017-10-20T19:2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10</w:t>
              </w:r>
            </w:ins>
            <w:del w:id="5397" w:author="Richard Stefan [2]" w:date="2017-10-20T19:22:00Z">
              <w:r w:rsidR="00BC4942" w:rsidDel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B83859" w14:textId="50AB1859" w:rsidR="00F86F86" w:rsidRDefault="00BC4942" w:rsidP="00DA0CE9">
            <w:pPr>
              <w:jc w:val="center"/>
              <w:rPr>
                <w:ins w:id="539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F86F86" w:rsidRPr="009444B1" w14:paraId="33623C93" w14:textId="77777777" w:rsidTr="00DA0CE9">
        <w:trPr>
          <w:ins w:id="5399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F65E330" w14:textId="2BBB47CD" w:rsidR="00F86F86" w:rsidRDefault="00BC4942" w:rsidP="00DA0CE9">
            <w:pPr>
              <w:rPr>
                <w:ins w:id="5400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C9874D" w14:textId="77777777" w:rsidR="00F86F86" w:rsidRDefault="00F86F86" w:rsidP="00DA0CE9">
            <w:pPr>
              <w:jc w:val="center"/>
              <w:rPr>
                <w:ins w:id="540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402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5846CC" w14:textId="48A696CB" w:rsidR="00F86F86" w:rsidRDefault="00D0052C" w:rsidP="00DA0CE9">
            <w:pPr>
              <w:jc w:val="center"/>
              <w:rPr>
                <w:ins w:id="540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404" w:author="Richard Stefan [2]" w:date="2017-10-20T19:22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5405" w:author="Richard Stefan [2]" w:date="2017-10-20T19:22:00Z">
              <w:r w:rsidR="00BC4942" w:rsidDel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A0F84B" w14:textId="293E8F18" w:rsidR="00F86F86" w:rsidRDefault="00BC4942" w:rsidP="00DA0CE9">
            <w:pPr>
              <w:jc w:val="center"/>
              <w:rPr>
                <w:ins w:id="540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86F86" w:rsidRPr="009444B1" w14:paraId="08B0BF89" w14:textId="77777777" w:rsidTr="00DA0CE9">
        <w:trPr>
          <w:ins w:id="5407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BA9962" w14:textId="6C272AF0" w:rsidR="00F86F86" w:rsidRDefault="00BC4942" w:rsidP="00DA0CE9">
            <w:pPr>
              <w:rPr>
                <w:ins w:id="5408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9B3777" w14:textId="77777777" w:rsidR="00F86F86" w:rsidRDefault="00F86F86" w:rsidP="00DA0CE9">
            <w:pPr>
              <w:jc w:val="center"/>
              <w:rPr>
                <w:ins w:id="540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ABBB87" w14:textId="39F3B606" w:rsidR="00F86F86" w:rsidRDefault="00BC4942" w:rsidP="00DA0CE9">
            <w:pPr>
              <w:jc w:val="center"/>
              <w:rPr>
                <w:ins w:id="541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5411" w:author="Richard Stefan [2]" w:date="2017-10-20T19:22:00Z">
              <w:r w:rsidR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5412" w:author="Richard Stefan [2]" w:date="2017-10-20T19:22:00Z">
              <w:r w:rsidDel="00D0052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460814" w14:textId="0FEFBC7F" w:rsidR="00F86F86" w:rsidRDefault="00BC4942" w:rsidP="00DA0CE9">
            <w:pPr>
              <w:jc w:val="center"/>
              <w:rPr>
                <w:ins w:id="541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F86F86" w:rsidRPr="009444B1" w14:paraId="61C511F7" w14:textId="77777777" w:rsidTr="00DA0CE9">
        <w:trPr>
          <w:ins w:id="5414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B09D31" w14:textId="103A86CE" w:rsidR="00F86F86" w:rsidRDefault="00BC4942" w:rsidP="00DA0CE9">
            <w:pPr>
              <w:rPr>
                <w:ins w:id="5415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8B6A5F" w14:textId="77777777" w:rsidR="00F86F86" w:rsidRDefault="00F86F86" w:rsidP="00DA0CE9">
            <w:pPr>
              <w:jc w:val="center"/>
              <w:rPr>
                <w:ins w:id="541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417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7C84DF" w14:textId="30335031" w:rsidR="00F86F86" w:rsidRDefault="00BC4942" w:rsidP="00DA0CE9">
            <w:pPr>
              <w:jc w:val="center"/>
              <w:rPr>
                <w:ins w:id="541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0227FF" w14:textId="26BA5834" w:rsidR="00F86F86" w:rsidRDefault="00BC4942" w:rsidP="00DA0CE9">
            <w:pPr>
              <w:jc w:val="center"/>
              <w:rPr>
                <w:ins w:id="541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F86F86" w:rsidRPr="009444B1" w14:paraId="7240D2DB" w14:textId="77777777" w:rsidTr="00DA0CE9">
        <w:trPr>
          <w:ins w:id="5420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4F10A3" w14:textId="7109B835" w:rsidR="00F86F86" w:rsidRDefault="00BC4942" w:rsidP="00DA0CE9">
            <w:pPr>
              <w:rPr>
                <w:ins w:id="5421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3E2A3C" w14:textId="77777777" w:rsidR="00F86F86" w:rsidRDefault="00F86F86" w:rsidP="00DA0CE9">
            <w:pPr>
              <w:jc w:val="center"/>
              <w:rPr>
                <w:ins w:id="5422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423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E724A6" w14:textId="77777777" w:rsidR="00F86F86" w:rsidRDefault="00F86F86" w:rsidP="00DA0CE9">
            <w:pPr>
              <w:jc w:val="center"/>
              <w:rPr>
                <w:ins w:id="542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75E0E1" w14:textId="618E941E" w:rsidR="00F86F86" w:rsidRDefault="00BC4942" w:rsidP="00DA0CE9">
            <w:pPr>
              <w:jc w:val="center"/>
              <w:rPr>
                <w:ins w:id="542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F86F86" w:rsidRPr="009444B1" w14:paraId="27B53A62" w14:textId="77777777" w:rsidTr="00DA0CE9">
        <w:trPr>
          <w:ins w:id="5426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E60176" w14:textId="52AD4ABB" w:rsidR="00F86F86" w:rsidRDefault="00BC4942" w:rsidP="00DA0CE9">
            <w:pPr>
              <w:rPr>
                <w:ins w:id="5427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FIR 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D2E6E9" w14:textId="41545834" w:rsidR="00F86F86" w:rsidRDefault="00BC4942" w:rsidP="00DA0CE9">
            <w:pPr>
              <w:jc w:val="center"/>
              <w:rPr>
                <w:ins w:id="542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F1205C" w14:textId="77777777" w:rsidR="00F86F86" w:rsidRDefault="00F86F86" w:rsidP="00DA0CE9">
            <w:pPr>
              <w:jc w:val="center"/>
              <w:rPr>
                <w:ins w:id="542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430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5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73273D" w14:textId="42476D6B" w:rsidR="00F86F86" w:rsidRDefault="00BC4942" w:rsidP="00DA0CE9">
            <w:pPr>
              <w:jc w:val="center"/>
              <w:rPr>
                <w:ins w:id="543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BC4942" w:rsidRPr="009444B1" w14:paraId="3CC99352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373798" w14:textId="48852AF5" w:rsidR="00BC4942" w:rsidRDefault="00BC4942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UIR Lower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5C9769" w14:textId="5366A49D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298523" w14:textId="2E244B20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E5826E" w14:textId="4E5CACB9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BC4942" w:rsidRPr="009444B1" w14:paraId="37EF5476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5780BE" w14:textId="6B533ED2" w:rsidR="00BC4942" w:rsidRDefault="00BC4942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UIR 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F2B63D" w14:textId="136E6807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462B5D" w14:textId="2A2D43A9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FA4329" w14:textId="5486ABBF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BC4942" w:rsidRPr="009444B1" w14:paraId="0C49B85C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35FCC6" w14:textId="7EB2F980" w:rsidR="00BC4942" w:rsidRDefault="00BC4942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Cruise Table </w:t>
            </w:r>
            <w:r w:rsidR="007F67FE">
              <w:rPr>
                <w:rFonts w:ascii="Courier New" w:hAnsi="Courier New" w:cs="Courier New"/>
                <w:szCs w:val="72"/>
                <w:lang w:val="en-US"/>
              </w:rPr>
              <w:t>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2F046E" w14:textId="28931678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C9DB42" w14:textId="4A1B4EDF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ED5103" w14:textId="4448E82F" w:rsidR="00BC4942" w:rsidRDefault="00BC4942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</w:tbl>
    <w:p w14:paraId="666C0467" w14:textId="77777777" w:rsidR="00506164" w:rsidRDefault="00506164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926B482" w14:textId="5B0EEB76" w:rsidR="00F86F86" w:rsidRPr="00166C90" w:rsidRDefault="00F86F86" w:rsidP="00F86F86">
      <w:pPr>
        <w:spacing w:after="0" w:line="240" w:lineRule="auto"/>
        <w:rPr>
          <w:ins w:id="543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433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6CE7B7B7" w14:textId="523B762B" w:rsidR="00F86F86" w:rsidRPr="00271C55" w:rsidRDefault="00F86F86" w:rsidP="00D84A7F">
      <w:pPr>
        <w:pStyle w:val="ListParagraph"/>
        <w:numPr>
          <w:ilvl w:val="0"/>
          <w:numId w:val="1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5434" w:author="Richard Stefan [2]" w:date="2017-10-20T19:18:00Z">
        <w:r w:rsidDel="00ED40CB">
          <w:rPr>
            <w:rFonts w:ascii="Courier New" w:hAnsi="Courier New" w:cs="Courier New"/>
            <w:lang w:val="en-US"/>
          </w:rPr>
          <w:delText>UF</w:delText>
        </w:r>
      </w:del>
      <w:ins w:id="5435" w:author="Richard Stefan" w:date="2016-09-16T18:43:00Z">
        <w:del w:id="5436" w:author="Richard Stefan [2]" w:date="2017-10-20T19:18:00Z">
          <w:r w:rsidRPr="00271C55" w:rsidDel="00ED40CB">
            <w:rPr>
              <w:rFonts w:ascii="Courier New" w:hAnsi="Courier New" w:cs="Courier New"/>
              <w:lang w:val="en-US"/>
            </w:rPr>
            <w:delText>|</w:delText>
          </w:r>
        </w:del>
      </w:ins>
      <w:r w:rsidR="00DD2E4A">
        <w:rPr>
          <w:rFonts w:ascii="Courier New" w:hAnsi="Courier New" w:cs="Courier New"/>
          <w:lang w:val="en-US"/>
        </w:rPr>
        <w:t>EUR|</w:t>
      </w:r>
      <w:r w:rsidR="008A6821">
        <w:rPr>
          <w:rFonts w:ascii="Courier New" w:hAnsi="Courier New" w:cs="Courier New"/>
          <w:lang w:val="en-US"/>
        </w:rPr>
        <w:t>LOVV|</w:t>
      </w:r>
      <w:r w:rsidR="00D84A7F" w:rsidRPr="00D84A7F">
        <w:rPr>
          <w:rFonts w:ascii="Courier New" w:hAnsi="Courier New" w:cs="Courier New"/>
          <w:lang w:val="en-US"/>
        </w:rPr>
        <w:t>ZRZX</w:t>
      </w:r>
      <w:r w:rsidR="00D84A7F">
        <w:rPr>
          <w:rFonts w:ascii="Courier New" w:hAnsi="Courier New" w:cs="Courier New"/>
          <w:lang w:val="en-US"/>
        </w:rPr>
        <w:t>|</w:t>
      </w:r>
      <w:r w:rsidR="008A6821">
        <w:rPr>
          <w:rFonts w:ascii="Courier New" w:hAnsi="Courier New" w:cs="Courier New"/>
          <w:lang w:val="en-US"/>
        </w:rPr>
        <w:t>VIENNA|F|10|</w:t>
      </w:r>
      <w:r w:rsidR="003F3269">
        <w:rPr>
          <w:rFonts w:ascii="Courier New" w:hAnsi="Courier New" w:cs="Courier New"/>
          <w:lang w:val="en-US"/>
        </w:rPr>
        <w:t>G|</w:t>
      </w:r>
      <w:r w:rsidR="008A6821">
        <w:rPr>
          <w:rFonts w:ascii="Courier New" w:hAnsi="Courier New" w:cs="Courier New"/>
          <w:lang w:val="en-US"/>
        </w:rPr>
        <w:t>LKAA||1|1|49.000000|</w:t>
      </w:r>
      <w:r w:rsidR="008A6821" w:rsidRPr="008A6821">
        <w:rPr>
          <w:rFonts w:ascii="Courier New" w:hAnsi="Courier New" w:cs="Courier New"/>
          <w:lang w:val="en-US"/>
        </w:rPr>
        <w:t>15.00388889</w:t>
      </w:r>
      <w:r w:rsidR="008A6821">
        <w:rPr>
          <w:rFonts w:ascii="Courier New" w:hAnsi="Courier New" w:cs="Courier New"/>
          <w:lang w:val="en-US"/>
        </w:rPr>
        <w:t>|||||UNLTD|||XX</w:t>
      </w:r>
    </w:p>
    <w:p w14:paraId="107FD52E" w14:textId="77777777" w:rsidR="00F86F86" w:rsidRDefault="00F86F86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321F631" w14:textId="77777777" w:rsidR="00F86F86" w:rsidRDefault="00F86F86" w:rsidP="00F86F86">
      <w:pPr>
        <w:spacing w:after="0" w:line="240" w:lineRule="auto"/>
        <w:rPr>
          <w:ins w:id="543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43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712089D7" w14:textId="529CFAFB" w:rsidR="00A70DF2" w:rsidDel="00ED40CB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39" w:author="Richard Stefan" w:date="2016-09-16T18:43:00Z"/>
          <w:del w:id="5440" w:author="Richard Stefan [2]" w:date="2017-10-20T19:18:00Z"/>
          <w:rFonts w:ascii="Segoe UI Light" w:hAnsi="Segoe UI Light" w:cs="Segoe UI Light"/>
          <w:sz w:val="24"/>
          <w:szCs w:val="72"/>
          <w:lang w:val="en-US"/>
        </w:rPr>
      </w:pPr>
      <w:ins w:id="5441" w:author="Richard Stefan" w:date="2016-09-16T18:43:00Z">
        <w:del w:id="5442" w:author="Richard Stefan [2]" w:date="2017-10-20T19:18:00Z">
          <w:r w:rsidRPr="00AA254B" w:rsidDel="00ED40CB">
            <w:rPr>
              <w:rFonts w:ascii="Courier New" w:hAnsi="Courier New" w:cs="Courier New"/>
              <w:lang w:val="en-US"/>
            </w:rPr>
            <w:delText>Record Type</w:delText>
          </w:r>
          <w:r w:rsidDel="00ED40CB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del w:id="5443" w:author="Richard Stefan [2]" w:date="2017-10-20T19:18:00Z">
        <w:r w:rsidDel="00ED40CB">
          <w:rPr>
            <w:rFonts w:ascii="Segoe UI Light" w:hAnsi="Segoe UI Light" w:cs="Segoe UI Light"/>
            <w:sz w:val="24"/>
            <w:szCs w:val="72"/>
            <w:lang w:val="en-US"/>
          </w:rPr>
          <w:delText>UF</w:delText>
        </w:r>
      </w:del>
      <w:ins w:id="5444" w:author="Richard Stefan" w:date="2016-09-16T18:43:00Z">
        <w:del w:id="5445" w:author="Richard Stefan [2]" w:date="2017-10-20T19:18:00Z">
          <w:r w:rsidDel="00ED40CB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0854F37F" w14:textId="77777777" w:rsidR="00A70DF2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4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447" w:author="Richard Stefan" w:date="2016-09-16T18:43:00Z">
        <w:r w:rsidRPr="00AA254B">
          <w:rPr>
            <w:rFonts w:ascii="Courier New" w:hAnsi="Courier New" w:cs="Courier New"/>
            <w:lang w:val="en-US"/>
          </w:rPr>
          <w:t>Area Code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 : geographical area</w:t>
        </w:r>
      </w:ins>
    </w:p>
    <w:p w14:paraId="3A7B933A" w14:textId="4EF27ECC" w:rsidR="00A70DF2" w:rsidRDefault="00861CAF" w:rsidP="00DE495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E495C">
        <w:rPr>
          <w:rFonts w:ascii="Courier New" w:hAnsi="Courier New" w:cs="Courier New"/>
          <w:szCs w:val="72"/>
          <w:lang w:val="en-US"/>
        </w:rPr>
        <w:t xml:space="preserve">FIR/UIR Identifier </w:t>
      </w:r>
      <w:ins w:id="5448" w:author="Richard Stefan" w:date="2016-09-16T18:43:00Z">
        <w:r w:rsidR="00A70DF2" w:rsidRPr="00DE495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47F73146" w14:textId="6274C7A5" w:rsidR="00D84A7F" w:rsidRPr="00DE495C" w:rsidRDefault="00D84A7F" w:rsidP="00DE495C">
      <w:pPr>
        <w:pStyle w:val="ListParagraph"/>
        <w:numPr>
          <w:ilvl w:val="0"/>
          <w:numId w:val="11"/>
        </w:numPr>
        <w:spacing w:after="0" w:line="240" w:lineRule="auto"/>
        <w:rPr>
          <w:ins w:id="544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FIR/UIR Address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communication address of the FIR/UIR to supplement the FIR/UIR ident</w:t>
      </w:r>
      <w:r w:rsidR="00A04851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A0485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A04851">
        <w:rPr>
          <w:rFonts w:ascii="Segoe UI Light" w:hAnsi="Segoe UI Light" w:cs="Segoe UI Light"/>
          <w:sz w:val="24"/>
          <w:szCs w:val="72"/>
          <w:lang w:val="en-US"/>
        </w:rPr>
        <w:instrText xml:space="preserve"> REF _Ref502668043 \r \h </w:instrText>
      </w:r>
      <w:r w:rsidR="00A04851">
        <w:rPr>
          <w:rFonts w:ascii="Segoe UI Light" w:hAnsi="Segoe UI Light" w:cs="Segoe UI Light"/>
          <w:sz w:val="24"/>
          <w:szCs w:val="72"/>
          <w:lang w:val="en-US"/>
        </w:rPr>
      </w:r>
      <w:r w:rsidR="00A0485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3.35</w:t>
      </w:r>
      <w:r w:rsidR="00A0485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A04851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1CBDB95" w14:textId="0976DBB7" w:rsidR="00A70DF2" w:rsidRPr="00755EA3" w:rsidRDefault="00861CAF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5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FIR/UIR Name </w:t>
      </w:r>
      <w:ins w:id="5451" w:author="Richard Stefan" w:date="2016-09-16T18:43:00Z">
        <w:r w:rsidR="00A70DF2" w:rsidRPr="00755EA3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A70DF2" w:rsidRPr="00755EA3">
        <w:rPr>
          <w:rFonts w:ascii="Segoe UI Light" w:hAnsi="Segoe UI Light" w:cs="Segoe UI Light"/>
          <w:sz w:val="24"/>
          <w:szCs w:val="72"/>
          <w:lang w:val="en-US"/>
        </w:rPr>
        <w:t>the name of the controlled airspace when</w:t>
      </w:r>
      <w:r w:rsidR="00A70DF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70DF2" w:rsidRPr="00755EA3">
        <w:rPr>
          <w:rFonts w:ascii="Segoe UI Light" w:hAnsi="Segoe UI Light" w:cs="Segoe UI Light"/>
          <w:sz w:val="24"/>
          <w:szCs w:val="72"/>
          <w:lang w:val="en-US"/>
        </w:rPr>
        <w:t>assigned</w:t>
      </w:r>
    </w:p>
    <w:p w14:paraId="74B3AFDA" w14:textId="0E68CBD8" w:rsidR="00A70DF2" w:rsidRDefault="00861CAF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5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FIR/UIR Indicator </w:t>
      </w:r>
      <w:ins w:id="5453" w:author="Richard Stefan" w:date="2016-09-16T18:43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A70DF2" w:rsidRPr="00755EA3">
        <w:rPr>
          <w:rFonts w:ascii="Segoe UI Light" w:hAnsi="Segoe UI Light" w:cs="Segoe UI Light"/>
          <w:sz w:val="24"/>
          <w:szCs w:val="72"/>
          <w:lang w:val="en-US"/>
        </w:rPr>
        <w:t>indicate the type of controlled airspace</w:t>
      </w:r>
      <w:r w:rsidR="00A70DF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5454" w:author="Richard Stefan" w:date="2016-09-16T20:38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>(see appendi</w:t>
        </w:r>
      </w:ins>
      <w:r w:rsidR="002F3348">
        <w:rPr>
          <w:rFonts w:ascii="Segoe UI Light" w:hAnsi="Segoe UI Light" w:cs="Segoe UI Light"/>
          <w:sz w:val="24"/>
          <w:szCs w:val="72"/>
          <w:lang w:val="en-US"/>
        </w:rPr>
        <w:t xml:space="preserve">x </w:t>
      </w:r>
      <w:r w:rsidR="002F3348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2F3348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_Ref461901463 \r \h </w:instrText>
      </w:r>
      <w:r w:rsidR="002F3348">
        <w:rPr>
          <w:rFonts w:ascii="Segoe UI Light" w:hAnsi="Segoe UI Light" w:cs="Segoe UI Light"/>
          <w:sz w:val="24"/>
          <w:szCs w:val="72"/>
          <w:lang w:val="en-US"/>
        </w:rPr>
      </w:r>
      <w:r w:rsidR="002F3348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3.7</w:t>
      </w:r>
      <w:r w:rsidR="002F3348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ins w:id="5455" w:author="Richard Stefan" w:date="2016-09-16T20:38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1C5CA0CE" w14:textId="3C56AD3A" w:rsidR="00A70DF2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Sequence Number </w:t>
      </w:r>
      <w:ins w:id="5456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</w:t>
      </w:r>
      <w:r>
        <w:rPr>
          <w:rFonts w:ascii="Segoe UI Light" w:hAnsi="Segoe UI Light" w:cs="Segoe UI Light"/>
          <w:sz w:val="24"/>
          <w:szCs w:val="72"/>
          <w:lang w:val="en-US"/>
        </w:rPr>
        <w:t>each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, n</w:t>
      </w:r>
      <w:r>
        <w:rPr>
          <w:rFonts w:ascii="Segoe UI Light" w:hAnsi="Segoe UI Light" w:cs="Segoe UI Light"/>
          <w:sz w:val="24"/>
          <w:szCs w:val="72"/>
          <w:lang w:val="en-US"/>
        </w:rPr>
        <w:t>o duplicate sequences per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5F6A3EA9" w14:textId="502DEF36" w:rsidR="00861CAF" w:rsidRDefault="00861CAF" w:rsidP="00861CAF">
      <w:pPr>
        <w:pStyle w:val="ListParagraph"/>
        <w:numPr>
          <w:ilvl w:val="0"/>
          <w:numId w:val="11"/>
        </w:numPr>
        <w:spacing w:after="0" w:line="240" w:lineRule="auto"/>
        <w:rPr>
          <w:ins w:id="545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Boundary Via </w:t>
      </w:r>
      <w:ins w:id="545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0762A0">
        <w:rPr>
          <w:rFonts w:ascii="Segoe UI Light" w:hAnsi="Segoe UI Light" w:cs="Segoe UI Light"/>
          <w:sz w:val="24"/>
          <w:szCs w:val="72"/>
          <w:lang w:val="en-US"/>
        </w:rPr>
        <w:t>defines the path of the boundary from the position identified in the record to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E495C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 w:rsidR="00DE495C">
        <w:rPr>
          <w:rFonts w:ascii="Segoe UI Light" w:hAnsi="Segoe UI Light" w:cs="Segoe UI Light"/>
          <w:sz w:val="24"/>
          <w:szCs w:val="72"/>
          <w:lang w:val="en-US"/>
        </w:rPr>
      </w:r>
      <w:r w:rsidR="00DE495C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3.26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E495C"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94362BD" w14:textId="5AC45D18" w:rsidR="00861CAF" w:rsidRDefault="00861CAF" w:rsidP="00861CAF">
      <w:pPr>
        <w:pStyle w:val="ListParagraph"/>
        <w:numPr>
          <w:ilvl w:val="0"/>
          <w:numId w:val="11"/>
        </w:numPr>
        <w:spacing w:after="0" w:line="240" w:lineRule="auto"/>
        <w:rPr>
          <w:ins w:id="545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Adjacent FIR Identifier </w:t>
      </w:r>
      <w:ins w:id="546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1E0E9D64" w14:textId="7937FD01" w:rsidR="00861CAF" w:rsidRDefault="00861CAF" w:rsidP="00861CAF">
      <w:pPr>
        <w:pStyle w:val="ListParagraph"/>
        <w:numPr>
          <w:ilvl w:val="0"/>
          <w:numId w:val="11"/>
        </w:numPr>
        <w:spacing w:after="0" w:line="240" w:lineRule="auto"/>
        <w:rPr>
          <w:ins w:id="546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Adjacent UIR Identifier </w:t>
      </w:r>
      <w:ins w:id="546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76F28068" w14:textId="3E569368" w:rsidR="00861CAF" w:rsidRPr="00DE495C" w:rsidRDefault="00861CAF" w:rsidP="00DE495C">
      <w:pPr>
        <w:pStyle w:val="ListParagraph"/>
        <w:numPr>
          <w:ilvl w:val="0"/>
          <w:numId w:val="11"/>
        </w:numPr>
        <w:spacing w:after="0" w:line="240" w:lineRule="auto"/>
        <w:rPr>
          <w:ins w:id="546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DE495C">
        <w:rPr>
          <w:rFonts w:ascii="Courier New" w:hAnsi="Courier New" w:cs="Courier New"/>
          <w:lang w:val="en-US"/>
        </w:rPr>
        <w:t xml:space="preserve">Reporting Units Speed </w:t>
      </w:r>
      <w:ins w:id="5464" w:author="Richard Stefan" w:date="2016-09-16T18:43:00Z">
        <w:r w:rsidRPr="00DE495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indicate the units of measurement concerning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True Air Speed used in the specific FIR/UIR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5465" w:author="Richard Stefan" w:date="2016-09-16T20:38:00Z">
        <w:r w:rsidR="00DE495C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6A642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6A642C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_Ref461901666 \r \h </w:instrTex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3.20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5466" w:author="Richard Stefan" w:date="2016-09-16T20:38:00Z">
        <w:r w:rsidR="00DE495C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5A70F265" w14:textId="350653DC" w:rsidR="00861CAF" w:rsidRPr="00DE495C" w:rsidRDefault="00861CAF" w:rsidP="00DE495C">
      <w:pPr>
        <w:pStyle w:val="ListParagraph"/>
        <w:numPr>
          <w:ilvl w:val="0"/>
          <w:numId w:val="11"/>
        </w:numPr>
        <w:spacing w:after="0" w:line="240" w:lineRule="auto"/>
        <w:rPr>
          <w:ins w:id="546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DE495C">
        <w:rPr>
          <w:rFonts w:ascii="Courier New" w:hAnsi="Courier New" w:cs="Courier New"/>
          <w:lang w:val="en-US"/>
        </w:rPr>
        <w:t xml:space="preserve">Reporting Units Altitude </w:t>
      </w:r>
      <w:ins w:id="5468" w:author="Richard Stefan" w:date="2016-09-16T18:43:00Z">
        <w:r w:rsidRPr="00DE495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indicate the units of measurement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E495C" w:rsidRPr="00DE495C">
        <w:rPr>
          <w:rFonts w:ascii="Segoe UI Light" w:hAnsi="Segoe UI Light" w:cs="Segoe UI Light"/>
          <w:sz w:val="24"/>
          <w:szCs w:val="72"/>
          <w:lang w:val="en-US"/>
        </w:rPr>
        <w:t>concerning the altitude used in the specific FIR/UIR</w:t>
      </w:r>
      <w:r w:rsidR="00DE495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ins w:id="5469" w:author="Richard Stefan" w:date="2016-09-16T20:38:00Z">
        <w:r w:rsidR="00DE495C">
          <w:rPr>
            <w:rFonts w:ascii="Segoe UI Light" w:hAnsi="Segoe UI Light" w:cs="Segoe UI Light"/>
            <w:sz w:val="24"/>
            <w:szCs w:val="72"/>
            <w:lang w:val="en-US"/>
          </w:rPr>
          <w:t>(see appendix</w:t>
        </w:r>
      </w:ins>
      <w:r w:rsidR="006A642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6A642C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_Ref461901672 \r \h </w:instrTex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3.21</w:t>
      </w:r>
      <w:r w:rsidR="006A642C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ins w:id="5470" w:author="Richard Stefan" w:date="2016-09-16T20:38:00Z">
        <w:r w:rsidR="00DE495C">
          <w:rPr>
            <w:rFonts w:ascii="Segoe UI Light" w:hAnsi="Segoe UI Light" w:cs="Segoe UI Light"/>
            <w:sz w:val="24"/>
            <w:szCs w:val="72"/>
            <w:lang w:val="en-US"/>
          </w:rPr>
          <w:t>)</w:t>
        </w:r>
      </w:ins>
    </w:p>
    <w:p w14:paraId="796C8D7B" w14:textId="2D5A139F" w:rsidR="00A70DF2" w:rsidRDefault="00861CAF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7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FIR/UIR </w:t>
      </w:r>
      <w:r w:rsidR="00A70DF2">
        <w:rPr>
          <w:rFonts w:ascii="Courier New" w:hAnsi="Courier New" w:cs="Courier New"/>
          <w:lang w:val="en-US"/>
        </w:rPr>
        <w:t xml:space="preserve">Latitude </w:t>
      </w:r>
      <w:ins w:id="5472" w:author="Richard Stefan" w:date="2016-09-16T18:43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FIR/UIR </w:t>
      </w:r>
      <w:ins w:id="5473" w:author="Richard Stefan" w:date="2016-09-16T20:39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547C9A2C" w14:textId="27D13939" w:rsidR="00A70DF2" w:rsidRDefault="00861CAF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7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FIR/UIR </w:t>
      </w:r>
      <w:r w:rsidR="00A70DF2">
        <w:rPr>
          <w:rFonts w:ascii="Courier New" w:hAnsi="Courier New" w:cs="Courier New"/>
          <w:lang w:val="en-US"/>
        </w:rPr>
        <w:t xml:space="preserve">Longitude </w:t>
      </w:r>
      <w:ins w:id="5475" w:author="Richard Stefan" w:date="2016-09-16T18:43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FIR/UIR </w:t>
      </w:r>
      <w:ins w:id="5476" w:author="Richard Stefan" w:date="2016-09-16T20:39:00Z">
        <w:r w:rsidR="00A70DF2"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4B3378CE" w14:textId="77777777" w:rsidR="00A70DF2" w:rsidRPr="00860A5B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7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Origin Latitude </w:t>
      </w:r>
      <w:ins w:id="547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5479" w:author="Richard Stefan" w:date="2016-09-16T20:39:00Z"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10AE431E" w14:textId="77777777" w:rsidR="00A70DF2" w:rsidRPr="00860A5B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8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Arc Origin Longitude </w:t>
      </w:r>
      <w:ins w:id="5481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5482" w:author="Richard Stefan" w:date="2016-09-16T20:39:00Z"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085185EE" w14:textId="77777777" w:rsidR="00A70DF2" w:rsidRPr="00B257CC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8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Distance </w:t>
      </w:r>
      <w:ins w:id="5484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3A8BBF7F" w14:textId="77777777" w:rsidR="00A70DF2" w:rsidRPr="00B257CC" w:rsidRDefault="00A70DF2" w:rsidP="00A70DF2">
      <w:pPr>
        <w:pStyle w:val="ListParagraph"/>
        <w:numPr>
          <w:ilvl w:val="0"/>
          <w:numId w:val="11"/>
        </w:numPr>
        <w:spacing w:after="0" w:line="240" w:lineRule="auto"/>
        <w:rPr>
          <w:ins w:id="548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B257CC">
        <w:rPr>
          <w:rFonts w:ascii="Courier New" w:hAnsi="Courier New" w:cs="Courier New"/>
          <w:lang w:val="en-US"/>
        </w:rPr>
        <w:t xml:space="preserve">Arc Bearing </w:t>
      </w:r>
      <w:ins w:id="5486" w:author="Richard Stefan" w:date="2016-09-16T18:43:00Z">
        <w:r w:rsidRPr="00B257C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55818126" w14:textId="4A7858ED" w:rsidR="00A70DF2" w:rsidRDefault="00861CAF" w:rsidP="00A70DF2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FIR Upper Limit </w:t>
      </w:r>
      <w:ins w:id="5487" w:author="Richard Stefan" w:date="2016-09-16T18:43:00Z">
        <w:r w:rsidR="00A70DF2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="00A70DF2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>
        <w:rPr>
          <w:rFonts w:ascii="Segoe UI Light" w:hAnsi="Segoe UI Light" w:cs="Segoe UI Light"/>
          <w:sz w:val="24"/>
          <w:szCs w:val="72"/>
          <w:lang w:val="en-US"/>
        </w:rPr>
        <w:t>FIR upper</w:t>
      </w:r>
      <w:r w:rsidR="00A70DF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70DF2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671B0DF2" w14:textId="43FF2534" w:rsidR="00861CAF" w:rsidRDefault="00861CAF" w:rsidP="00861CA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UIR Lower Limit </w:t>
      </w:r>
      <w:ins w:id="548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UIR lower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37235CDA" w14:textId="2DBD5DB1" w:rsidR="00861CAF" w:rsidRDefault="00861CAF" w:rsidP="00861CA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UIR Upper Limit </w:t>
      </w:r>
      <w:ins w:id="5489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UIR upper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7C1D8B19" w14:textId="7FF3DAF3" w:rsidR="00D853EB" w:rsidRPr="00141658" w:rsidRDefault="00141658" w:rsidP="00AB33A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Cruise Table </w:t>
      </w:r>
      <w:r>
        <w:rPr>
          <w:rFonts w:ascii="Courier New" w:hAnsi="Courier New" w:cs="Courier New"/>
          <w:szCs w:val="72"/>
          <w:lang w:val="en-US"/>
        </w:rPr>
        <w:t>Identifier</w:t>
      </w:r>
      <w:r w:rsidRPr="00141658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: </w:t>
      </w:r>
      <w:r w:rsidR="00D853EB" w:rsidRPr="00141658"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3.6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853EB" w:rsidRPr="00141658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AD63AB7" w14:textId="40724DC0" w:rsidR="0036655D" w:rsidRPr="00AB33A7" w:rsidRDefault="0036655D" w:rsidP="00AB33A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33A7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27E6506" w14:textId="086FAD3F" w:rsidR="0036655D" w:rsidRPr="00C55962" w:rsidRDefault="0036655D" w:rsidP="0036655D">
      <w:pPr>
        <w:pStyle w:val="Heading1"/>
        <w:numPr>
          <w:ilvl w:val="1"/>
          <w:numId w:val="13"/>
        </w:numPr>
        <w:ind w:left="431" w:hanging="431"/>
        <w:rPr>
          <w:ins w:id="5490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5491" w:name="_Restrictive_Airspace"/>
      <w:bookmarkStart w:id="5492" w:name="_Toc139626229"/>
      <w:bookmarkEnd w:id="5491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Restrictive Airspace</w:t>
      </w:r>
      <w:bookmarkEnd w:id="5492"/>
    </w:p>
    <w:p w14:paraId="65F64E06" w14:textId="77777777" w:rsidR="0036655D" w:rsidRDefault="0036655D" w:rsidP="0036655D">
      <w:pPr>
        <w:spacing w:after="0" w:line="240" w:lineRule="auto"/>
        <w:rPr>
          <w:ins w:id="549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494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351C3AE2" w14:textId="3D74C8A9" w:rsidR="0036655D" w:rsidRPr="00D87022" w:rsidRDefault="0036655D" w:rsidP="0036655D">
      <w:pPr>
        <w:spacing w:after="0" w:line="240" w:lineRule="auto"/>
        <w:rPr>
          <w:ins w:id="5495" w:author="Richard Stefan" w:date="2016-09-16T18:43:00Z"/>
          <w:rFonts w:ascii="Courier New" w:hAnsi="Courier New" w:cs="Courier New"/>
          <w:lang w:val="en-US"/>
        </w:rPr>
      </w:pPr>
      <w:ins w:id="5496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5497" w:author="Richard Stefan [2]" w:date="2017-10-20T19:23:00Z">
        <w:r w:rsidR="00AD5D0F" w:rsidDel="00515A41">
          <w:rPr>
            <w:rFonts w:ascii="Courier New" w:hAnsi="Courier New" w:cs="Courier New"/>
            <w:lang w:val="en-US"/>
          </w:rPr>
          <w:delText>ur</w:delText>
        </w:r>
      </w:del>
      <w:ins w:id="5498" w:author="Richard Stefan" w:date="2016-09-16T18:43:00Z">
        <w:del w:id="5499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</w:delText>
          </w:r>
        </w:del>
      </w:ins>
      <w:r w:rsidR="00AD5D0F">
        <w:rPr>
          <w:rFonts w:ascii="Courier New" w:hAnsi="Courier New" w:cs="Courier New"/>
          <w:lang w:val="en-US"/>
        </w:rPr>
        <w:t>restrictive_airspace</w:t>
      </w:r>
      <w:ins w:id="5500" w:author="Richard Stefan" w:date="2016-09-16T18:43:00Z">
        <w:del w:id="5501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170BCFDD" w14:textId="13226C27" w:rsidR="0036655D" w:rsidDel="00515A41" w:rsidRDefault="0036655D" w:rsidP="0036655D">
      <w:pPr>
        <w:spacing w:after="0" w:line="240" w:lineRule="auto"/>
        <w:rPr>
          <w:del w:id="5502" w:author="Richard Stefan [2]" w:date="2017-10-20T19:23:00Z"/>
          <w:rFonts w:ascii="Courier New" w:hAnsi="Courier New" w:cs="Courier New"/>
          <w:lang w:val="en-US"/>
        </w:rPr>
      </w:pPr>
      <w:ins w:id="5503" w:author="Richard Stefan" w:date="2016-09-16T18:43:00Z">
        <w:del w:id="5504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515A41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5505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5506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5507" w:author="Richard Stefan [2]" w:date="2017-10-20T19:23:00Z">
        <w:r w:rsidR="00AA7D5B" w:rsidDel="00515A41">
          <w:rPr>
            <w:rFonts w:ascii="Courier New" w:hAnsi="Courier New" w:cs="Courier New"/>
            <w:lang w:val="en-US"/>
          </w:rPr>
          <w:delText>UR</w:delText>
        </w:r>
      </w:del>
      <w:ins w:id="5508" w:author="Richard Stefan" w:date="2016-09-16T18:43:00Z">
        <w:del w:id="5509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3EFBD67E" w14:textId="017C0D86" w:rsidR="00AA7D5B" w:rsidRPr="00D87022" w:rsidRDefault="00AA7D5B" w:rsidP="00AA7D5B">
      <w:pPr>
        <w:spacing w:after="0" w:line="240" w:lineRule="auto"/>
        <w:rPr>
          <w:ins w:id="5510" w:author="Richard Stefan" w:date="2016-09-16T18:43:00Z"/>
          <w:rFonts w:ascii="Courier New" w:hAnsi="Courier New" w:cs="Courier New"/>
          <w:lang w:val="en-US"/>
        </w:rPr>
      </w:pPr>
      <w:ins w:id="5511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area_code</w:t>
      </w:r>
      <w:ins w:id="5512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1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14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</w:t>
      </w:r>
      <w:ins w:id="5515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516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17" w:author="Richard Stefan [2]" w:date="2017-10-20T19:23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1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6E3B913D" w14:textId="44A8245B" w:rsidR="00AA7D5B" w:rsidRPr="00D87022" w:rsidRDefault="00AA7D5B" w:rsidP="00AA7D5B">
      <w:pPr>
        <w:spacing w:after="0" w:line="240" w:lineRule="auto"/>
        <w:rPr>
          <w:ins w:id="5519" w:author="Richard Stefan" w:date="2016-09-16T18:43:00Z"/>
          <w:rFonts w:ascii="Courier New" w:hAnsi="Courier New" w:cs="Courier New"/>
          <w:lang w:val="en-US"/>
        </w:rPr>
      </w:pPr>
      <w:ins w:id="5520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icao_code</w:t>
      </w:r>
      <w:ins w:id="5521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22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23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ins w:id="5524" w:author="Richard Stefan" w:date="2016-09-16T18:43:00Z">
        <w:r>
          <w:rPr>
            <w:rFonts w:ascii="Courier New" w:hAnsi="Courier New" w:cs="Courier New"/>
            <w:lang w:val="en-US"/>
          </w:rPr>
          <w:t>2)</w:t>
        </w:r>
        <w:del w:id="5525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26" w:author="Richard Stefan [2]" w:date="2017-10-20T19:23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2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EADD1FD" w14:textId="46072932" w:rsidR="00AA7D5B" w:rsidRPr="00D87022" w:rsidRDefault="00AA7D5B" w:rsidP="00AA7D5B">
      <w:pPr>
        <w:spacing w:after="0" w:line="240" w:lineRule="auto"/>
        <w:rPr>
          <w:ins w:id="5528" w:author="Richard Stefan" w:date="2016-09-16T18:43:00Z"/>
          <w:rFonts w:ascii="Courier New" w:hAnsi="Courier New" w:cs="Courier New"/>
          <w:lang w:val="en-US"/>
        </w:rPr>
      </w:pPr>
      <w:ins w:id="5529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restrictive_airspace_designation</w:t>
      </w:r>
      <w:ins w:id="5530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31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32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CC4178">
        <w:rPr>
          <w:rFonts w:ascii="Courier New" w:hAnsi="Courier New" w:cs="Courier New"/>
          <w:lang w:val="en-US"/>
        </w:rPr>
        <w:t>10</w:t>
      </w:r>
      <w:ins w:id="5533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534" w:author="Richard Stefan [2]" w:date="2017-10-20T19:24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35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36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269855D" w14:textId="04B12A54" w:rsidR="00AA7D5B" w:rsidRPr="00D87022" w:rsidRDefault="00AA7D5B" w:rsidP="00AA7D5B">
      <w:pPr>
        <w:spacing w:after="0" w:line="240" w:lineRule="auto"/>
        <w:rPr>
          <w:ins w:id="5537" w:author="Richard Stefan" w:date="2016-09-16T18:43:00Z"/>
          <w:rFonts w:ascii="Courier New" w:hAnsi="Courier New" w:cs="Courier New"/>
          <w:lang w:val="en-US"/>
        </w:rPr>
      </w:pPr>
      <w:ins w:id="5538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restrictive_airspace_name</w:t>
      </w:r>
      <w:ins w:id="5539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40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41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CC4178">
        <w:rPr>
          <w:rFonts w:ascii="Courier New" w:hAnsi="Courier New" w:cs="Courier New"/>
          <w:lang w:val="en-US"/>
        </w:rPr>
        <w:t>30</w:t>
      </w:r>
      <w:ins w:id="5542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97579FC" w14:textId="552E0C6D" w:rsidR="00AA7D5B" w:rsidRPr="00D87022" w:rsidRDefault="00AA7D5B" w:rsidP="00AA7D5B">
      <w:pPr>
        <w:spacing w:after="0" w:line="240" w:lineRule="auto"/>
        <w:rPr>
          <w:ins w:id="5543" w:author="Richard Stefan" w:date="2016-09-16T18:43:00Z"/>
          <w:rFonts w:ascii="Courier New" w:hAnsi="Courier New" w:cs="Courier New"/>
          <w:lang w:val="en-US"/>
        </w:rPr>
      </w:pPr>
      <w:ins w:id="5544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restrictive</w:t>
      </w:r>
      <w:ins w:id="5545" w:author="Richard Stefan" w:date="2016-09-16T18:43:00Z">
        <w:r w:rsidRPr="00D87022">
          <w:rPr>
            <w:rFonts w:ascii="Courier New" w:hAnsi="Courier New" w:cs="Courier New"/>
            <w:lang w:val="en-US"/>
          </w:rPr>
          <w:t>_t</w:t>
        </w:r>
        <w:r>
          <w:rPr>
            <w:rFonts w:ascii="Courier New" w:hAnsi="Courier New" w:cs="Courier New"/>
            <w:lang w:val="en-US"/>
          </w:rPr>
          <w:t xml:space="preserve">ype] </w:t>
        </w:r>
        <w:del w:id="554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47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CC4178">
        <w:rPr>
          <w:rFonts w:ascii="Courier New" w:hAnsi="Courier New" w:cs="Courier New"/>
          <w:lang w:val="en-US"/>
        </w:rPr>
        <w:t>1</w:t>
      </w:r>
      <w:ins w:id="5548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549" w:author="Richard Stefan [2]" w:date="2017-10-20T19:24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50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51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0CBE0698" w14:textId="0614F849" w:rsidR="00AA7D5B" w:rsidRPr="00D87022" w:rsidRDefault="00AA7D5B" w:rsidP="00AA7D5B">
      <w:pPr>
        <w:spacing w:after="0" w:line="240" w:lineRule="auto"/>
        <w:rPr>
          <w:ins w:id="5552" w:author="Richard Stefan" w:date="2016-09-16T18:43:00Z"/>
          <w:rFonts w:ascii="Courier New" w:hAnsi="Courier New" w:cs="Courier New"/>
          <w:lang w:val="en-US"/>
        </w:rPr>
      </w:pPr>
      <w:ins w:id="5553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multiple_code</w:t>
      </w:r>
      <w:ins w:id="5554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55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56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CC4178">
        <w:rPr>
          <w:rFonts w:ascii="Courier New" w:hAnsi="Courier New" w:cs="Courier New"/>
          <w:lang w:val="en-US"/>
        </w:rPr>
        <w:t>1</w:t>
      </w:r>
      <w:ins w:id="5557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95071E3" w14:textId="645451E9" w:rsidR="00AA7D5B" w:rsidRDefault="00AA7D5B" w:rsidP="00AA7D5B">
      <w:pPr>
        <w:spacing w:after="0" w:line="240" w:lineRule="auto"/>
        <w:rPr>
          <w:rFonts w:ascii="Courier New" w:hAnsi="Courier New" w:cs="Courier New"/>
          <w:lang w:val="en-US"/>
        </w:rPr>
      </w:pPr>
      <w:ins w:id="5558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seqno</w:t>
      </w:r>
      <w:ins w:id="5559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</w:ins>
      <w:del w:id="5560" w:author="Richard Stefan [2]" w:date="2017-10-20T19:24:00Z">
        <w:r w:rsidR="00CC4178"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561" w:author="Richard Stefan" w:date="2016-09-16T18:43:00Z">
        <w:del w:id="5562" w:author="Richard Stefan [2]" w:date="2017-10-20T19:24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63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64" w:author="Richard Stefan [2]" w:date="2017-10-20T19:24:00Z">
        <w:r w:rsidR="00515A41">
          <w:rPr>
            <w:rFonts w:ascii="Courier New" w:hAnsi="Courier New" w:cs="Courier New"/>
            <w:lang w:val="en-US"/>
          </w:rPr>
          <w:t>INT(3)</w:t>
        </w:r>
      </w:ins>
      <w:ins w:id="5565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76736B3" w14:textId="11D74EDC" w:rsidR="00A35619" w:rsidRPr="00D87022" w:rsidRDefault="00A35619" w:rsidP="00A35619">
      <w:pPr>
        <w:spacing w:after="0" w:line="240" w:lineRule="auto"/>
        <w:rPr>
          <w:ins w:id="5566" w:author="Richard Stefan" w:date="2016-09-16T18:43:00Z"/>
          <w:rFonts w:ascii="Courier New" w:hAnsi="Courier New" w:cs="Courier New"/>
          <w:lang w:val="en-US"/>
        </w:rPr>
      </w:pPr>
      <w:ins w:id="5567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boundary_via</w:t>
      </w:r>
      <w:ins w:id="5568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69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70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2</w:t>
      </w:r>
      <w:ins w:id="5571" w:author="Richard Stefan" w:date="2016-09-16T18:43:00Z">
        <w:r>
          <w:rPr>
            <w:rFonts w:ascii="Courier New" w:hAnsi="Courier New" w:cs="Courier New"/>
            <w:lang w:val="en-US"/>
          </w:rPr>
          <w:t>)</w:t>
        </w:r>
      </w:ins>
      <w:del w:id="5572" w:author="Richard Stefan [2]" w:date="2017-10-20T19:24:00Z">
        <w:r w:rsidDel="00515A41">
          <w:rPr>
            <w:rFonts w:ascii="Courier New" w:hAnsi="Courier New" w:cs="Courier New"/>
            <w:lang w:val="en-US"/>
          </w:rPr>
          <w:delText xml:space="preserve"> NOT NULL</w:delText>
        </w:r>
      </w:del>
      <w:ins w:id="5573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31BEE2FD" w14:textId="3D566526" w:rsidR="00AA7D5B" w:rsidRPr="00D87022" w:rsidRDefault="00AA7D5B" w:rsidP="00AA7D5B">
      <w:pPr>
        <w:spacing w:after="0" w:line="240" w:lineRule="auto"/>
        <w:rPr>
          <w:ins w:id="5574" w:author="Richard Stefan" w:date="2016-09-16T18:43:00Z"/>
          <w:rFonts w:ascii="Courier New" w:hAnsi="Courier New" w:cs="Courier New"/>
          <w:lang w:val="en-US"/>
        </w:rPr>
      </w:pPr>
      <w:ins w:id="5575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flightlevel</w:t>
      </w:r>
      <w:ins w:id="5576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57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578" w:author="Richard Stefan [2]" w:date="2017-10-20T16:30:00Z">
        <w:r w:rsidR="0074348B">
          <w:rPr>
            <w:rFonts w:ascii="Courier New" w:hAnsi="Courier New" w:cs="Courier New"/>
            <w:lang w:val="en-US"/>
          </w:rPr>
          <w:t>TEXT(</w:t>
        </w:r>
      </w:ins>
      <w:r w:rsidR="00CC4178">
        <w:rPr>
          <w:rFonts w:ascii="Courier New" w:hAnsi="Courier New" w:cs="Courier New"/>
          <w:lang w:val="en-US"/>
        </w:rPr>
        <w:t>1</w:t>
      </w:r>
      <w:ins w:id="5579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7C5810DC" w14:textId="0934211F" w:rsidR="00AA7D5B" w:rsidRPr="00D87022" w:rsidRDefault="00AA7D5B" w:rsidP="00AA7D5B">
      <w:pPr>
        <w:spacing w:after="0" w:line="240" w:lineRule="auto"/>
        <w:rPr>
          <w:ins w:id="5580" w:author="Richard Stefan" w:date="2016-09-16T18:43:00Z"/>
          <w:rFonts w:ascii="Courier New" w:hAnsi="Courier New" w:cs="Courier New"/>
          <w:lang w:val="en-US"/>
        </w:rPr>
      </w:pPr>
      <w:ins w:id="5581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latitude</w:t>
      </w:r>
      <w:ins w:id="5582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</w:ins>
      <w:del w:id="5583" w:author="Richard Stefan [2]" w:date="2017-10-20T19:24:00Z">
        <w:r w:rsidR="00CC4178"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584" w:author="Richard Stefan" w:date="2016-09-16T18:43:00Z">
        <w:del w:id="5585" w:author="Richard Stefan [2]" w:date="2017-10-20T19:24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86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87" w:author="Richard Stefan [2]" w:date="2017-10-20T19:24:00Z">
        <w:r w:rsidR="00515A41">
          <w:rPr>
            <w:rFonts w:ascii="Courier New" w:hAnsi="Courier New" w:cs="Courier New"/>
            <w:lang w:val="en-US"/>
          </w:rPr>
          <w:t>REAL(9)</w:t>
        </w:r>
      </w:ins>
      <w:ins w:id="558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BF52273" w14:textId="75ABCB89" w:rsidR="00AA7D5B" w:rsidRPr="00D87022" w:rsidRDefault="00AA7D5B" w:rsidP="00AA7D5B">
      <w:pPr>
        <w:spacing w:after="0" w:line="240" w:lineRule="auto"/>
        <w:rPr>
          <w:ins w:id="5589" w:author="Richard Stefan" w:date="2016-09-16T18:43:00Z"/>
          <w:rFonts w:ascii="Courier New" w:hAnsi="Courier New" w:cs="Courier New"/>
          <w:lang w:val="en-US"/>
        </w:rPr>
      </w:pPr>
      <w:ins w:id="5590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 w:rsidR="00CC4178">
        <w:rPr>
          <w:rFonts w:ascii="Courier New" w:hAnsi="Courier New" w:cs="Courier New"/>
          <w:lang w:val="en-US"/>
        </w:rPr>
        <w:t>longitude</w:t>
      </w:r>
      <w:ins w:id="5591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</w:ins>
      <w:del w:id="5592" w:author="Richard Stefan [2]" w:date="2017-10-20T19:24:00Z">
        <w:r w:rsidR="00CC4178"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593" w:author="Richard Stefan" w:date="2016-09-16T18:43:00Z">
        <w:del w:id="5594" w:author="Richard Stefan [2]" w:date="2017-10-20T19:24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595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596" w:author="Richard Stefan [2]" w:date="2017-10-20T19:24:00Z">
        <w:r w:rsidR="00515A41">
          <w:rPr>
            <w:rFonts w:ascii="Courier New" w:hAnsi="Courier New" w:cs="Courier New"/>
            <w:lang w:val="en-US"/>
          </w:rPr>
          <w:t>REAL(10)</w:t>
        </w:r>
      </w:ins>
      <w:ins w:id="5597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F253DA6" w14:textId="13D7DE84" w:rsidR="00CC4178" w:rsidRDefault="00CC4178" w:rsidP="00CC4178">
      <w:pPr>
        <w:spacing w:after="0" w:line="240" w:lineRule="auto"/>
        <w:rPr>
          <w:ins w:id="5598" w:author="Richard Stefan [2]" w:date="2017-10-20T19:25:00Z"/>
          <w:rFonts w:ascii="Courier New" w:hAnsi="Courier New" w:cs="Courier New"/>
          <w:lang w:val="en-US"/>
        </w:rPr>
      </w:pPr>
      <w:ins w:id="5599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del w:id="5600" w:author="Richard Stefan [2]" w:date="2017-10-20T19:24:00Z">
        <w:r w:rsidDel="00515A41">
          <w:rPr>
            <w:rFonts w:ascii="Courier New" w:hAnsi="Courier New" w:cs="Courier New"/>
            <w:lang w:val="en-US"/>
          </w:rPr>
          <w:delText>latitude</w:delText>
        </w:r>
      </w:del>
      <w:ins w:id="5601" w:author="Richard Stefan [2]" w:date="2017-10-20T19:24:00Z">
        <w:r w:rsidR="00515A41">
          <w:rPr>
            <w:rFonts w:ascii="Courier New" w:hAnsi="Courier New" w:cs="Courier New"/>
            <w:lang w:val="en-US"/>
          </w:rPr>
          <w:t>arc_origin_latitude</w:t>
        </w:r>
      </w:ins>
      <w:ins w:id="5602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</w:ins>
      <w:del w:id="5603" w:author="Richard Stefan [2]" w:date="2017-10-20T19:25:00Z">
        <w:r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604" w:author="Richard Stefan" w:date="2016-09-16T18:43:00Z">
        <w:del w:id="5605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606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607" w:author="Richard Stefan [2]" w:date="2017-10-20T19:25:00Z">
        <w:r w:rsidR="00515A41">
          <w:rPr>
            <w:rFonts w:ascii="Courier New" w:hAnsi="Courier New" w:cs="Courier New"/>
            <w:lang w:val="en-US"/>
          </w:rPr>
          <w:t>REAL(9)</w:t>
        </w:r>
      </w:ins>
      <w:ins w:id="560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5B802AB8" w14:textId="6DAC407D" w:rsidR="00515A41" w:rsidRDefault="00515A41" w:rsidP="00CC4178">
      <w:pPr>
        <w:spacing w:after="0" w:line="240" w:lineRule="auto"/>
        <w:rPr>
          <w:ins w:id="5609" w:author="Richard Stefan [2]" w:date="2017-10-20T19:25:00Z"/>
          <w:rFonts w:ascii="Courier New" w:hAnsi="Courier New" w:cs="Courier New"/>
          <w:lang w:val="en-US"/>
        </w:rPr>
      </w:pPr>
      <w:ins w:id="5610" w:author="Richard Stefan [2]" w:date="2017-10-20T19:25:00Z">
        <w:r>
          <w:rPr>
            <w:rFonts w:ascii="Courier New" w:hAnsi="Courier New" w:cs="Courier New"/>
            <w:lang w:val="en-US"/>
          </w:rPr>
          <w:tab/>
          <w:t>[arc_origin_longitude] REAL(10),</w:t>
        </w:r>
      </w:ins>
    </w:p>
    <w:p w14:paraId="0432EA88" w14:textId="2D5B0616" w:rsidR="00515A41" w:rsidRDefault="00515A41" w:rsidP="00CC4178">
      <w:pPr>
        <w:spacing w:after="0" w:line="240" w:lineRule="auto"/>
        <w:rPr>
          <w:ins w:id="5611" w:author="Richard Stefan [2]" w:date="2017-10-20T19:25:00Z"/>
          <w:rFonts w:ascii="Courier New" w:hAnsi="Courier New" w:cs="Courier New"/>
          <w:lang w:val="en-US"/>
        </w:rPr>
      </w:pPr>
      <w:ins w:id="5612" w:author="Richard Stefan [2]" w:date="2017-10-20T19:25:00Z">
        <w:r>
          <w:rPr>
            <w:rFonts w:ascii="Courier New" w:hAnsi="Courier New" w:cs="Courier New"/>
            <w:lang w:val="en-US"/>
          </w:rPr>
          <w:tab/>
          <w:t>[arc_distance] REAL(5),</w:t>
        </w:r>
      </w:ins>
    </w:p>
    <w:p w14:paraId="18053F01" w14:textId="42F31688" w:rsidR="00515A41" w:rsidRDefault="00515A41" w:rsidP="00CC4178">
      <w:pPr>
        <w:spacing w:after="0" w:line="240" w:lineRule="auto"/>
        <w:rPr>
          <w:ins w:id="5613" w:author="Richard Stefan [2]" w:date="2017-10-20T19:25:00Z"/>
          <w:rFonts w:ascii="Courier New" w:hAnsi="Courier New" w:cs="Courier New"/>
          <w:lang w:val="en-US"/>
        </w:rPr>
      </w:pPr>
      <w:ins w:id="5614" w:author="Richard Stefan [2]" w:date="2017-10-20T19:25:00Z">
        <w:r>
          <w:rPr>
            <w:rFonts w:ascii="Courier New" w:hAnsi="Courier New" w:cs="Courier New"/>
            <w:lang w:val="en-US"/>
          </w:rPr>
          <w:tab/>
          <w:t>[arc_bearing] REAL(5),</w:t>
        </w:r>
      </w:ins>
    </w:p>
    <w:p w14:paraId="02B42638" w14:textId="48C4B7A3" w:rsidR="00515A41" w:rsidRDefault="00515A41" w:rsidP="00CC4178">
      <w:pPr>
        <w:spacing w:after="0" w:line="240" w:lineRule="auto"/>
        <w:rPr>
          <w:ins w:id="5615" w:author="Richard Stefan [2]" w:date="2017-10-20T19:25:00Z"/>
          <w:rFonts w:ascii="Courier New" w:hAnsi="Courier New" w:cs="Courier New"/>
          <w:lang w:val="en-US"/>
        </w:rPr>
      </w:pPr>
      <w:ins w:id="5616" w:author="Richard Stefan [2]" w:date="2017-10-20T19:25:00Z">
        <w:r>
          <w:rPr>
            <w:rFonts w:ascii="Courier New" w:hAnsi="Courier New" w:cs="Courier New"/>
            <w:lang w:val="en-US"/>
          </w:rPr>
          <w:tab/>
          <w:t>[unit_indicator_lower_limit] TEXT(1),</w:t>
        </w:r>
      </w:ins>
    </w:p>
    <w:p w14:paraId="3DC5C2BB" w14:textId="4F95E214" w:rsidR="00515A41" w:rsidRDefault="00515A41" w:rsidP="00CC4178">
      <w:pPr>
        <w:spacing w:after="0" w:line="240" w:lineRule="auto"/>
        <w:rPr>
          <w:ins w:id="5617" w:author="Richard Stefan [2]" w:date="2017-10-20T19:26:00Z"/>
          <w:rFonts w:ascii="Courier New" w:hAnsi="Courier New" w:cs="Courier New"/>
          <w:lang w:val="en-US"/>
        </w:rPr>
      </w:pPr>
      <w:ins w:id="5618" w:author="Richard Stefan [2]" w:date="2017-10-20T19:26:00Z">
        <w:r>
          <w:rPr>
            <w:rFonts w:ascii="Courier New" w:hAnsi="Courier New" w:cs="Courier New"/>
            <w:lang w:val="en-US"/>
          </w:rPr>
          <w:tab/>
          <w:t>[lower_limit] TEXT(5),</w:t>
        </w:r>
      </w:ins>
    </w:p>
    <w:p w14:paraId="440EEF22" w14:textId="6DF5D34E" w:rsidR="00515A41" w:rsidRDefault="00515A41" w:rsidP="00CC4178">
      <w:pPr>
        <w:spacing w:after="0" w:line="240" w:lineRule="auto"/>
        <w:rPr>
          <w:ins w:id="5619" w:author="Richard Stefan [2]" w:date="2017-10-20T19:26:00Z"/>
          <w:rFonts w:ascii="Courier New" w:hAnsi="Courier New" w:cs="Courier New"/>
          <w:lang w:val="en-US"/>
        </w:rPr>
      </w:pPr>
      <w:ins w:id="5620" w:author="Richard Stefan [2]" w:date="2017-10-20T19:26:00Z">
        <w:r>
          <w:rPr>
            <w:rFonts w:ascii="Courier New" w:hAnsi="Courier New" w:cs="Courier New"/>
            <w:lang w:val="en-US"/>
          </w:rPr>
          <w:tab/>
          <w:t>[unit_indicator_upper_limit] TEXT(1),</w:t>
        </w:r>
      </w:ins>
    </w:p>
    <w:p w14:paraId="0AB85631" w14:textId="0D856B26" w:rsidR="00515A41" w:rsidRPr="00D87022" w:rsidRDefault="00515A41" w:rsidP="00CC4178">
      <w:pPr>
        <w:spacing w:after="0" w:line="240" w:lineRule="auto"/>
        <w:rPr>
          <w:ins w:id="5621" w:author="Richard Stefan" w:date="2016-09-16T18:43:00Z"/>
          <w:rFonts w:ascii="Courier New" w:hAnsi="Courier New" w:cs="Courier New"/>
          <w:lang w:val="en-US"/>
        </w:rPr>
      </w:pPr>
      <w:ins w:id="5622" w:author="Richard Stefan [2]" w:date="2017-10-20T19:26:00Z">
        <w:r>
          <w:rPr>
            <w:rFonts w:ascii="Courier New" w:hAnsi="Courier New" w:cs="Courier New"/>
            <w:lang w:val="en-US"/>
          </w:rPr>
          <w:tab/>
          <w:t>[upper_limit] TEXT(5)</w:t>
        </w:r>
      </w:ins>
    </w:p>
    <w:p w14:paraId="72BAD2BB" w14:textId="026301FA" w:rsidR="00CC4178" w:rsidRPr="00D87022" w:rsidDel="00515A41" w:rsidRDefault="00CC4178" w:rsidP="00CC4178">
      <w:pPr>
        <w:spacing w:after="0" w:line="240" w:lineRule="auto"/>
        <w:rPr>
          <w:ins w:id="5623" w:author="Richard Stefan" w:date="2016-09-16T18:43:00Z"/>
          <w:del w:id="5624" w:author="Richard Stefan [2]" w:date="2017-10-20T19:25:00Z"/>
          <w:rFonts w:ascii="Courier New" w:hAnsi="Courier New" w:cs="Courier New"/>
          <w:lang w:val="en-US"/>
        </w:rPr>
      </w:pPr>
      <w:ins w:id="5625" w:author="Richard Stefan" w:date="2016-09-16T18:43:00Z">
        <w:del w:id="5626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tab/>
            <w:delText>[</w:delText>
          </w:r>
        </w:del>
      </w:ins>
      <w:del w:id="5627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longitude</w:delText>
        </w:r>
      </w:del>
      <w:ins w:id="5628" w:author="Richard Stefan" w:date="2016-09-16T18:43:00Z">
        <w:del w:id="5629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] </w:delText>
          </w:r>
        </w:del>
      </w:ins>
      <w:del w:id="5630" w:author="Richard Stefan [2]" w:date="2017-10-20T19:25:00Z">
        <w:r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631" w:author="Richard Stefan" w:date="2016-09-16T18:43:00Z">
        <w:del w:id="5632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633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634" w:author="Richard Stefan" w:date="2016-09-16T18:43:00Z">
        <w:del w:id="5635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delText xml:space="preserve">, </w:delText>
          </w:r>
        </w:del>
      </w:ins>
    </w:p>
    <w:p w14:paraId="7FE82A38" w14:textId="526C47E0" w:rsidR="00AA7D5B" w:rsidRPr="00D87022" w:rsidDel="00515A41" w:rsidRDefault="00AA7D5B" w:rsidP="0036655D">
      <w:pPr>
        <w:spacing w:after="0" w:line="240" w:lineRule="auto"/>
        <w:rPr>
          <w:ins w:id="5636" w:author="Richard Stefan" w:date="2016-09-16T18:43:00Z"/>
          <w:del w:id="5637" w:author="Richard Stefan [2]" w:date="2017-10-20T19:26:00Z"/>
          <w:rFonts w:ascii="Courier New" w:hAnsi="Courier New" w:cs="Courier New"/>
          <w:lang w:val="en-US"/>
        </w:rPr>
      </w:pPr>
    </w:p>
    <w:p w14:paraId="76B9FAC0" w14:textId="77777777" w:rsidR="0036655D" w:rsidRDefault="0036655D" w:rsidP="0036655D">
      <w:pPr>
        <w:spacing w:after="0" w:line="240" w:lineRule="auto"/>
        <w:rPr>
          <w:ins w:id="5638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57D58EA9" w14:textId="4FF619FD" w:rsidR="0036655D" w:rsidRDefault="0036655D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7ADB33B" w14:textId="67FFC519" w:rsidR="006C4240" w:rsidRPr="006C4240" w:rsidRDefault="006C4240" w:rsidP="006C4240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6C4240">
        <w:rPr>
          <w:rFonts w:ascii="Segoe UI Light" w:hAnsi="Segoe UI Light" w:cs="Segoe UI Light"/>
          <w:sz w:val="24"/>
          <w:szCs w:val="72"/>
          <w:lang w:val="fr-FR"/>
        </w:rPr>
        <w:t xml:space="preserve">Sort </w:t>
      </w:r>
      <w:r>
        <w:rPr>
          <w:rFonts w:ascii="Segoe UI Light" w:hAnsi="Segoe UI Light" w:cs="Segoe UI Light"/>
          <w:sz w:val="24"/>
          <w:szCs w:val="72"/>
          <w:lang w:val="fr-FR"/>
        </w:rPr>
        <w:t>Order</w:t>
      </w:r>
      <w:r w:rsidRPr="006C4240">
        <w:rPr>
          <w:rFonts w:ascii="Segoe UI Light" w:hAnsi="Segoe UI Light" w:cs="Segoe UI Light"/>
          <w:sz w:val="24"/>
          <w:szCs w:val="72"/>
          <w:lang w:val="fr-FR"/>
        </w:rPr>
        <w:t>:</w:t>
      </w:r>
    </w:p>
    <w:p w14:paraId="4DC1A7CA" w14:textId="77777777" w:rsidR="006C4240" w:rsidRPr="006C4240" w:rsidRDefault="006C4240" w:rsidP="006C4240">
      <w:pPr>
        <w:spacing w:after="0" w:line="240" w:lineRule="auto"/>
        <w:ind w:left="708"/>
        <w:rPr>
          <w:ins w:id="5639" w:author="Richard Stefan" w:date="2016-09-16T20:28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[rowid]</w:t>
      </w:r>
    </w:p>
    <w:p w14:paraId="2F4FE916" w14:textId="77777777" w:rsidR="006C4240" w:rsidRDefault="006C4240" w:rsidP="0036655D">
      <w:pPr>
        <w:spacing w:after="0" w:line="240" w:lineRule="auto"/>
        <w:rPr>
          <w:ins w:id="564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36CECD6D" w14:textId="77777777" w:rsidR="0036655D" w:rsidRDefault="0036655D" w:rsidP="0036655D">
      <w:pPr>
        <w:spacing w:after="0" w:line="240" w:lineRule="auto"/>
        <w:rPr>
          <w:ins w:id="564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64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36AB94E2" w14:textId="551D5DC6" w:rsidR="0036655D" w:rsidRDefault="0036655D" w:rsidP="0036655D">
      <w:pPr>
        <w:spacing w:after="0" w:line="240" w:lineRule="auto"/>
        <w:rPr>
          <w:rFonts w:ascii="Courier New" w:hAnsi="Courier New" w:cs="Courier New"/>
          <w:lang w:val="en-US"/>
        </w:rPr>
      </w:pPr>
      <w:del w:id="5643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</w:delText>
        </w:r>
        <w:r w:rsidR="00A70DF2" w:rsidDel="00515A41">
          <w:rPr>
            <w:rFonts w:ascii="Courier New" w:hAnsi="Courier New" w:cs="Courier New"/>
            <w:lang w:val="en-US"/>
          </w:rPr>
          <w:delText>R</w:delText>
        </w:r>
      </w:del>
      <w:ins w:id="5644" w:author="Richard Stefan" w:date="2016-09-16T18:43:00Z">
        <w:del w:id="5645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>|</w:delText>
          </w:r>
        </w:del>
      </w:ins>
      <w:r w:rsidR="002C646B">
        <w:rPr>
          <w:rFonts w:ascii="Courier New" w:hAnsi="Courier New" w:cs="Courier New"/>
          <w:szCs w:val="72"/>
          <w:lang w:val="en-US"/>
        </w:rPr>
        <w:t>Area Code|</w:t>
      </w:r>
      <w:r w:rsidR="002C646B">
        <w:rPr>
          <w:rFonts w:ascii="Courier New" w:hAnsi="Courier New" w:cs="Courier New"/>
          <w:lang w:val="en-US"/>
        </w:rPr>
        <w:t>ICAO Code|Restrictive Airspace Designation|</w:t>
      </w:r>
      <w:r w:rsidR="002C646B">
        <w:rPr>
          <w:rFonts w:ascii="Courier New" w:hAnsi="Courier New" w:cs="Courier New"/>
          <w:lang w:val="en-US"/>
        </w:rPr>
        <w:br/>
        <w:t>Restrictive Airspace Name|Restrictive Type|Multiple Code|</w:t>
      </w:r>
      <w:r w:rsidR="002C646B">
        <w:rPr>
          <w:rFonts w:ascii="Courier New" w:hAnsi="Courier New" w:cs="Courier New"/>
          <w:lang w:val="en-US"/>
        </w:rPr>
        <w:br/>
        <w:t>Sequence Number|</w:t>
      </w:r>
      <w:r w:rsidR="00A35619">
        <w:rPr>
          <w:rFonts w:ascii="Courier New" w:hAnsi="Courier New" w:cs="Courier New"/>
          <w:lang w:val="en-US"/>
        </w:rPr>
        <w:t>Boundary Via|</w:t>
      </w:r>
      <w:r w:rsidR="002C646B">
        <w:rPr>
          <w:rFonts w:ascii="Courier New" w:hAnsi="Courier New" w:cs="Courier New"/>
          <w:lang w:val="en-US"/>
        </w:rPr>
        <w:t>Flightlevel|Latitude|Longitude|</w:t>
      </w:r>
      <w:r w:rsidR="00AB33A7">
        <w:rPr>
          <w:rFonts w:ascii="Courier New" w:hAnsi="Courier New" w:cs="Courier New"/>
          <w:lang w:val="en-US"/>
        </w:rPr>
        <w:br/>
      </w:r>
      <w:r w:rsidR="002C646B">
        <w:rPr>
          <w:rFonts w:ascii="Courier New" w:hAnsi="Courier New" w:cs="Courier New"/>
          <w:lang w:val="en-US"/>
        </w:rPr>
        <w:t>Arc Origin Latitude|Arc Origin Longitude|Arc Distance|Arc Bearing|</w:t>
      </w:r>
      <w:r w:rsidR="002C646B">
        <w:rPr>
          <w:rFonts w:ascii="Courier New" w:hAnsi="Courier New" w:cs="Courier New"/>
          <w:lang w:val="en-US"/>
        </w:rPr>
        <w:br/>
        <w:t>Unit Indicator Lower Limit|Lower Limit|Unit Indicator Upper Limit|</w:t>
      </w:r>
    </w:p>
    <w:p w14:paraId="00F0FFC4" w14:textId="060AD64E" w:rsidR="002C646B" w:rsidRDefault="002C646B" w:rsidP="0036655D">
      <w:pPr>
        <w:spacing w:after="0" w:line="240" w:lineRule="auto"/>
        <w:rPr>
          <w:ins w:id="5646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Upper Limit</w:t>
      </w:r>
    </w:p>
    <w:p w14:paraId="6F7B641C" w14:textId="77777777" w:rsidR="0036655D" w:rsidRPr="00D36708" w:rsidRDefault="0036655D" w:rsidP="0036655D">
      <w:pPr>
        <w:spacing w:after="0" w:line="240" w:lineRule="auto"/>
        <w:rPr>
          <w:ins w:id="5647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36655D" w:rsidRPr="00C6013C" w14:paraId="2FBFFCC3" w14:textId="77777777" w:rsidTr="00DA0CE9">
        <w:trPr>
          <w:ins w:id="5648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C8759" w14:textId="77777777" w:rsidR="0036655D" w:rsidRPr="00123CA5" w:rsidRDefault="0036655D" w:rsidP="00DA0CE9">
            <w:pPr>
              <w:rPr>
                <w:ins w:id="5649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650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40DE" w14:textId="77777777" w:rsidR="0036655D" w:rsidRDefault="0036655D" w:rsidP="00DA0CE9">
            <w:pPr>
              <w:jc w:val="center"/>
              <w:rPr>
                <w:ins w:id="5651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652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24EE7" w14:textId="77777777" w:rsidR="0036655D" w:rsidRDefault="0036655D" w:rsidP="00DA0CE9">
            <w:pPr>
              <w:jc w:val="center"/>
              <w:rPr>
                <w:ins w:id="5653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654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9CDFC" w14:textId="77777777" w:rsidR="0036655D" w:rsidRPr="00123CA5" w:rsidRDefault="0036655D" w:rsidP="00DA0CE9">
            <w:pPr>
              <w:jc w:val="center"/>
              <w:rPr>
                <w:ins w:id="565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656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36655D" w:rsidRPr="00C6013C" w:rsidDel="00515A41" w14:paraId="32974A6B" w14:textId="25A17CF4" w:rsidTr="00DA0CE9">
        <w:trPr>
          <w:ins w:id="5657" w:author="Richard Stefan" w:date="2016-09-16T18:43:00Z"/>
          <w:del w:id="5658" w:author="Richard Stefan [2]" w:date="2017-10-20T19:23:00Z"/>
        </w:trPr>
        <w:tc>
          <w:tcPr>
            <w:tcW w:w="4678" w:type="dxa"/>
            <w:tcBorders>
              <w:top w:val="single" w:sz="4" w:space="0" w:color="auto"/>
            </w:tcBorders>
          </w:tcPr>
          <w:p w14:paraId="735091DD" w14:textId="37889C9F" w:rsidR="0036655D" w:rsidRPr="00123CA5" w:rsidDel="00515A41" w:rsidRDefault="0036655D" w:rsidP="00DA0CE9">
            <w:pPr>
              <w:rPr>
                <w:ins w:id="5659" w:author="Richard Stefan" w:date="2016-09-16T18:43:00Z"/>
                <w:del w:id="5660" w:author="Richard Stefan [2]" w:date="2017-10-20T19:23:00Z"/>
                <w:rFonts w:ascii="Courier New" w:hAnsi="Courier New" w:cs="Courier New"/>
                <w:szCs w:val="72"/>
                <w:lang w:val="en-US"/>
              </w:rPr>
            </w:pPr>
            <w:ins w:id="5661" w:author="Richard Stefan" w:date="2016-09-16T18:43:00Z">
              <w:del w:id="5662" w:author="Richard Stefan [2]" w:date="2017-10-20T19:23:00Z">
                <w:r w:rsidDel="00515A41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4F8C0FF" w14:textId="0EED4274" w:rsidR="0036655D" w:rsidDel="00515A41" w:rsidRDefault="0036655D" w:rsidP="00DA0CE9">
            <w:pPr>
              <w:jc w:val="center"/>
              <w:rPr>
                <w:ins w:id="5663" w:author="Richard Stefan" w:date="2016-09-16T18:43:00Z"/>
                <w:del w:id="5664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665" w:author="Richard Stefan" w:date="2016-09-16T18:43:00Z">
              <w:del w:id="5666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10DE44" w14:textId="3F1B0294" w:rsidR="0036655D" w:rsidDel="00515A41" w:rsidRDefault="0036655D" w:rsidP="00DA0CE9">
            <w:pPr>
              <w:jc w:val="center"/>
              <w:rPr>
                <w:ins w:id="5667" w:author="Richard Stefan" w:date="2016-09-16T18:43:00Z"/>
                <w:del w:id="5668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669" w:author="Richard Stefan" w:date="2016-09-16T18:43:00Z">
              <w:del w:id="5670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2B9245" w14:textId="0A3EC894" w:rsidR="0036655D" w:rsidDel="00515A41" w:rsidRDefault="0036655D" w:rsidP="00DA0CE9">
            <w:pPr>
              <w:jc w:val="center"/>
              <w:rPr>
                <w:ins w:id="5671" w:author="Richard Stefan" w:date="2016-09-16T18:43:00Z"/>
                <w:del w:id="5672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673" w:author="Richard Stefan" w:date="2016-09-16T18:43:00Z">
              <w:del w:id="5674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36655D" w:rsidRPr="00C6013C" w14:paraId="3EFFF76B" w14:textId="77777777" w:rsidTr="00DA0CE9">
        <w:trPr>
          <w:ins w:id="5675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0EAD2E" w14:textId="0C686126" w:rsidR="0036655D" w:rsidRDefault="00AA7D5B" w:rsidP="00DA0CE9">
            <w:pPr>
              <w:rPr>
                <w:ins w:id="5676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</w:t>
            </w:r>
            <w:r w:rsidR="005B1E60">
              <w:rPr>
                <w:rFonts w:ascii="Courier New" w:hAnsi="Courier New" w:cs="Courier New"/>
                <w:szCs w:val="72"/>
                <w:lang w:val="en-US"/>
              </w:rPr>
              <w:t>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16B465" w14:textId="77777777" w:rsidR="0036655D" w:rsidRDefault="0036655D" w:rsidP="00DA0CE9">
            <w:pPr>
              <w:jc w:val="center"/>
              <w:rPr>
                <w:ins w:id="5677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678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137C1B" w14:textId="61D04C72" w:rsidR="0036655D" w:rsidRDefault="005B1E60" w:rsidP="00DA0CE9">
            <w:pPr>
              <w:jc w:val="center"/>
              <w:rPr>
                <w:ins w:id="5679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8CE37D" w14:textId="1815BA7F" w:rsidR="0036655D" w:rsidRDefault="005B1E60" w:rsidP="00DA0CE9">
            <w:pPr>
              <w:jc w:val="center"/>
              <w:rPr>
                <w:ins w:id="5680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36655D" w:rsidRPr="009444B1" w14:paraId="1C22EE07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CC3A8DF" w14:textId="6A683989" w:rsidR="0036655D" w:rsidRDefault="005B1E60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326D84" w14:textId="77777777" w:rsidR="0036655D" w:rsidRDefault="0036655D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A0608F" w14:textId="03F2D69F" w:rsidR="0036655D" w:rsidRDefault="005B1E60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A50E51" w14:textId="5BCD5242" w:rsidR="0036655D" w:rsidRDefault="005B1E60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5B1E60" w:rsidRPr="009444B1" w14:paraId="36EC5B77" w14:textId="77777777" w:rsidTr="00DA0CE9">
        <w:trPr>
          <w:ins w:id="568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F5280F" w14:textId="77777777" w:rsidR="005B1E60" w:rsidRDefault="005B1E60" w:rsidP="00DA0CE9">
            <w:pPr>
              <w:rPr>
                <w:ins w:id="568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Restrictive Airspace Designation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0EC255" w14:textId="77777777" w:rsidR="005B1E60" w:rsidRDefault="005B1E60" w:rsidP="00DA0CE9">
            <w:pPr>
              <w:jc w:val="center"/>
              <w:rPr>
                <w:ins w:id="568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420C85" w14:textId="77777777" w:rsidR="005B1E60" w:rsidRDefault="005B1E60" w:rsidP="00DA0CE9">
            <w:pPr>
              <w:jc w:val="center"/>
              <w:rPr>
                <w:ins w:id="568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E73BC1" w14:textId="77777777" w:rsidR="005B1E60" w:rsidRDefault="005B1E60" w:rsidP="00DA0CE9">
            <w:pPr>
              <w:jc w:val="center"/>
              <w:rPr>
                <w:ins w:id="568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5.129</w:t>
            </w:r>
          </w:p>
        </w:tc>
      </w:tr>
      <w:tr w:rsidR="0036655D" w:rsidRPr="009444B1" w14:paraId="7D1D4ED3" w14:textId="77777777" w:rsidTr="00DA0CE9">
        <w:trPr>
          <w:ins w:id="5686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1249A7" w14:textId="492C9759" w:rsidR="0036655D" w:rsidRDefault="005B1E60" w:rsidP="00DA0CE9">
            <w:pPr>
              <w:rPr>
                <w:ins w:id="5687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Restrictive Airspace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A04D9A" w14:textId="77777777" w:rsidR="0036655D" w:rsidRDefault="0036655D" w:rsidP="00DA0CE9">
            <w:pPr>
              <w:jc w:val="center"/>
              <w:rPr>
                <w:ins w:id="5688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CE0727" w14:textId="4EF17984" w:rsidR="0036655D" w:rsidRDefault="005B1E60" w:rsidP="00DA0CE9">
            <w:pPr>
              <w:jc w:val="center"/>
              <w:rPr>
                <w:ins w:id="5689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F55DD3" w14:textId="7DCFC9B1" w:rsidR="0036655D" w:rsidRDefault="005B1E60" w:rsidP="00DA0CE9">
            <w:pPr>
              <w:jc w:val="center"/>
              <w:rPr>
                <w:ins w:id="569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5.126</w:t>
            </w:r>
          </w:p>
        </w:tc>
      </w:tr>
      <w:tr w:rsidR="0036655D" w:rsidRPr="009444B1" w14:paraId="0648A401" w14:textId="77777777" w:rsidTr="00DA0CE9">
        <w:trPr>
          <w:ins w:id="5691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65F96C" w14:textId="397CFD0E" w:rsidR="0036655D" w:rsidRDefault="005B1E60" w:rsidP="00DA0CE9">
            <w:pPr>
              <w:rPr>
                <w:ins w:id="5692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Restrictive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1E9F58" w14:textId="78C9A878" w:rsidR="0036655D" w:rsidRDefault="005B1E60" w:rsidP="00DA0CE9">
            <w:pPr>
              <w:jc w:val="center"/>
              <w:rPr>
                <w:ins w:id="569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D3B727" w14:textId="798CAE51" w:rsidR="0036655D" w:rsidRDefault="005B1E60" w:rsidP="00DA0CE9">
            <w:pPr>
              <w:jc w:val="center"/>
              <w:rPr>
                <w:ins w:id="569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26383F" w14:textId="646D2D53" w:rsidR="0036655D" w:rsidRDefault="005B1E60" w:rsidP="00DA0CE9">
            <w:pPr>
              <w:jc w:val="center"/>
              <w:rPr>
                <w:ins w:id="569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5.128</w:t>
            </w:r>
          </w:p>
        </w:tc>
      </w:tr>
      <w:tr w:rsidR="0036655D" w:rsidRPr="009444B1" w14:paraId="11BD803C" w14:textId="77777777" w:rsidTr="00DA0CE9">
        <w:trPr>
          <w:ins w:id="5696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24CF09" w14:textId="75249D3A" w:rsidR="0036655D" w:rsidRDefault="005B1E60" w:rsidP="00DA0CE9">
            <w:pPr>
              <w:rPr>
                <w:ins w:id="5697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27685B" w14:textId="77777777" w:rsidR="0036655D" w:rsidRDefault="0036655D" w:rsidP="00DA0CE9">
            <w:pPr>
              <w:jc w:val="center"/>
              <w:rPr>
                <w:ins w:id="569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DB4DF6" w14:textId="18A8FF92" w:rsidR="0036655D" w:rsidRDefault="005B1E60" w:rsidP="00DA0CE9">
            <w:pPr>
              <w:jc w:val="center"/>
              <w:rPr>
                <w:ins w:id="569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4ACD94" w14:textId="6A367736" w:rsidR="0036655D" w:rsidRDefault="005B1E60" w:rsidP="00DA0CE9">
            <w:pPr>
              <w:jc w:val="center"/>
              <w:rPr>
                <w:ins w:id="570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36655D" w:rsidRPr="009444B1" w14:paraId="4E9B69EA" w14:textId="77777777" w:rsidTr="00DA0CE9">
        <w:trPr>
          <w:ins w:id="570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DED2CA1" w14:textId="4A306ECA" w:rsidR="0036655D" w:rsidRDefault="005B1E60" w:rsidP="00DA0CE9">
            <w:pPr>
              <w:rPr>
                <w:ins w:id="570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Sequence 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D5E41E" w14:textId="665DC16D" w:rsidR="0036655D" w:rsidRDefault="005B1E60" w:rsidP="00DA0CE9">
            <w:pPr>
              <w:jc w:val="center"/>
              <w:rPr>
                <w:ins w:id="570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9D459C" w14:textId="06E66246" w:rsidR="0036655D" w:rsidRDefault="005B1E60" w:rsidP="00DA0CE9">
            <w:pPr>
              <w:tabs>
                <w:tab w:val="left" w:pos="240"/>
                <w:tab w:val="center" w:pos="459"/>
              </w:tabs>
              <w:jc w:val="center"/>
              <w:rPr>
                <w:ins w:id="570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847579" w14:textId="081C8D53" w:rsidR="0036655D" w:rsidRDefault="005B1E60" w:rsidP="00DA0CE9">
            <w:pPr>
              <w:jc w:val="center"/>
              <w:rPr>
                <w:ins w:id="570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A35619" w:rsidRPr="009444B1" w14:paraId="1AEFF1B8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8C08DA" w14:textId="313EC641" w:rsidR="00A35619" w:rsidRDefault="00A35619" w:rsidP="00DA0C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Boundary 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3C65FE" w14:textId="2AEF7D3D" w:rsidR="00A35619" w:rsidRDefault="00A35619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219019" w14:textId="658FB6A9" w:rsidR="00A35619" w:rsidRDefault="00A35619" w:rsidP="00DA0CE9">
            <w:pPr>
              <w:tabs>
                <w:tab w:val="left" w:pos="240"/>
                <w:tab w:val="center" w:pos="459"/>
              </w:tabs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A1EC37" w14:textId="13DF6B73" w:rsidR="00A35619" w:rsidRDefault="00A35619" w:rsidP="00DA0CE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5.118</w:t>
            </w:r>
          </w:p>
        </w:tc>
      </w:tr>
      <w:tr w:rsidR="0036655D" w:rsidRPr="009444B1" w14:paraId="2CF27171" w14:textId="77777777" w:rsidTr="00DA0CE9">
        <w:trPr>
          <w:ins w:id="5706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3B105F" w14:textId="0B7BDD6F" w:rsidR="0036655D" w:rsidRDefault="002C646B" w:rsidP="00DA0CE9">
            <w:pPr>
              <w:rPr>
                <w:ins w:id="5707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EFE899" w14:textId="1A0707A2" w:rsidR="0036655D" w:rsidRDefault="005B1E60" w:rsidP="00DA0CE9">
            <w:pPr>
              <w:jc w:val="center"/>
              <w:rPr>
                <w:ins w:id="570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BB187E" w14:textId="68EF8CA2" w:rsidR="0036655D" w:rsidRDefault="005B1E60" w:rsidP="00DA0CE9">
            <w:pPr>
              <w:jc w:val="center"/>
              <w:rPr>
                <w:ins w:id="570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A74441" w14:textId="3B464A25" w:rsidR="0036655D" w:rsidRDefault="005B1E60" w:rsidP="00DA0CE9">
            <w:pPr>
              <w:jc w:val="center"/>
              <w:rPr>
                <w:ins w:id="571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36655D" w:rsidRPr="009444B1" w14:paraId="7244E359" w14:textId="77777777" w:rsidTr="00DA0CE9">
        <w:trPr>
          <w:ins w:id="5711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F6D164" w14:textId="4D8F5763" w:rsidR="0036655D" w:rsidRDefault="005B1E60" w:rsidP="00DA0CE9">
            <w:pPr>
              <w:rPr>
                <w:ins w:id="5712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CBE542" w14:textId="77777777" w:rsidR="0036655D" w:rsidRDefault="0036655D" w:rsidP="00DA0CE9">
            <w:pPr>
              <w:jc w:val="center"/>
              <w:rPr>
                <w:ins w:id="571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26FF9A" w14:textId="5941E367" w:rsidR="0036655D" w:rsidRDefault="00D73DEC" w:rsidP="00DA0CE9">
            <w:pPr>
              <w:jc w:val="center"/>
              <w:rPr>
                <w:ins w:id="5714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15" w:author="Richard Stefan [2]" w:date="2017-10-20T19:2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5716" w:author="Richard Stefan [2]" w:date="2017-10-20T19:27:00Z">
              <w:r w:rsidR="0036655D" w:rsidDel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287CB3" w14:textId="77777777" w:rsidR="0036655D" w:rsidRDefault="0036655D" w:rsidP="00DA0CE9">
            <w:pPr>
              <w:jc w:val="center"/>
              <w:rPr>
                <w:ins w:id="571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36655D" w:rsidRPr="009444B1" w14:paraId="0EAE516D" w14:textId="77777777" w:rsidTr="00DA0CE9">
        <w:trPr>
          <w:ins w:id="5718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D2C524" w14:textId="426CB19B" w:rsidR="0036655D" w:rsidRDefault="005B1E60" w:rsidP="00DA0CE9">
            <w:pPr>
              <w:rPr>
                <w:ins w:id="5719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E1E100" w14:textId="77777777" w:rsidR="0036655D" w:rsidRDefault="0036655D" w:rsidP="00DA0CE9">
            <w:pPr>
              <w:jc w:val="center"/>
              <w:rPr>
                <w:ins w:id="572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21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819E8F" w14:textId="4D5F3A06" w:rsidR="0036655D" w:rsidRDefault="0036655D" w:rsidP="00DA0CE9">
            <w:pPr>
              <w:jc w:val="center"/>
              <w:rPr>
                <w:ins w:id="5722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5723" w:author="Richard Stefan [2]" w:date="2017-10-20T19:27:00Z">
              <w:r w:rsidR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5724" w:author="Richard Stefan [2]" w:date="2017-10-20T19:27:00Z">
              <w:r w:rsidDel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AC9A76" w14:textId="77777777" w:rsidR="0036655D" w:rsidRDefault="0036655D" w:rsidP="00DA0CE9">
            <w:pPr>
              <w:jc w:val="center"/>
              <w:rPr>
                <w:ins w:id="572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36655D" w:rsidRPr="009444B1" w14:paraId="1EEC7920" w14:textId="77777777" w:rsidTr="00DA0CE9">
        <w:trPr>
          <w:ins w:id="5726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766AAF" w14:textId="77777777" w:rsidR="0036655D" w:rsidRDefault="0036655D" w:rsidP="00DA0CE9">
            <w:pPr>
              <w:rPr>
                <w:ins w:id="5727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9E79C3B" w14:textId="77777777" w:rsidR="0036655D" w:rsidRDefault="0036655D" w:rsidP="00DA0CE9">
            <w:pPr>
              <w:jc w:val="center"/>
              <w:rPr>
                <w:ins w:id="5728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29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616968" w14:textId="630B8E4E" w:rsidR="0036655D" w:rsidRDefault="00D73DEC" w:rsidP="00DA0CE9">
            <w:pPr>
              <w:jc w:val="center"/>
              <w:rPr>
                <w:ins w:id="573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31" w:author="Richard Stefan [2]" w:date="2017-10-20T19:27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9</w:t>
              </w:r>
            </w:ins>
            <w:del w:id="5732" w:author="Richard Stefan [2]" w:date="2017-10-20T19:27:00Z">
              <w:r w:rsidR="0036655D" w:rsidDel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11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15C327" w14:textId="77777777" w:rsidR="0036655D" w:rsidRDefault="0036655D" w:rsidP="00DA0CE9">
            <w:pPr>
              <w:jc w:val="center"/>
              <w:rPr>
                <w:ins w:id="5733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36655D" w:rsidRPr="009444B1" w14:paraId="4DE74595" w14:textId="77777777" w:rsidTr="00DA0CE9">
        <w:trPr>
          <w:ins w:id="5734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EF7ED0" w14:textId="77777777" w:rsidR="0036655D" w:rsidRDefault="0036655D" w:rsidP="00DA0CE9">
            <w:pPr>
              <w:rPr>
                <w:ins w:id="5735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Origin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E0E8A0" w14:textId="77777777" w:rsidR="0036655D" w:rsidRDefault="0036655D" w:rsidP="00DA0CE9">
            <w:pPr>
              <w:jc w:val="center"/>
              <w:rPr>
                <w:ins w:id="573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490DBB" w14:textId="5685B8B3" w:rsidR="0036655D" w:rsidRDefault="0036655D" w:rsidP="00DA0CE9">
            <w:pPr>
              <w:jc w:val="center"/>
              <w:rPr>
                <w:ins w:id="573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ins w:id="5738" w:author="Richard Stefan [2]" w:date="2017-10-20T19:27:00Z">
              <w:r w:rsidR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0</w:t>
              </w:r>
            </w:ins>
            <w:del w:id="5739" w:author="Richard Stefan [2]" w:date="2017-10-20T19:27:00Z">
              <w:r w:rsidDel="00D73DEC"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A07CF9" w14:textId="77777777" w:rsidR="0036655D" w:rsidRDefault="0036655D" w:rsidP="00DA0CE9">
            <w:pPr>
              <w:jc w:val="center"/>
              <w:rPr>
                <w:ins w:id="5740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36655D" w:rsidRPr="009444B1" w14:paraId="2D6E5A5B" w14:textId="77777777" w:rsidTr="00DA0CE9">
        <w:trPr>
          <w:ins w:id="5741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6538E6" w14:textId="77777777" w:rsidR="0036655D" w:rsidRDefault="0036655D" w:rsidP="00DA0CE9">
            <w:pPr>
              <w:rPr>
                <w:ins w:id="5742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Arc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44AC3E" w14:textId="77777777" w:rsidR="0036655D" w:rsidRDefault="0036655D" w:rsidP="00DA0CE9">
            <w:pPr>
              <w:jc w:val="center"/>
              <w:rPr>
                <w:ins w:id="574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44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909472" w14:textId="77777777" w:rsidR="0036655D" w:rsidRDefault="0036655D" w:rsidP="00DA0CE9">
            <w:pPr>
              <w:jc w:val="center"/>
              <w:rPr>
                <w:ins w:id="574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9BD606" w14:textId="77777777" w:rsidR="0036655D" w:rsidRDefault="0036655D" w:rsidP="00DA0CE9">
            <w:pPr>
              <w:jc w:val="center"/>
              <w:rPr>
                <w:ins w:id="574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36655D" w:rsidRPr="009444B1" w14:paraId="4DBA4E0F" w14:textId="77777777" w:rsidTr="00DA0CE9">
        <w:trPr>
          <w:ins w:id="5747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8D150B" w14:textId="77777777" w:rsidR="0036655D" w:rsidRDefault="0036655D" w:rsidP="00DA0CE9">
            <w:pPr>
              <w:rPr>
                <w:ins w:id="5748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 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6D4BD9" w14:textId="77777777" w:rsidR="0036655D" w:rsidRDefault="0036655D" w:rsidP="00DA0CE9">
            <w:pPr>
              <w:jc w:val="center"/>
              <w:rPr>
                <w:ins w:id="5749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750" w:author="Richard Stefan" w:date="2016-09-16T20:16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037943" w14:textId="77777777" w:rsidR="0036655D" w:rsidRDefault="0036655D" w:rsidP="00DA0CE9">
            <w:pPr>
              <w:jc w:val="center"/>
              <w:rPr>
                <w:ins w:id="5751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4FA003" w14:textId="77777777" w:rsidR="0036655D" w:rsidRDefault="0036655D" w:rsidP="00DA0CE9">
            <w:pPr>
              <w:jc w:val="center"/>
              <w:rPr>
                <w:ins w:id="5752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5B1E60" w:rsidRPr="009444B1" w14:paraId="1C6B31A7" w14:textId="77777777" w:rsidTr="00DA0CE9">
        <w:trPr>
          <w:ins w:id="5753" w:author="Richard Stefan" w:date="2016-09-16T20:16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516D69" w14:textId="16E0B461" w:rsidR="005B1E60" w:rsidRDefault="005B1E60" w:rsidP="005B1E60">
            <w:pPr>
              <w:rPr>
                <w:ins w:id="5754" w:author="Richard Stefan" w:date="2016-09-16T20:16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Unit Indicator Lower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DF5EC9" w14:textId="26465E27" w:rsidR="005B1E60" w:rsidRDefault="005B1E60" w:rsidP="005B1E60">
            <w:pPr>
              <w:jc w:val="center"/>
              <w:rPr>
                <w:ins w:id="5755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4438C9" w14:textId="59D8572C" w:rsidR="005B1E60" w:rsidRDefault="005B1E60" w:rsidP="005B1E60">
            <w:pPr>
              <w:jc w:val="center"/>
              <w:rPr>
                <w:ins w:id="5756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4342EC" w14:textId="03BD226D" w:rsidR="005B1E60" w:rsidRDefault="005B1E60" w:rsidP="005B1E60">
            <w:pPr>
              <w:jc w:val="center"/>
              <w:rPr>
                <w:ins w:id="5757" w:author="Richard Stefan" w:date="2016-09-16T20:16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5B1E60" w:rsidRPr="009444B1" w14:paraId="32511101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5C85F2" w14:textId="7DE87F4A" w:rsidR="005B1E60" w:rsidRDefault="005B1E60" w:rsidP="005B1E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Lower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8B6A2F" w14:textId="079A7609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755BAC" w14:textId="107632CE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4AC414" w14:textId="6E02A9BC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5B1E60" w:rsidRPr="009444B1" w14:paraId="5E6AEC06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060FC1" w14:textId="004E11B9" w:rsidR="005B1E60" w:rsidRDefault="005B1E60" w:rsidP="005B1E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Unit Indicator 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2974863" w14:textId="04A303B0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C0DFBF" w14:textId="7E2A03A0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547DCC" w14:textId="45C90A66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5B1E60" w:rsidRPr="009444B1" w14:paraId="45D80D27" w14:textId="77777777" w:rsidTr="00DA0CE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ED981E" w14:textId="4F85ED2A" w:rsidR="005B1E60" w:rsidRDefault="005B1E60" w:rsidP="005B1E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Upper 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F18CFE" w14:textId="6B3E7B47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BABACD" w14:textId="0D660325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9D0BBD" w14:textId="39877C35" w:rsidR="005B1E60" w:rsidRDefault="005B1E60" w:rsidP="005B1E6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</w:tbl>
    <w:p w14:paraId="0C7D738D" w14:textId="77777777" w:rsidR="0036655D" w:rsidRDefault="0036655D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3C6AEA8" w14:textId="77777777" w:rsidR="0036655D" w:rsidRPr="00166C90" w:rsidRDefault="0036655D" w:rsidP="0036655D">
      <w:pPr>
        <w:spacing w:after="0" w:line="240" w:lineRule="auto"/>
        <w:rPr>
          <w:ins w:id="575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759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382732FB" w14:textId="0DD5ED69" w:rsidR="0036655D" w:rsidRPr="00271C55" w:rsidRDefault="0036655D" w:rsidP="00045610">
      <w:pPr>
        <w:pStyle w:val="ListParagraph"/>
        <w:numPr>
          <w:ilvl w:val="0"/>
          <w:numId w:val="1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5760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</w:delText>
        </w:r>
        <w:r w:rsidR="00A70DF2" w:rsidDel="00515A41">
          <w:rPr>
            <w:rFonts w:ascii="Courier New" w:hAnsi="Courier New" w:cs="Courier New"/>
            <w:lang w:val="en-US"/>
          </w:rPr>
          <w:delText>R</w:delText>
        </w:r>
      </w:del>
      <w:ins w:id="5761" w:author="Richard Stefan" w:date="2016-09-16T18:43:00Z">
        <w:del w:id="5762" w:author="Richard Stefan [2]" w:date="2017-10-20T19:23:00Z">
          <w:r w:rsidRPr="00271C55" w:rsidDel="00515A41">
            <w:rPr>
              <w:rFonts w:ascii="Courier New" w:hAnsi="Courier New" w:cs="Courier New"/>
              <w:lang w:val="en-US"/>
            </w:rPr>
            <w:delText>|</w:delText>
          </w:r>
        </w:del>
      </w:ins>
      <w:r w:rsidR="00045610">
        <w:rPr>
          <w:rFonts w:ascii="Courier New" w:hAnsi="Courier New" w:cs="Courier New"/>
          <w:lang w:val="en-US"/>
        </w:rPr>
        <w:t>EUR|LO|21|LIZUM|D||10|G|L|</w:t>
      </w:r>
      <w:r w:rsidR="00045610" w:rsidRPr="00045610">
        <w:rPr>
          <w:rFonts w:ascii="Courier New" w:hAnsi="Courier New" w:cs="Courier New"/>
          <w:lang w:val="en-US"/>
        </w:rPr>
        <w:t>47.225</w:t>
      </w:r>
      <w:r w:rsidR="00045610">
        <w:rPr>
          <w:rFonts w:ascii="Courier New" w:hAnsi="Courier New" w:cs="Courier New"/>
          <w:lang w:val="en-US"/>
        </w:rPr>
        <w:t>000|</w:t>
      </w:r>
      <w:r w:rsidR="00045610" w:rsidRPr="00045610">
        <w:rPr>
          <w:rFonts w:ascii="Courier New" w:hAnsi="Courier New" w:cs="Courier New"/>
          <w:lang w:val="en-US"/>
        </w:rPr>
        <w:t>11.61666667</w:t>
      </w:r>
      <w:r w:rsidR="00045610">
        <w:rPr>
          <w:rFonts w:ascii="Courier New" w:hAnsi="Courier New" w:cs="Courier New"/>
          <w:lang w:val="en-US"/>
        </w:rPr>
        <w:t>||||||GND|M|</w:t>
      </w:r>
      <w:r w:rsidR="00045610">
        <w:rPr>
          <w:rFonts w:ascii="Courier New" w:hAnsi="Courier New" w:cs="Courier New"/>
          <w:lang w:val="en-US"/>
        </w:rPr>
        <w:br/>
        <w:t>21000</w:t>
      </w:r>
    </w:p>
    <w:p w14:paraId="52DB99C1" w14:textId="77777777" w:rsidR="0036655D" w:rsidRDefault="0036655D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DA66165" w14:textId="77777777" w:rsidR="0036655D" w:rsidRDefault="0036655D" w:rsidP="0036655D">
      <w:pPr>
        <w:spacing w:after="0" w:line="240" w:lineRule="auto"/>
        <w:rPr>
          <w:ins w:id="5763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764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02F34932" w14:textId="7406B5F7" w:rsidR="0036655D" w:rsidDel="00515A41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del w:id="5765" w:author="Richard Stefan [2]" w:date="2017-10-20T19:23:00Z"/>
          <w:rFonts w:ascii="Segoe UI Light" w:hAnsi="Segoe UI Light" w:cs="Segoe UI Light"/>
          <w:sz w:val="24"/>
          <w:szCs w:val="72"/>
          <w:lang w:val="en-US"/>
        </w:rPr>
      </w:pPr>
      <w:ins w:id="5766" w:author="Richard Stefan" w:date="2016-09-16T18:43:00Z">
        <w:del w:id="5767" w:author="Richard Stefan [2]" w:date="2017-10-20T19:23:00Z">
          <w:r w:rsidRPr="00AA254B" w:rsidDel="00515A41">
            <w:rPr>
              <w:rFonts w:ascii="Courier New" w:hAnsi="Courier New" w:cs="Courier New"/>
              <w:lang w:val="en-US"/>
            </w:rPr>
            <w:delText>Record Type</w:delText>
          </w:r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del w:id="5768" w:author="Richard Stefan [2]" w:date="2017-10-20T19:23:00Z">
        <w:r w:rsidDel="00515A41">
          <w:rPr>
            <w:rFonts w:ascii="Segoe UI Light" w:hAnsi="Segoe UI Light" w:cs="Segoe UI Light"/>
            <w:sz w:val="24"/>
            <w:szCs w:val="72"/>
            <w:lang w:val="en-US"/>
          </w:rPr>
          <w:delText>U</w:delText>
        </w:r>
        <w:r w:rsidR="00A70DF2" w:rsidDel="00515A41">
          <w:rPr>
            <w:rFonts w:ascii="Segoe UI Light" w:hAnsi="Segoe UI Light" w:cs="Segoe UI Light"/>
            <w:sz w:val="24"/>
            <w:szCs w:val="72"/>
            <w:lang w:val="en-US"/>
          </w:rPr>
          <w:delText>R</w:delText>
        </w:r>
      </w:del>
      <w:ins w:id="5769" w:author="Richard Stefan" w:date="2016-09-16T18:43:00Z">
        <w:del w:id="5770" w:author="Richard Stefan [2]" w:date="2017-10-20T19:23:00Z"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1D6003BD" w14:textId="60D9C789" w:rsidR="00F62083" w:rsidRDefault="00F62083" w:rsidP="00F620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</w:t>
      </w:r>
      <w:r w:rsidR="00B713B6">
        <w:rPr>
          <w:rFonts w:ascii="Segoe UI Light" w:hAnsi="Segoe UI Light" w:cs="Segoe UI Light"/>
          <w:sz w:val="24"/>
          <w:szCs w:val="72"/>
          <w:lang w:val="en-US"/>
        </w:rPr>
        <w:t>airspace</w:t>
      </w:r>
    </w:p>
    <w:p w14:paraId="077C2DEC" w14:textId="47B53E7F" w:rsidR="00F62083" w:rsidRDefault="00F62083" w:rsidP="00F620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B713B6">
        <w:rPr>
          <w:rFonts w:ascii="Segoe UI Light" w:hAnsi="Segoe UI Light" w:cs="Segoe UI Light"/>
          <w:sz w:val="24"/>
          <w:szCs w:val="72"/>
          <w:lang w:val="en-US"/>
        </w:rPr>
        <w:t>location indicator of the airspace</w:t>
      </w:r>
    </w:p>
    <w:p w14:paraId="66452CA3" w14:textId="11C00CDA" w:rsidR="0036655D" w:rsidRPr="00A35619" w:rsidRDefault="00A646A9" w:rsidP="00A3561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Restrictive Airspace Designation </w:t>
      </w:r>
      <w:ins w:id="5771" w:author="Richard Stefan" w:date="2016-09-16T18:43:00Z">
        <w:r w:rsidR="0036655D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contains the number or name that</w:t>
      </w:r>
      <w:r w:rsidR="00A3561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35619">
        <w:rPr>
          <w:rFonts w:ascii="Segoe UI Light" w:hAnsi="Segoe UI Light" w:cs="Segoe UI Light"/>
          <w:sz w:val="24"/>
          <w:szCs w:val="72"/>
          <w:lang w:val="en-US"/>
        </w:rPr>
        <w:t>uniquely identifies the restrictive airspace</w:t>
      </w:r>
    </w:p>
    <w:p w14:paraId="2BF696DB" w14:textId="2C21F155" w:rsidR="00A646A9" w:rsidRPr="00A646A9" w:rsidRDefault="00A646A9" w:rsidP="00A646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646A9">
        <w:rPr>
          <w:rFonts w:ascii="Courier New" w:hAnsi="Courier New" w:cs="Courier New"/>
          <w:lang w:val="en-US"/>
        </w:rPr>
        <w:t xml:space="preserve">Restrictive Airspace Name </w:t>
      </w:r>
      <w:ins w:id="5772" w:author="Richard Stefan" w:date="2016-09-16T18:43:00Z">
        <w:r w:rsidRPr="00A646A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name of the restrictive airspace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when assigned</w:t>
      </w:r>
    </w:p>
    <w:p w14:paraId="3E023E5B" w14:textId="77E33915" w:rsidR="00A646A9" w:rsidRPr="00A646A9" w:rsidRDefault="00A646A9" w:rsidP="00A646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646A9">
        <w:rPr>
          <w:rFonts w:ascii="Courier New" w:hAnsi="Courier New" w:cs="Courier New"/>
          <w:lang w:val="en-US"/>
        </w:rPr>
        <w:t xml:space="preserve">Restrictive Type </w:t>
      </w:r>
      <w:ins w:id="5773" w:author="Richard Stefan" w:date="2016-09-16T18:43:00Z">
        <w:r w:rsidRPr="00A646A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indicate the type of Airspace in which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flight of aircraft is prohibited or restricted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</w:t>
      </w:r>
      <w:r w:rsidR="00DD2E4A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D2E4A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DD2E4A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_Ref461899889 \r \h </w:instrText>
      </w:r>
      <w:r w:rsidR="00DD2E4A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DD2E4A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3.27</w:t>
      </w:r>
      <w:r w:rsidR="00DD2E4A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F16CAF4" w14:textId="5A7EA1CB" w:rsidR="00A646A9" w:rsidRPr="00A646A9" w:rsidRDefault="00A646A9" w:rsidP="00A646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646A9">
        <w:rPr>
          <w:rFonts w:ascii="Courier New" w:hAnsi="Courier New" w:cs="Courier New"/>
          <w:lang w:val="en-US"/>
        </w:rPr>
        <w:t xml:space="preserve">Multiple Code </w:t>
      </w:r>
      <w:ins w:id="5774" w:author="Richard Stefan" w:date="2016-09-16T18:43:00Z">
        <w:r w:rsidRPr="00A646A9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detail</w:t>
      </w:r>
    </w:p>
    <w:p w14:paraId="06CE4B26" w14:textId="327B1022" w:rsidR="0036655D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Sequence Number </w:t>
      </w:r>
      <w:ins w:id="5775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each </w:t>
      </w:r>
      <w:r w:rsidR="00A646A9">
        <w:rPr>
          <w:rFonts w:ascii="Segoe UI Light" w:hAnsi="Segoe UI Light" w:cs="Segoe UI Light"/>
          <w:sz w:val="24"/>
          <w:szCs w:val="72"/>
          <w:lang w:val="en-US"/>
        </w:rPr>
        <w:t>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, no duplicate sequences per </w:t>
      </w:r>
      <w:r w:rsidR="00A646A9">
        <w:rPr>
          <w:rFonts w:ascii="Segoe UI Light" w:hAnsi="Segoe UI Light" w:cs="Segoe UI Light"/>
          <w:sz w:val="24"/>
          <w:szCs w:val="72"/>
          <w:lang w:val="en-US"/>
        </w:rPr>
        <w:t>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54D3987C" w14:textId="3EEB105D" w:rsidR="000762A0" w:rsidRPr="000762A0" w:rsidRDefault="000762A0" w:rsidP="000762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5776" w:author="Richard Stefan" w:date="2016-09-15T22:16:00Z">
        <w:r w:rsidRPr="000762A0" w:rsidDel="007F1339">
          <w:rPr>
            <w:rFonts w:ascii="Courier New" w:hAnsi="Courier New" w:cs="Courier New"/>
            <w:szCs w:val="72"/>
            <w:lang w:val="en-US"/>
          </w:rPr>
          <w:delText>L</w:delText>
        </w:r>
      </w:del>
      <w:r w:rsidRPr="000762A0">
        <w:rPr>
          <w:rFonts w:ascii="Courier New" w:hAnsi="Courier New" w:cs="Courier New"/>
          <w:szCs w:val="72"/>
          <w:lang w:val="en-US"/>
        </w:rPr>
        <w:t>Boundary Via</w:t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 xml:space="preserve"> : defines the path of the boundary from the position identified in the record 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 w:rsidR="00567C8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67C8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67C82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 w:rsidR="00567C82">
        <w:rPr>
          <w:rFonts w:ascii="Segoe UI Light" w:hAnsi="Segoe UI Light" w:cs="Segoe UI Light"/>
          <w:sz w:val="24"/>
          <w:szCs w:val="72"/>
          <w:lang w:val="en-US"/>
        </w:rPr>
      </w:r>
      <w:r w:rsidR="00567C8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3.26</w:t>
      </w:r>
      <w:r w:rsidR="00567C8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47C6493" w14:textId="50E9EBB7" w:rsidR="00A646A9" w:rsidRPr="00F25C92" w:rsidRDefault="00A646A9" w:rsidP="00A646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5777" w:author="Richard Stefan" w:date="2016-09-15T22:16:00Z">
        <w:r>
          <w:rPr>
            <w:rFonts w:ascii="Courier New" w:hAnsi="Courier New" w:cs="Courier New"/>
            <w:szCs w:val="72"/>
            <w:lang w:val="en-US"/>
          </w:rPr>
          <w:t>Flight</w:t>
        </w:r>
      </w:ins>
      <w:del w:id="5778" w:author="Richard Stefan" w:date="2016-09-15T22:16:00Z">
        <w:r w:rsidDel="007F1339">
          <w:rPr>
            <w:rFonts w:ascii="Courier New" w:hAnsi="Courier New" w:cs="Courier New"/>
            <w:szCs w:val="72"/>
            <w:lang w:val="en-US"/>
          </w:rPr>
          <w:delText>L</w:delText>
        </w:r>
      </w:del>
      <w:ins w:id="5779" w:author="Richard Stefan" w:date="2016-09-15T22:16:00Z">
        <w:r>
          <w:rPr>
            <w:rFonts w:ascii="Courier New" w:hAnsi="Courier New" w:cs="Courier New"/>
            <w:szCs w:val="72"/>
            <w:lang w:val="en-US"/>
          </w:rPr>
          <w:t>l</w:t>
        </w:r>
      </w:ins>
      <w:r>
        <w:rPr>
          <w:rFonts w:ascii="Courier New" w:hAnsi="Courier New" w:cs="Courier New"/>
          <w:szCs w:val="72"/>
          <w:lang w:val="en-US"/>
        </w:rPr>
        <w:t>evel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 : defines the airway structure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3.14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0368AEF" w14:textId="0861E459" w:rsidR="0036655D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Latitude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latitude in degrees decimal floating point (N positive, S negative)</w:t>
      </w:r>
    </w:p>
    <w:p w14:paraId="577CE52A" w14:textId="74E3B53A" w:rsidR="0036655D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Longitude </w:t>
      </w:r>
      <w:ins w:id="578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6D705D23" w14:textId="77777777" w:rsidR="0036655D" w:rsidRPr="00860A5B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ins w:id="578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Origin Latitude </w:t>
      </w:r>
      <w:ins w:id="578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5783" w:author="Richard Stefan" w:date="2016-09-16T20:39:00Z">
        <w:r>
          <w:rPr>
            <w:rFonts w:ascii="Segoe UI Light" w:hAnsi="Segoe UI Light" w:cs="Segoe UI Light"/>
            <w:sz w:val="24"/>
            <w:szCs w:val="72"/>
            <w:lang w:val="en-US"/>
          </w:rPr>
          <w:t>latitude in degrees decimal floating point (N positive, S negative)</w:t>
        </w:r>
      </w:ins>
    </w:p>
    <w:p w14:paraId="0AB2029A" w14:textId="77777777" w:rsidR="0036655D" w:rsidRPr="00860A5B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ins w:id="578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Origin Longitude </w:t>
      </w:r>
      <w:ins w:id="5785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ins w:id="5786" w:author="Richard Stefan" w:date="2016-09-16T20:39:00Z">
        <w:r w:rsidRPr="00BD48BF">
          <w:rPr>
            <w:rFonts w:ascii="Segoe UI Light" w:hAnsi="Segoe UI Light" w:cs="Segoe UI Light"/>
            <w:sz w:val="24"/>
            <w:szCs w:val="72"/>
            <w:lang w:val="en-US"/>
          </w:rPr>
          <w:t>longitude in degrees decimal floating point (E positive, W negative)</w:t>
        </w:r>
      </w:ins>
    </w:p>
    <w:p w14:paraId="6A1A7D39" w14:textId="77777777" w:rsidR="0036655D" w:rsidRPr="00B257CC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ins w:id="578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Arc Distance </w:t>
      </w:r>
      <w:ins w:id="578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1542E527" w14:textId="77777777" w:rsidR="0036655D" w:rsidRPr="00B257CC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ins w:id="578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r w:rsidRPr="00B257CC">
        <w:rPr>
          <w:rFonts w:ascii="Courier New" w:hAnsi="Courier New" w:cs="Courier New"/>
          <w:lang w:val="en-US"/>
        </w:rPr>
        <w:t xml:space="preserve">Arc Bearing </w:t>
      </w:r>
      <w:ins w:id="5790" w:author="Richard Stefan" w:date="2016-09-16T18:43:00Z">
        <w:r w:rsidRPr="00B257CC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425DBCCB" w14:textId="77777777" w:rsidR="0036655D" w:rsidRPr="007F67FE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7F67FE">
        <w:rPr>
          <w:rFonts w:ascii="Courier New" w:hAnsi="Courier New" w:cs="Courier New"/>
          <w:lang w:val="en-US"/>
        </w:rPr>
        <w:t xml:space="preserve">FIR Upper Limit </w:t>
      </w:r>
      <w:ins w:id="5791" w:author="Richard Stefan" w:date="2016-09-16T18:43:00Z">
        <w:r w:rsidRPr="007F67FE"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7F67FE">
        <w:rPr>
          <w:rFonts w:ascii="Segoe UI Light" w:hAnsi="Segoe UI Light" w:cs="Segoe UI Light"/>
          <w:sz w:val="24"/>
          <w:szCs w:val="72"/>
          <w:lang w:val="en-US"/>
        </w:rPr>
        <w:t>contain the lower and upper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F67FE">
        <w:rPr>
          <w:rFonts w:ascii="Segoe UI Light" w:hAnsi="Segoe UI Light" w:cs="Segoe UI Light"/>
          <w:sz w:val="24"/>
          <w:szCs w:val="72"/>
          <w:lang w:val="en-US"/>
        </w:rPr>
        <w:t>limits of the FIR</w:t>
      </w:r>
    </w:p>
    <w:p w14:paraId="2120975B" w14:textId="77777777" w:rsidR="0036655D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UIR Lower Limit </w:t>
      </w:r>
      <w:ins w:id="579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>
        <w:rPr>
          <w:rFonts w:ascii="Segoe UI Light" w:hAnsi="Segoe UI Light" w:cs="Segoe UI Light"/>
          <w:sz w:val="24"/>
          <w:szCs w:val="72"/>
          <w:lang w:val="en-US"/>
        </w:rPr>
        <w:t>contain the lower and lower limits of the UIR</w:t>
      </w:r>
    </w:p>
    <w:p w14:paraId="7A5B4F34" w14:textId="77777777" w:rsidR="0036655D" w:rsidRDefault="0036655D" w:rsidP="0036655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UIR Upper Limit </w:t>
      </w:r>
      <w:ins w:id="5793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 xml:space="preserve">: </w:t>
        </w:r>
      </w:ins>
      <w:r w:rsidRPr="007F67FE">
        <w:rPr>
          <w:rFonts w:ascii="Segoe UI Light" w:hAnsi="Segoe UI Light" w:cs="Segoe UI Light"/>
          <w:sz w:val="24"/>
          <w:szCs w:val="72"/>
          <w:lang w:val="en-US"/>
        </w:rPr>
        <w:t>contain the lower and upper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limits of the U</w:t>
      </w:r>
      <w:r w:rsidRPr="007F67FE">
        <w:rPr>
          <w:rFonts w:ascii="Segoe UI Light" w:hAnsi="Segoe UI Light" w:cs="Segoe UI Light"/>
          <w:sz w:val="24"/>
          <w:szCs w:val="72"/>
          <w:lang w:val="en-US"/>
        </w:rPr>
        <w:t>IR</w:t>
      </w:r>
    </w:p>
    <w:p w14:paraId="3F706A20" w14:textId="77777777" w:rsidR="00B46A10" w:rsidRDefault="00E21951">
      <w:pPr>
        <w:rPr>
          <w:rFonts w:ascii="Segoe UI Light" w:hAnsi="Segoe UI Light" w:cs="Segoe UI Light"/>
          <w:sz w:val="24"/>
          <w:szCs w:val="72"/>
          <w:lang w:val="en-US"/>
        </w:rPr>
      </w:pPr>
      <w:ins w:id="5794" w:author="Richard Stefan" w:date="2016-09-16T16:32:00Z">
        <w:r>
          <w:rPr>
            <w:rFonts w:ascii="Segoe UI Light" w:hAnsi="Segoe UI Light" w:cs="Segoe UI Light"/>
            <w:sz w:val="24"/>
            <w:szCs w:val="72"/>
            <w:lang w:val="en-US"/>
          </w:rPr>
          <w:br w:type="page"/>
        </w:r>
      </w:ins>
    </w:p>
    <w:p w14:paraId="7727991F" w14:textId="1F111F04" w:rsidR="00B46A10" w:rsidRPr="00C55962" w:rsidRDefault="00B46A10" w:rsidP="00B46A10">
      <w:pPr>
        <w:pStyle w:val="Heading1"/>
        <w:numPr>
          <w:ilvl w:val="1"/>
          <w:numId w:val="13"/>
        </w:numPr>
        <w:ind w:left="431" w:hanging="431"/>
        <w:rPr>
          <w:ins w:id="5795" w:author="Richard Stefan" w:date="2016-09-16T18:43:00Z"/>
          <w:rFonts w:ascii="Segoe UI Light" w:hAnsi="Segoe UI Light" w:cs="Segoe UI Light"/>
          <w:b/>
          <w:sz w:val="28"/>
          <w:szCs w:val="28"/>
          <w:lang w:val="en-US"/>
        </w:rPr>
      </w:pPr>
      <w:bookmarkStart w:id="5796" w:name="_Gate"/>
      <w:bookmarkStart w:id="5797" w:name="_Toc139626230"/>
      <w:bookmarkEnd w:id="5796"/>
      <w:r w:rsidRPr="00C55962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Gate</w:t>
      </w:r>
      <w:bookmarkEnd w:id="5797"/>
    </w:p>
    <w:p w14:paraId="452A2004" w14:textId="77777777" w:rsidR="00B46A10" w:rsidRDefault="00B46A10" w:rsidP="00B46A10">
      <w:pPr>
        <w:spacing w:after="0" w:line="240" w:lineRule="auto"/>
        <w:rPr>
          <w:ins w:id="579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799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7C1B1DA1" w14:textId="0CC38F34" w:rsidR="00B46A10" w:rsidRPr="00D87022" w:rsidRDefault="00B46A10" w:rsidP="00B46A10">
      <w:pPr>
        <w:spacing w:after="0" w:line="240" w:lineRule="auto"/>
        <w:rPr>
          <w:ins w:id="5800" w:author="Richard Stefan" w:date="2016-09-16T18:43:00Z"/>
          <w:rFonts w:ascii="Courier New" w:hAnsi="Courier New" w:cs="Courier New"/>
          <w:lang w:val="en-US"/>
        </w:rPr>
      </w:pPr>
      <w:ins w:id="5801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5802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5803" w:author="Richard Stefan" w:date="2016-09-16T18:43:00Z">
        <w:del w:id="5804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</w:delText>
          </w:r>
        </w:del>
      </w:ins>
      <w:r>
        <w:rPr>
          <w:rFonts w:ascii="Courier New" w:hAnsi="Courier New" w:cs="Courier New"/>
          <w:lang w:val="en-US"/>
        </w:rPr>
        <w:t>gate</w:t>
      </w:r>
      <w:ins w:id="5805" w:author="Richard Stefan" w:date="2016-09-16T18:43:00Z">
        <w:del w:id="5806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374CA412" w14:textId="77777777" w:rsidR="00B46A10" w:rsidDel="00515A41" w:rsidRDefault="00B46A10" w:rsidP="00B46A10">
      <w:pPr>
        <w:spacing w:after="0" w:line="240" w:lineRule="auto"/>
        <w:rPr>
          <w:del w:id="5807" w:author="Richard Stefan [2]" w:date="2017-10-20T19:23:00Z"/>
          <w:rFonts w:ascii="Courier New" w:hAnsi="Courier New" w:cs="Courier New"/>
          <w:lang w:val="en-US"/>
        </w:rPr>
      </w:pPr>
      <w:ins w:id="5808" w:author="Richard Stefan" w:date="2016-09-16T18:43:00Z">
        <w:del w:id="5809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515A41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5810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5811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5812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5813" w:author="Richard Stefan" w:date="2016-09-16T18:43:00Z">
        <w:del w:id="5814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123F26AD" w14:textId="45598320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ins w:id="5815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area_code</w:t>
      </w:r>
      <w:ins w:id="5816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817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818" w:author="Richard Stefan [2]" w:date="2017-10-20T16:30:00Z">
        <w:r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</w:t>
      </w:r>
      <w:ins w:id="5819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820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821" w:author="Richard Stefan [2]" w:date="2017-10-20T19:23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822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1608362C" w14:textId="1A15F9A0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[airport_identifier] TEXT(4),</w:t>
      </w:r>
    </w:p>
    <w:p w14:paraId="581641EB" w14:textId="3ADFF249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[icao_code] TEXT(2),</w:t>
      </w:r>
    </w:p>
    <w:p w14:paraId="3C5EA96B" w14:textId="29F65129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[gate_identifier] TEXT(5),</w:t>
      </w:r>
    </w:p>
    <w:p w14:paraId="69946BA8" w14:textId="673781F3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[gate_latitude] REAL(9),</w:t>
      </w:r>
    </w:p>
    <w:p w14:paraId="57814335" w14:textId="29BD597B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[gate_longitude] REAL(10),</w:t>
      </w:r>
    </w:p>
    <w:p w14:paraId="601E8685" w14:textId="7DB42722" w:rsidR="00B46A10" w:rsidRPr="00D87022" w:rsidRDefault="00B46A10" w:rsidP="00B46A10">
      <w:pPr>
        <w:spacing w:after="0" w:line="240" w:lineRule="auto"/>
        <w:rPr>
          <w:ins w:id="5823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[name] TEXT(25)</w:t>
      </w:r>
    </w:p>
    <w:p w14:paraId="6AD080FE" w14:textId="77777777" w:rsidR="00B46A10" w:rsidRPr="00D87022" w:rsidDel="00515A41" w:rsidRDefault="00B46A10" w:rsidP="00B46A10">
      <w:pPr>
        <w:spacing w:after="0" w:line="240" w:lineRule="auto"/>
        <w:rPr>
          <w:ins w:id="5824" w:author="Richard Stefan" w:date="2016-09-16T18:43:00Z"/>
          <w:del w:id="5825" w:author="Richard Stefan [2]" w:date="2017-10-20T19:25:00Z"/>
          <w:rFonts w:ascii="Courier New" w:hAnsi="Courier New" w:cs="Courier New"/>
          <w:lang w:val="en-US"/>
        </w:rPr>
      </w:pPr>
      <w:ins w:id="5826" w:author="Richard Stefan" w:date="2016-09-16T18:43:00Z">
        <w:del w:id="5827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tab/>
            <w:delText>[</w:delText>
          </w:r>
        </w:del>
      </w:ins>
      <w:del w:id="5828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longitude</w:delText>
        </w:r>
      </w:del>
      <w:ins w:id="5829" w:author="Richard Stefan" w:date="2016-09-16T18:43:00Z">
        <w:del w:id="5830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] </w:delText>
          </w:r>
        </w:del>
      </w:ins>
      <w:del w:id="5831" w:author="Richard Stefan [2]" w:date="2017-10-20T19:25:00Z">
        <w:r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832" w:author="Richard Stefan" w:date="2016-09-16T18:43:00Z">
        <w:del w:id="5833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834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835" w:author="Richard Stefan" w:date="2016-09-16T18:43:00Z">
        <w:del w:id="5836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delText xml:space="preserve">, </w:delText>
          </w:r>
        </w:del>
      </w:ins>
    </w:p>
    <w:p w14:paraId="5BF1835D" w14:textId="77777777" w:rsidR="00B46A10" w:rsidRPr="00D87022" w:rsidDel="00515A41" w:rsidRDefault="00B46A10" w:rsidP="00B46A10">
      <w:pPr>
        <w:spacing w:after="0" w:line="240" w:lineRule="auto"/>
        <w:rPr>
          <w:ins w:id="5837" w:author="Richard Stefan" w:date="2016-09-16T18:43:00Z"/>
          <w:del w:id="5838" w:author="Richard Stefan [2]" w:date="2017-10-20T19:26:00Z"/>
          <w:rFonts w:ascii="Courier New" w:hAnsi="Courier New" w:cs="Courier New"/>
          <w:lang w:val="en-US"/>
        </w:rPr>
      </w:pPr>
    </w:p>
    <w:p w14:paraId="5B49609F" w14:textId="77777777" w:rsidR="00B46A10" w:rsidRDefault="00B46A10" w:rsidP="00B46A10">
      <w:pPr>
        <w:spacing w:after="0" w:line="240" w:lineRule="auto"/>
        <w:rPr>
          <w:ins w:id="5839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290CABCC" w14:textId="77777777" w:rsidR="00B46A10" w:rsidRDefault="00B46A10" w:rsidP="00B46A10">
      <w:pPr>
        <w:spacing w:after="0" w:line="240" w:lineRule="auto"/>
        <w:rPr>
          <w:ins w:id="5840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66278A7F" w14:textId="77777777" w:rsidR="00B46A10" w:rsidRDefault="00B46A10" w:rsidP="00B46A10">
      <w:pPr>
        <w:spacing w:after="0" w:line="240" w:lineRule="auto"/>
        <w:rPr>
          <w:ins w:id="5841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842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111C9153" w14:textId="0766E53E" w:rsidR="00B46A10" w:rsidRDefault="00B46A10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 Code|Airport Identifier|ICAO Code|Gate Identifier|</w:t>
      </w:r>
      <w:r>
        <w:rPr>
          <w:rFonts w:ascii="Courier New" w:hAnsi="Courier New" w:cs="Courier New"/>
          <w:lang w:val="en-US"/>
        </w:rPr>
        <w:br/>
        <w:t>Gate Latitude|Gate Longitude|Gate Name</w:t>
      </w:r>
    </w:p>
    <w:p w14:paraId="11751F0B" w14:textId="77777777" w:rsidR="005A3B9F" w:rsidRDefault="005A3B9F" w:rsidP="00B46A10">
      <w:pPr>
        <w:spacing w:after="0" w:line="240" w:lineRule="auto"/>
        <w:rPr>
          <w:ins w:id="5843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056F85" w:rsidRPr="00C6013C" w14:paraId="56E72D7B" w14:textId="77777777" w:rsidTr="006A518E">
        <w:trPr>
          <w:ins w:id="5844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64E8A" w14:textId="77777777" w:rsidR="00056F85" w:rsidRPr="00123CA5" w:rsidRDefault="00056F85" w:rsidP="006A518E">
            <w:pPr>
              <w:rPr>
                <w:ins w:id="584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846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E576" w14:textId="77777777" w:rsidR="00056F85" w:rsidRDefault="00056F85" w:rsidP="006A518E">
            <w:pPr>
              <w:jc w:val="center"/>
              <w:rPr>
                <w:ins w:id="5847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848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DE32" w14:textId="77777777" w:rsidR="00056F85" w:rsidRDefault="00056F85" w:rsidP="006A518E">
            <w:pPr>
              <w:jc w:val="center"/>
              <w:rPr>
                <w:ins w:id="5849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850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0798" w14:textId="77777777" w:rsidR="00056F85" w:rsidRPr="00123CA5" w:rsidRDefault="00056F85" w:rsidP="006A518E">
            <w:pPr>
              <w:jc w:val="center"/>
              <w:rPr>
                <w:ins w:id="5851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852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056F85" w:rsidRPr="00C6013C" w:rsidDel="00515A41" w14:paraId="3683BA1D" w14:textId="77777777" w:rsidTr="006A518E">
        <w:trPr>
          <w:ins w:id="5853" w:author="Richard Stefan" w:date="2016-09-16T18:43:00Z"/>
          <w:del w:id="5854" w:author="Richard Stefan [2]" w:date="2017-10-20T19:23:00Z"/>
        </w:trPr>
        <w:tc>
          <w:tcPr>
            <w:tcW w:w="4678" w:type="dxa"/>
            <w:tcBorders>
              <w:top w:val="single" w:sz="4" w:space="0" w:color="auto"/>
            </w:tcBorders>
          </w:tcPr>
          <w:p w14:paraId="7DC8AAA9" w14:textId="77777777" w:rsidR="00056F85" w:rsidRPr="00123CA5" w:rsidDel="00515A41" w:rsidRDefault="00056F85" w:rsidP="006A518E">
            <w:pPr>
              <w:rPr>
                <w:ins w:id="5855" w:author="Richard Stefan" w:date="2016-09-16T18:43:00Z"/>
                <w:del w:id="5856" w:author="Richard Stefan [2]" w:date="2017-10-20T19:23:00Z"/>
                <w:rFonts w:ascii="Courier New" w:hAnsi="Courier New" w:cs="Courier New"/>
                <w:szCs w:val="72"/>
                <w:lang w:val="en-US"/>
              </w:rPr>
            </w:pPr>
            <w:ins w:id="5857" w:author="Richard Stefan" w:date="2016-09-16T18:43:00Z">
              <w:del w:id="5858" w:author="Richard Stefan [2]" w:date="2017-10-20T19:23:00Z">
                <w:r w:rsidDel="00515A41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6481394" w14:textId="77777777" w:rsidR="00056F85" w:rsidDel="00515A41" w:rsidRDefault="00056F85" w:rsidP="006A518E">
            <w:pPr>
              <w:jc w:val="center"/>
              <w:rPr>
                <w:ins w:id="5859" w:author="Richard Stefan" w:date="2016-09-16T18:43:00Z"/>
                <w:del w:id="5860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861" w:author="Richard Stefan" w:date="2016-09-16T18:43:00Z">
              <w:del w:id="5862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23C3BE" w14:textId="77777777" w:rsidR="00056F85" w:rsidDel="00515A41" w:rsidRDefault="00056F85" w:rsidP="006A518E">
            <w:pPr>
              <w:jc w:val="center"/>
              <w:rPr>
                <w:ins w:id="5863" w:author="Richard Stefan" w:date="2016-09-16T18:43:00Z"/>
                <w:del w:id="5864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865" w:author="Richard Stefan" w:date="2016-09-16T18:43:00Z">
              <w:del w:id="5866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194BF5" w14:textId="77777777" w:rsidR="00056F85" w:rsidDel="00515A41" w:rsidRDefault="00056F85" w:rsidP="006A518E">
            <w:pPr>
              <w:jc w:val="center"/>
              <w:rPr>
                <w:ins w:id="5867" w:author="Richard Stefan" w:date="2016-09-16T18:43:00Z"/>
                <w:del w:id="5868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869" w:author="Richard Stefan" w:date="2016-09-16T18:43:00Z">
              <w:del w:id="5870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056F85" w:rsidRPr="00C6013C" w14:paraId="29449EFF" w14:textId="77777777" w:rsidTr="006A518E">
        <w:trPr>
          <w:ins w:id="5871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87C8A4" w14:textId="77777777" w:rsidR="00056F85" w:rsidRDefault="00056F85" w:rsidP="006A518E">
            <w:pPr>
              <w:rPr>
                <w:ins w:id="5872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229412D" w14:textId="77777777" w:rsidR="00056F85" w:rsidRDefault="00056F85" w:rsidP="006A518E">
            <w:pPr>
              <w:jc w:val="center"/>
              <w:rPr>
                <w:ins w:id="5873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874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B63018" w14:textId="77777777" w:rsidR="00056F85" w:rsidRDefault="00056F85" w:rsidP="006A518E">
            <w:pPr>
              <w:jc w:val="center"/>
              <w:rPr>
                <w:ins w:id="5875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5FCCE7" w14:textId="77777777" w:rsidR="00056F85" w:rsidRDefault="00056F85" w:rsidP="006A518E">
            <w:pPr>
              <w:jc w:val="center"/>
              <w:rPr>
                <w:ins w:id="5876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72A99" w:rsidRPr="00C6013C" w14:paraId="393AADF5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547475" w14:textId="6F3D3E15" w:rsidR="00F72A99" w:rsidRDefault="00F72A99" w:rsidP="006A518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ICAO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0457F6" w14:textId="0E07F3B0" w:rsidR="00F72A99" w:rsidRDefault="00F72A99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AF5FB1" w14:textId="621C6487" w:rsidR="00F72A99" w:rsidRDefault="00F72A99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F6F5A6" w14:textId="21FA1B0C" w:rsidR="00F72A99" w:rsidRDefault="00F72A99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056F85" w:rsidRPr="009444B1" w14:paraId="0A228292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9477C0" w14:textId="77777777" w:rsidR="00056F85" w:rsidRDefault="00056F85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C2D5CC" w14:textId="77777777" w:rsidR="00056F85" w:rsidRDefault="00056F85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90ACCF" w14:textId="77777777" w:rsidR="00056F85" w:rsidRDefault="00056F85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422F6E" w14:textId="77777777" w:rsidR="00056F85" w:rsidRDefault="00056F85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056F85" w:rsidRPr="009444B1" w14:paraId="4A64557A" w14:textId="77777777" w:rsidTr="006A518E">
        <w:trPr>
          <w:ins w:id="5877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F7C9A4" w14:textId="4F68D46A" w:rsidR="00056F85" w:rsidRDefault="00F72A99" w:rsidP="006A518E">
            <w:pPr>
              <w:rPr>
                <w:ins w:id="5878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FF9809" w14:textId="77777777" w:rsidR="00056F85" w:rsidRDefault="00056F85" w:rsidP="006A518E">
            <w:pPr>
              <w:jc w:val="center"/>
              <w:rPr>
                <w:ins w:id="587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78439F" w14:textId="252A86A4" w:rsidR="00056F85" w:rsidRDefault="00F72A99" w:rsidP="006A518E">
            <w:pPr>
              <w:jc w:val="center"/>
              <w:rPr>
                <w:ins w:id="588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C70700" w14:textId="35629C92" w:rsidR="00056F85" w:rsidRDefault="00F72A99" w:rsidP="006A518E">
            <w:pPr>
              <w:jc w:val="center"/>
              <w:rPr>
                <w:ins w:id="5881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5.56</w:t>
            </w:r>
          </w:p>
        </w:tc>
      </w:tr>
      <w:tr w:rsidR="00056F85" w:rsidRPr="009444B1" w14:paraId="1D9C801A" w14:textId="77777777" w:rsidTr="006A518E">
        <w:trPr>
          <w:ins w:id="5882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30184B" w14:textId="35F7D6F8" w:rsidR="00056F85" w:rsidRDefault="00F72A99" w:rsidP="006A518E">
            <w:pPr>
              <w:rPr>
                <w:ins w:id="5883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20A918" w14:textId="4E4AD185" w:rsidR="00056F85" w:rsidRDefault="00F72A99" w:rsidP="006A518E">
            <w:pPr>
              <w:jc w:val="center"/>
              <w:rPr>
                <w:ins w:id="588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03F23B" w14:textId="7D150B67" w:rsidR="00056F85" w:rsidRDefault="00F72A99" w:rsidP="006A518E">
            <w:pPr>
              <w:jc w:val="center"/>
              <w:rPr>
                <w:ins w:id="588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70ACA9" w14:textId="08DB40B5" w:rsidR="00056F85" w:rsidRDefault="00F72A99" w:rsidP="006A518E">
            <w:pPr>
              <w:jc w:val="center"/>
              <w:rPr>
                <w:ins w:id="5886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56F85" w:rsidRPr="009444B1" w14:paraId="532735EA" w14:textId="77777777" w:rsidTr="006A518E">
        <w:trPr>
          <w:ins w:id="5887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EB1B79" w14:textId="3F246DBA" w:rsidR="00056F85" w:rsidRDefault="00F72A99" w:rsidP="006A518E">
            <w:pPr>
              <w:rPr>
                <w:ins w:id="5888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89A303" w14:textId="77091F80" w:rsidR="00056F85" w:rsidRDefault="00F72A99" w:rsidP="006A518E">
            <w:pPr>
              <w:jc w:val="center"/>
              <w:rPr>
                <w:ins w:id="5889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3F6A75" w14:textId="3D20577F" w:rsidR="00056F85" w:rsidRDefault="00F72A99" w:rsidP="006A518E">
            <w:pPr>
              <w:jc w:val="center"/>
              <w:rPr>
                <w:ins w:id="589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E3BF1C" w14:textId="0C9682E5" w:rsidR="00056F85" w:rsidRDefault="00F72A99" w:rsidP="006A518E">
            <w:pPr>
              <w:jc w:val="center"/>
              <w:rPr>
                <w:ins w:id="5891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56F85" w:rsidRPr="009444B1" w14:paraId="050AC814" w14:textId="77777777" w:rsidTr="006A518E">
        <w:trPr>
          <w:ins w:id="5892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24C3A4F" w14:textId="09DCF025" w:rsidR="00056F85" w:rsidRDefault="00F72A99" w:rsidP="006A518E">
            <w:pPr>
              <w:rPr>
                <w:ins w:id="5893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65BC8B" w14:textId="77777777" w:rsidR="00056F85" w:rsidRDefault="00056F85" w:rsidP="006A518E">
            <w:pPr>
              <w:jc w:val="center"/>
              <w:rPr>
                <w:ins w:id="589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FF0427" w14:textId="135C2BA6" w:rsidR="00056F85" w:rsidRDefault="00F72A99" w:rsidP="006A518E">
            <w:pPr>
              <w:jc w:val="center"/>
              <w:rPr>
                <w:ins w:id="589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4F15F9" w14:textId="3329645D" w:rsidR="00056F85" w:rsidRDefault="00F72A99" w:rsidP="006A518E">
            <w:pPr>
              <w:jc w:val="center"/>
              <w:rPr>
                <w:ins w:id="589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5.60</w:t>
            </w:r>
          </w:p>
        </w:tc>
      </w:tr>
    </w:tbl>
    <w:p w14:paraId="70907DEE" w14:textId="723BF95C" w:rsidR="00B713B6" w:rsidRP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CCF4FCE" w14:textId="77777777" w:rsidR="00B713B6" w:rsidRPr="00166C90" w:rsidRDefault="00B713B6" w:rsidP="00B713B6">
      <w:pPr>
        <w:spacing w:after="0" w:line="240" w:lineRule="auto"/>
        <w:rPr>
          <w:ins w:id="589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898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283556A0" w14:textId="109E5E04" w:rsidR="00B713B6" w:rsidRPr="00271C55" w:rsidRDefault="00B713B6" w:rsidP="00B713B6">
      <w:pPr>
        <w:pStyle w:val="ListParagraph"/>
        <w:numPr>
          <w:ilvl w:val="0"/>
          <w:numId w:val="1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5899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5900" w:author="Richard Stefan" w:date="2016-09-16T18:43:00Z">
        <w:del w:id="5901" w:author="Richard Stefan [2]" w:date="2017-10-20T19:23:00Z">
          <w:r w:rsidRPr="00271C55" w:rsidDel="00515A41">
            <w:rPr>
              <w:rFonts w:ascii="Courier New" w:hAnsi="Courier New" w:cs="Courier New"/>
              <w:lang w:val="en-US"/>
            </w:rPr>
            <w:delText>|</w:delText>
          </w:r>
        </w:del>
      </w:ins>
      <w:r>
        <w:rPr>
          <w:rFonts w:ascii="Courier New" w:hAnsi="Courier New" w:cs="Courier New"/>
          <w:lang w:val="en-US"/>
        </w:rPr>
        <w:t>EUR|LOWW|LO|57|</w:t>
      </w:r>
      <w:r w:rsidRPr="00B713B6">
        <w:t xml:space="preserve"> </w:t>
      </w:r>
      <w:r w:rsidRPr="00B713B6">
        <w:rPr>
          <w:rFonts w:ascii="Courier New" w:hAnsi="Courier New" w:cs="Courier New"/>
          <w:lang w:val="en-US"/>
        </w:rPr>
        <w:t>48.11837222</w:t>
      </w:r>
      <w:r>
        <w:rPr>
          <w:rFonts w:ascii="Courier New" w:hAnsi="Courier New" w:cs="Courier New"/>
          <w:lang w:val="en-US"/>
        </w:rPr>
        <w:t>|</w:t>
      </w:r>
      <w:r w:rsidRPr="00B713B6">
        <w:t xml:space="preserve"> </w:t>
      </w:r>
      <w:r w:rsidRPr="00B713B6">
        <w:rPr>
          <w:rFonts w:ascii="Courier New" w:hAnsi="Courier New" w:cs="Courier New"/>
          <w:lang w:val="en-US"/>
        </w:rPr>
        <w:t>16.56030833</w:t>
      </w:r>
      <w:r>
        <w:rPr>
          <w:rFonts w:ascii="Courier New" w:hAnsi="Courier New" w:cs="Courier New"/>
          <w:lang w:val="en-US"/>
        </w:rPr>
        <w:t>|57</w:t>
      </w:r>
    </w:p>
    <w:p w14:paraId="2148F8DE" w14:textId="77777777" w:rsid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7800DBB" w14:textId="77777777" w:rsidR="00B713B6" w:rsidRDefault="00B713B6" w:rsidP="00B713B6">
      <w:pPr>
        <w:spacing w:after="0" w:line="240" w:lineRule="auto"/>
        <w:rPr>
          <w:ins w:id="590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903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569B716F" w14:textId="77777777" w:rsidR="00B713B6" w:rsidDel="00515A41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del w:id="5904" w:author="Richard Stefan [2]" w:date="2017-10-20T19:23:00Z"/>
          <w:rFonts w:ascii="Segoe UI Light" w:hAnsi="Segoe UI Light" w:cs="Segoe UI Light"/>
          <w:sz w:val="24"/>
          <w:szCs w:val="72"/>
          <w:lang w:val="en-US"/>
        </w:rPr>
      </w:pPr>
      <w:ins w:id="5905" w:author="Richard Stefan" w:date="2016-09-16T18:43:00Z">
        <w:del w:id="5906" w:author="Richard Stefan [2]" w:date="2017-10-20T19:23:00Z">
          <w:r w:rsidRPr="00AA254B" w:rsidDel="00515A41">
            <w:rPr>
              <w:rFonts w:ascii="Courier New" w:hAnsi="Courier New" w:cs="Courier New"/>
              <w:lang w:val="en-US"/>
            </w:rPr>
            <w:delText>Record Type</w:delText>
          </w:r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del w:id="5907" w:author="Richard Stefan [2]" w:date="2017-10-20T19:23:00Z">
        <w:r w:rsidDel="00515A41">
          <w:rPr>
            <w:rFonts w:ascii="Segoe UI Light" w:hAnsi="Segoe UI Light" w:cs="Segoe UI Light"/>
            <w:sz w:val="24"/>
            <w:szCs w:val="72"/>
            <w:lang w:val="en-US"/>
          </w:rPr>
          <w:delText>UR</w:delText>
        </w:r>
      </w:del>
      <w:ins w:id="5908" w:author="Richard Stefan" w:date="2016-09-16T18:43:00Z">
        <w:del w:id="5909" w:author="Richard Stefan [2]" w:date="2017-10-20T19:23:00Z"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245B9980" w14:textId="01CE2777" w:rsid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gate</w:t>
      </w:r>
    </w:p>
    <w:p w14:paraId="34A8504C" w14:textId="7B154C12" w:rsidR="00B713B6" w:rsidRP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5910" w:author="Richard Stefan" w:date="2016-09-16T17:22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four character ICAO location identifier</w:t>
        </w:r>
      </w:ins>
    </w:p>
    <w:p w14:paraId="691C85BC" w14:textId="0F2B5E17" w:rsid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gate</w:t>
      </w:r>
    </w:p>
    <w:p w14:paraId="0DC54491" w14:textId="691A6C6E" w:rsid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Gate Identifier </w:t>
      </w:r>
      <w:r w:rsidRPr="00B713B6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Airport Gate identifier</w:t>
      </w:r>
    </w:p>
    <w:p w14:paraId="35BEAE59" w14:textId="257A79B8" w:rsid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61F99">
        <w:rPr>
          <w:rFonts w:ascii="Courier New" w:hAnsi="Courier New" w:cs="Courier New"/>
          <w:lang w:val="en-US"/>
        </w:rPr>
        <w:t>Gate Latitude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latitude in degrees decimal floating point (N positive, S negative)</w:t>
      </w:r>
    </w:p>
    <w:p w14:paraId="669C5FA8" w14:textId="288D315C" w:rsidR="00B713B6" w:rsidRDefault="00B713B6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61F99">
        <w:rPr>
          <w:rFonts w:ascii="Courier New" w:hAnsi="Courier New" w:cs="Courier New"/>
          <w:lang w:val="en-US"/>
        </w:rPr>
        <w:t>Gate Longitude</w:t>
      </w:r>
      <w:r w:rsidR="00E61F99">
        <w:rPr>
          <w:rFonts w:ascii="Courier New" w:hAnsi="Courier New" w:cs="Courier New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E61F99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4BAB5EF4" w14:textId="3975D71C" w:rsidR="00E61F99" w:rsidRDefault="00E61F99" w:rsidP="00B713B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61F99">
        <w:rPr>
          <w:rFonts w:ascii="Courier New" w:hAnsi="Courier New" w:cs="Courier New"/>
          <w:lang w:val="en-US"/>
        </w:rPr>
        <w:t>Name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name of the gate</w:t>
      </w:r>
    </w:p>
    <w:p w14:paraId="6D585E9B" w14:textId="77777777" w:rsidR="00D67AB1" w:rsidRDefault="00D67AB1">
      <w:pPr>
        <w:rPr>
          <w:lang w:val="en-US"/>
        </w:rPr>
      </w:pPr>
    </w:p>
    <w:p w14:paraId="0E773854" w14:textId="77777777" w:rsidR="00D67AB1" w:rsidRDefault="00D67AB1">
      <w:pPr>
        <w:rPr>
          <w:lang w:val="en-US"/>
        </w:rPr>
      </w:pPr>
      <w:r>
        <w:rPr>
          <w:lang w:val="en-US"/>
        </w:rPr>
        <w:br w:type="page"/>
      </w:r>
    </w:p>
    <w:p w14:paraId="1CCA3A44" w14:textId="62708E3C" w:rsidR="00D67AB1" w:rsidRPr="00D87022" w:rsidRDefault="00D67AB1" w:rsidP="00D67AB1">
      <w:pPr>
        <w:pStyle w:val="Heading1"/>
        <w:numPr>
          <w:ilvl w:val="1"/>
          <w:numId w:val="13"/>
        </w:numPr>
        <w:ind w:left="431" w:hanging="431"/>
        <w:rPr>
          <w:ins w:id="5911" w:author="Richard Stefan" w:date="2016-09-16T18:43:00Z"/>
          <w:rFonts w:ascii="Segoe UI Light" w:hAnsi="Segoe UI Light" w:cs="Segoe UI Light"/>
          <w:b/>
          <w:sz w:val="28"/>
          <w:szCs w:val="28"/>
        </w:rPr>
      </w:pPr>
      <w:bookmarkStart w:id="5912" w:name="_GLS"/>
      <w:bookmarkStart w:id="5913" w:name="_Toc139626231"/>
      <w:bookmarkEnd w:id="5912"/>
      <w:r>
        <w:rPr>
          <w:rFonts w:ascii="Segoe UI Light" w:hAnsi="Segoe UI Light" w:cs="Segoe UI Light"/>
          <w:b/>
          <w:sz w:val="28"/>
          <w:szCs w:val="28"/>
        </w:rPr>
        <w:lastRenderedPageBreak/>
        <w:t>GLS</w:t>
      </w:r>
      <w:bookmarkEnd w:id="5913"/>
    </w:p>
    <w:p w14:paraId="152A02B2" w14:textId="77777777" w:rsidR="00D67AB1" w:rsidRDefault="00D67AB1" w:rsidP="00D67AB1">
      <w:pPr>
        <w:spacing w:after="0" w:line="240" w:lineRule="auto"/>
        <w:rPr>
          <w:ins w:id="5914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915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07B61ECA" w14:textId="015549EE" w:rsidR="00D67AB1" w:rsidRPr="00D87022" w:rsidRDefault="00D67AB1" w:rsidP="00D67AB1">
      <w:pPr>
        <w:spacing w:after="0" w:line="240" w:lineRule="auto"/>
        <w:rPr>
          <w:ins w:id="5916" w:author="Richard Stefan" w:date="2016-09-16T18:43:00Z"/>
          <w:rFonts w:ascii="Courier New" w:hAnsi="Courier New" w:cs="Courier New"/>
          <w:lang w:val="en-US"/>
        </w:rPr>
      </w:pPr>
      <w:ins w:id="5917" w:author="Richard Stefan" w:date="2016-09-16T18:43:00Z">
        <w:r w:rsidRPr="00D87022">
          <w:rPr>
            <w:rFonts w:ascii="Courier New" w:hAnsi="Courier New" w:cs="Courier New"/>
            <w:lang w:val="en-US"/>
          </w:rPr>
          <w:t>CREATE TABLE [tbl_</w:t>
        </w:r>
      </w:ins>
      <w:del w:id="5918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5919" w:author="Richard Stefan" w:date="2016-09-16T18:43:00Z">
        <w:del w:id="5920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</w:delText>
          </w:r>
        </w:del>
      </w:ins>
      <w:r>
        <w:rPr>
          <w:rFonts w:ascii="Courier New" w:hAnsi="Courier New" w:cs="Courier New"/>
          <w:lang w:val="en-US"/>
        </w:rPr>
        <w:t>gls</w:t>
      </w:r>
      <w:ins w:id="5921" w:author="Richard Stefan" w:date="2016-09-16T18:43:00Z">
        <w:del w:id="5922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>_pr</w:delText>
          </w:r>
        </w:del>
        <w:r w:rsidRPr="00D87022">
          <w:rPr>
            <w:rFonts w:ascii="Courier New" w:hAnsi="Courier New" w:cs="Courier New"/>
            <w:lang w:val="en-US"/>
          </w:rPr>
          <w:t>] (</w:t>
        </w:r>
      </w:ins>
    </w:p>
    <w:p w14:paraId="70C7E0BB" w14:textId="77777777" w:rsidR="00D67AB1" w:rsidDel="00515A41" w:rsidRDefault="00D67AB1" w:rsidP="00D67AB1">
      <w:pPr>
        <w:spacing w:after="0" w:line="240" w:lineRule="auto"/>
        <w:rPr>
          <w:del w:id="5923" w:author="Richard Stefan [2]" w:date="2017-10-20T19:23:00Z"/>
          <w:rFonts w:ascii="Courier New" w:hAnsi="Courier New" w:cs="Courier New"/>
          <w:lang w:val="en-US"/>
        </w:rPr>
      </w:pPr>
      <w:ins w:id="5924" w:author="Richard Stefan" w:date="2016-09-16T18:43:00Z">
        <w:del w:id="5925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tab/>
            <w:delText>[record_t</w:delText>
          </w:r>
          <w:r w:rsidDel="00515A41">
            <w:rPr>
              <w:rFonts w:ascii="Courier New" w:hAnsi="Courier New" w:cs="Courier New"/>
              <w:lang w:val="en-US"/>
            </w:rPr>
            <w:delText xml:space="preserve">ype] </w:delText>
          </w:r>
        </w:del>
        <w:del w:id="5926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  <w:del w:id="5927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>2) NOT NULL DEFAULT '</w:delText>
          </w:r>
        </w:del>
      </w:ins>
      <w:del w:id="5928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5929" w:author="Richard Stefan" w:date="2016-09-16T18:43:00Z">
        <w:del w:id="5930" w:author="Richard Stefan [2]" w:date="2017-10-20T19:23:00Z">
          <w:r w:rsidRPr="00D87022" w:rsidDel="00515A41">
            <w:rPr>
              <w:rFonts w:ascii="Courier New" w:hAnsi="Courier New" w:cs="Courier New"/>
              <w:lang w:val="en-US"/>
            </w:rPr>
            <w:delText xml:space="preserve">', </w:delText>
          </w:r>
        </w:del>
      </w:ins>
    </w:p>
    <w:p w14:paraId="3F054C5C" w14:textId="77777777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ins w:id="5931" w:author="Richard Stefan" w:date="2016-09-16T18:43:00Z">
        <w:r w:rsidRPr="00D87022">
          <w:rPr>
            <w:rFonts w:ascii="Courier New" w:hAnsi="Courier New" w:cs="Courier New"/>
            <w:lang w:val="en-US"/>
          </w:rPr>
          <w:tab/>
          <w:t>[</w:t>
        </w:r>
      </w:ins>
      <w:r>
        <w:rPr>
          <w:rFonts w:ascii="Courier New" w:hAnsi="Courier New" w:cs="Courier New"/>
          <w:lang w:val="en-US"/>
        </w:rPr>
        <w:t>area_code</w:t>
      </w:r>
      <w:ins w:id="5932" w:author="Richard Stefan" w:date="2016-09-16T18:43:00Z">
        <w:r>
          <w:rPr>
            <w:rFonts w:ascii="Courier New" w:hAnsi="Courier New" w:cs="Courier New"/>
            <w:lang w:val="en-US"/>
          </w:rPr>
          <w:t xml:space="preserve">] </w:t>
        </w:r>
        <w:del w:id="5933" w:author="Richard Stefan [2]" w:date="2017-10-20T16:30:00Z">
          <w:r w:rsidDel="0074348B">
            <w:rPr>
              <w:rFonts w:ascii="Courier New" w:hAnsi="Courier New" w:cs="Courier New"/>
              <w:lang w:val="en-US"/>
            </w:rPr>
            <w:delText>text(</w:delText>
          </w:r>
        </w:del>
      </w:ins>
      <w:ins w:id="5934" w:author="Richard Stefan [2]" w:date="2017-10-20T16:30:00Z">
        <w:r>
          <w:rPr>
            <w:rFonts w:ascii="Courier New" w:hAnsi="Courier New" w:cs="Courier New"/>
            <w:lang w:val="en-US"/>
          </w:rPr>
          <w:t>TEXT(</w:t>
        </w:r>
      </w:ins>
      <w:r>
        <w:rPr>
          <w:rFonts w:ascii="Courier New" w:hAnsi="Courier New" w:cs="Courier New"/>
          <w:lang w:val="en-US"/>
        </w:rPr>
        <w:t>3</w:t>
      </w:r>
      <w:ins w:id="5935" w:author="Richard Stefan" w:date="2016-09-16T18:43:00Z">
        <w:r>
          <w:rPr>
            <w:rFonts w:ascii="Courier New" w:hAnsi="Courier New" w:cs="Courier New"/>
            <w:lang w:val="en-US"/>
          </w:rPr>
          <w:t>)</w:t>
        </w:r>
        <w:del w:id="5936" w:author="Richard Stefan [2]" w:date="2017-10-20T19:23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937" w:author="Richard Stefan [2]" w:date="2017-10-20T19:23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938" w:author="Richard Stefan" w:date="2016-09-16T18:43:00Z">
        <w:r w:rsidRPr="00D87022">
          <w:rPr>
            <w:rFonts w:ascii="Courier New" w:hAnsi="Courier New" w:cs="Courier New"/>
            <w:lang w:val="en-US"/>
          </w:rPr>
          <w:t xml:space="preserve">, </w:t>
        </w:r>
      </w:ins>
    </w:p>
    <w:p w14:paraId="494F4AF3" w14:textId="77777777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[airport_identifier] TEXT(4),</w:t>
      </w:r>
    </w:p>
    <w:p w14:paraId="01FB2AD7" w14:textId="2177B95E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[icao_code] TEXT(2),</w:t>
      </w:r>
    </w:p>
    <w:p w14:paraId="090EFDCE" w14:textId="3DD6BD17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[gls_ref_path_identifier] TEXT(4),</w:t>
      </w:r>
    </w:p>
    <w:p w14:paraId="7220F69E" w14:textId="399000CB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[gls_category] TEXT(1),</w:t>
      </w:r>
    </w:p>
    <w:p w14:paraId="647B38B2" w14:textId="6C20D669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[gls_channel] INT(5),</w:t>
      </w:r>
    </w:p>
    <w:p w14:paraId="42CE7540" w14:textId="1C829039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[runway_identifier] TEXT(5),</w:t>
      </w:r>
    </w:p>
    <w:p w14:paraId="57E38C9C" w14:textId="5840203B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[gls_approach_bearing] REAL(5),</w:t>
      </w:r>
    </w:p>
    <w:p w14:paraId="2F214B48" w14:textId="33AFEC04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[station_latitude] REAL(9),</w:t>
      </w:r>
    </w:p>
    <w:p w14:paraId="7EFE2FD0" w14:textId="123C6CF0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[station_longitude] REAL(10),</w:t>
      </w:r>
    </w:p>
    <w:p w14:paraId="332BE1B8" w14:textId="16BC18A3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[gls_station_ident] TEXT(4),</w:t>
      </w:r>
    </w:p>
    <w:p w14:paraId="4909EAC0" w14:textId="370ACAC1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[gls_approach_slope] REAL(4),</w:t>
      </w:r>
    </w:p>
    <w:p w14:paraId="34112CD3" w14:textId="2177CCEC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[magnetic_variation] REAL(6),</w:t>
      </w:r>
    </w:p>
    <w:p w14:paraId="0BFD2B6A" w14:textId="58308404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[station_elevation] INT(5),</w:t>
      </w:r>
    </w:p>
    <w:p w14:paraId="584566D7" w14:textId="2D8A9C7C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[station_type] TEXT(3)</w:t>
      </w:r>
    </w:p>
    <w:p w14:paraId="38E17A0F" w14:textId="77777777" w:rsidR="00D67AB1" w:rsidRPr="00D87022" w:rsidDel="00515A41" w:rsidRDefault="00D67AB1" w:rsidP="00D67AB1">
      <w:pPr>
        <w:spacing w:after="0" w:line="240" w:lineRule="auto"/>
        <w:rPr>
          <w:ins w:id="5939" w:author="Richard Stefan" w:date="2016-09-16T18:43:00Z"/>
          <w:del w:id="5940" w:author="Richard Stefan [2]" w:date="2017-10-20T19:25:00Z"/>
          <w:rFonts w:ascii="Courier New" w:hAnsi="Courier New" w:cs="Courier New"/>
          <w:lang w:val="en-US"/>
        </w:rPr>
      </w:pPr>
      <w:ins w:id="5941" w:author="Richard Stefan" w:date="2016-09-16T18:43:00Z">
        <w:del w:id="5942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tab/>
            <w:delText>[</w:delText>
          </w:r>
        </w:del>
      </w:ins>
      <w:del w:id="5943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longitude</w:delText>
        </w:r>
      </w:del>
      <w:ins w:id="5944" w:author="Richard Stefan" w:date="2016-09-16T18:43:00Z">
        <w:del w:id="5945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] </w:delText>
          </w:r>
        </w:del>
      </w:ins>
      <w:del w:id="5946" w:author="Richard Stefan [2]" w:date="2017-10-20T19:25:00Z">
        <w:r w:rsidDel="00515A41">
          <w:rPr>
            <w:rFonts w:ascii="Courier New" w:hAnsi="Courier New" w:cs="Courier New"/>
            <w:lang w:val="en-US"/>
          </w:rPr>
          <w:delText>numeric(53,0)</w:delText>
        </w:r>
      </w:del>
      <w:ins w:id="5947" w:author="Richard Stefan" w:date="2016-09-16T18:43:00Z">
        <w:del w:id="5948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5949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5950" w:author="Richard Stefan" w:date="2016-09-16T18:43:00Z">
        <w:del w:id="5951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delText xml:space="preserve">, </w:delText>
          </w:r>
        </w:del>
      </w:ins>
    </w:p>
    <w:p w14:paraId="3D146CF0" w14:textId="77777777" w:rsidR="00D67AB1" w:rsidRPr="00D87022" w:rsidDel="00515A41" w:rsidRDefault="00D67AB1" w:rsidP="00D67AB1">
      <w:pPr>
        <w:spacing w:after="0" w:line="240" w:lineRule="auto"/>
        <w:rPr>
          <w:ins w:id="5952" w:author="Richard Stefan" w:date="2016-09-16T18:43:00Z"/>
          <w:del w:id="5953" w:author="Richard Stefan [2]" w:date="2017-10-20T19:26:00Z"/>
          <w:rFonts w:ascii="Courier New" w:hAnsi="Courier New" w:cs="Courier New"/>
          <w:lang w:val="en-US"/>
        </w:rPr>
      </w:pPr>
    </w:p>
    <w:p w14:paraId="53A404B5" w14:textId="77777777" w:rsidR="00D67AB1" w:rsidRDefault="00D67AB1" w:rsidP="00D67AB1">
      <w:pPr>
        <w:spacing w:after="0" w:line="240" w:lineRule="auto"/>
        <w:rPr>
          <w:ins w:id="5954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56558592" w14:textId="77777777" w:rsidR="00D67AB1" w:rsidRDefault="00D67AB1" w:rsidP="00D67AB1">
      <w:pPr>
        <w:spacing w:after="0" w:line="240" w:lineRule="auto"/>
        <w:rPr>
          <w:ins w:id="595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29F20882" w14:textId="77777777" w:rsidR="00D67AB1" w:rsidRDefault="00D67AB1" w:rsidP="00D67AB1">
      <w:pPr>
        <w:spacing w:after="0" w:line="240" w:lineRule="auto"/>
        <w:rPr>
          <w:ins w:id="5956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5957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453D2E3B" w14:textId="03F0C4B2" w:rsidR="00D67AB1" w:rsidRDefault="00333CB0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 Code|Airport Identifier|ICAO Code|GLS Ref Path Identifier|</w:t>
      </w:r>
      <w:r>
        <w:rPr>
          <w:rFonts w:ascii="Courier New" w:hAnsi="Courier New" w:cs="Courier New"/>
          <w:lang w:val="en-US"/>
        </w:rPr>
        <w:br/>
        <w:t>GLS Category|GLS Channel|Runway Identifier|GLS Approach Bearing|</w:t>
      </w:r>
      <w:r>
        <w:rPr>
          <w:rFonts w:ascii="Courier New" w:hAnsi="Courier New" w:cs="Courier New"/>
          <w:lang w:val="en-US"/>
        </w:rPr>
        <w:br/>
        <w:t>Station Latitude|Station Longitude|GLS Station Ident|</w:t>
      </w:r>
      <w:r>
        <w:rPr>
          <w:rFonts w:ascii="Courier New" w:hAnsi="Courier New" w:cs="Courier New"/>
          <w:lang w:val="en-US"/>
        </w:rPr>
        <w:br/>
        <w:t>GLS Approach Slope|Magnetic Variation|Station Elevation|</w:t>
      </w:r>
      <w:r>
        <w:rPr>
          <w:rFonts w:ascii="Courier New" w:hAnsi="Courier New" w:cs="Courier New"/>
          <w:lang w:val="en-US"/>
        </w:rPr>
        <w:br/>
        <w:t>Station Type</w:t>
      </w:r>
    </w:p>
    <w:p w14:paraId="57236074" w14:textId="77777777" w:rsidR="00D67AB1" w:rsidRDefault="00D67AB1" w:rsidP="00D67AB1">
      <w:pPr>
        <w:spacing w:after="0" w:line="240" w:lineRule="auto"/>
        <w:rPr>
          <w:ins w:id="5958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D67AB1" w:rsidRPr="00C6013C" w14:paraId="47A6A8B2" w14:textId="77777777" w:rsidTr="006A518E">
        <w:trPr>
          <w:ins w:id="5959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825E0" w14:textId="77777777" w:rsidR="00D67AB1" w:rsidRPr="00123CA5" w:rsidRDefault="00D67AB1" w:rsidP="006A518E">
            <w:pPr>
              <w:rPr>
                <w:ins w:id="5960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961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1ACC9" w14:textId="77777777" w:rsidR="00D67AB1" w:rsidRDefault="00D67AB1" w:rsidP="006A518E">
            <w:pPr>
              <w:jc w:val="center"/>
              <w:rPr>
                <w:ins w:id="5962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963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E6D84" w14:textId="77777777" w:rsidR="00D67AB1" w:rsidRDefault="00D67AB1" w:rsidP="006A518E">
            <w:pPr>
              <w:jc w:val="center"/>
              <w:rPr>
                <w:ins w:id="5964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965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C5145" w14:textId="77777777" w:rsidR="00D67AB1" w:rsidRPr="00123CA5" w:rsidRDefault="00D67AB1" w:rsidP="006A518E">
            <w:pPr>
              <w:jc w:val="center"/>
              <w:rPr>
                <w:ins w:id="5966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5967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D67AB1" w:rsidRPr="00C6013C" w:rsidDel="00515A41" w14:paraId="03C82751" w14:textId="77777777" w:rsidTr="006A518E">
        <w:trPr>
          <w:ins w:id="5968" w:author="Richard Stefan" w:date="2016-09-16T18:43:00Z"/>
          <w:del w:id="5969" w:author="Richard Stefan [2]" w:date="2017-10-20T19:23:00Z"/>
        </w:trPr>
        <w:tc>
          <w:tcPr>
            <w:tcW w:w="4678" w:type="dxa"/>
            <w:tcBorders>
              <w:top w:val="single" w:sz="4" w:space="0" w:color="auto"/>
            </w:tcBorders>
          </w:tcPr>
          <w:p w14:paraId="5FA28C54" w14:textId="77777777" w:rsidR="00D67AB1" w:rsidRPr="00123CA5" w:rsidDel="00515A41" w:rsidRDefault="00D67AB1" w:rsidP="006A518E">
            <w:pPr>
              <w:rPr>
                <w:ins w:id="5970" w:author="Richard Stefan" w:date="2016-09-16T18:43:00Z"/>
                <w:del w:id="5971" w:author="Richard Stefan [2]" w:date="2017-10-20T19:23:00Z"/>
                <w:rFonts w:ascii="Courier New" w:hAnsi="Courier New" w:cs="Courier New"/>
                <w:szCs w:val="72"/>
                <w:lang w:val="en-US"/>
              </w:rPr>
            </w:pPr>
            <w:ins w:id="5972" w:author="Richard Stefan" w:date="2016-09-16T18:43:00Z">
              <w:del w:id="5973" w:author="Richard Stefan [2]" w:date="2017-10-20T19:23:00Z">
                <w:r w:rsidDel="00515A41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9EE6048" w14:textId="77777777" w:rsidR="00D67AB1" w:rsidDel="00515A41" w:rsidRDefault="00D67AB1" w:rsidP="006A518E">
            <w:pPr>
              <w:jc w:val="center"/>
              <w:rPr>
                <w:ins w:id="5974" w:author="Richard Stefan" w:date="2016-09-16T18:43:00Z"/>
                <w:del w:id="5975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976" w:author="Richard Stefan" w:date="2016-09-16T18:43:00Z">
              <w:del w:id="5977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8F0AE54" w14:textId="77777777" w:rsidR="00D67AB1" w:rsidDel="00515A41" w:rsidRDefault="00D67AB1" w:rsidP="006A518E">
            <w:pPr>
              <w:jc w:val="center"/>
              <w:rPr>
                <w:ins w:id="5978" w:author="Richard Stefan" w:date="2016-09-16T18:43:00Z"/>
                <w:del w:id="5979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980" w:author="Richard Stefan" w:date="2016-09-16T18:43:00Z">
              <w:del w:id="5981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5CB63D" w14:textId="77777777" w:rsidR="00D67AB1" w:rsidDel="00515A41" w:rsidRDefault="00D67AB1" w:rsidP="006A518E">
            <w:pPr>
              <w:jc w:val="center"/>
              <w:rPr>
                <w:ins w:id="5982" w:author="Richard Stefan" w:date="2016-09-16T18:43:00Z"/>
                <w:del w:id="5983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984" w:author="Richard Stefan" w:date="2016-09-16T18:43:00Z">
              <w:del w:id="5985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D67AB1" w:rsidRPr="00C6013C" w14:paraId="0E8237C0" w14:textId="77777777" w:rsidTr="006A518E">
        <w:trPr>
          <w:ins w:id="5986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990A25" w14:textId="77777777" w:rsidR="00D67AB1" w:rsidRDefault="00D67AB1" w:rsidP="006A518E">
            <w:pPr>
              <w:rPr>
                <w:ins w:id="5987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26FE5C" w14:textId="77777777" w:rsidR="00D67AB1" w:rsidRDefault="00D67AB1" w:rsidP="006A518E">
            <w:pPr>
              <w:jc w:val="center"/>
              <w:rPr>
                <w:ins w:id="5988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5989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F91638" w14:textId="77777777" w:rsidR="00D67AB1" w:rsidRDefault="00D67AB1" w:rsidP="006A518E">
            <w:pPr>
              <w:jc w:val="center"/>
              <w:rPr>
                <w:ins w:id="5990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D6337E" w14:textId="77777777" w:rsidR="00D67AB1" w:rsidRDefault="00D67AB1" w:rsidP="006A518E">
            <w:pPr>
              <w:jc w:val="center"/>
              <w:rPr>
                <w:ins w:id="5991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D67AB1" w:rsidRPr="00C6013C" w14:paraId="16A906EC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A18576" w14:textId="77777777" w:rsidR="00D67AB1" w:rsidRDefault="00D67AB1" w:rsidP="006A518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ICAO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89C900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F0C344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7FDF5E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D67AB1" w:rsidRPr="009444B1" w14:paraId="100F11B6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7B4341" w14:textId="77777777" w:rsidR="00D67AB1" w:rsidRDefault="00D67AB1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D0054F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68625E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92929B" w14:textId="77777777" w:rsidR="00D67AB1" w:rsidRDefault="00D67AB1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D67AB1" w:rsidRPr="009444B1" w14:paraId="070363CB" w14:textId="77777777" w:rsidTr="006A518E">
        <w:trPr>
          <w:ins w:id="5992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D273EF2" w14:textId="79EA5383" w:rsidR="00D67AB1" w:rsidRDefault="00320F4C" w:rsidP="006A518E">
            <w:pPr>
              <w:rPr>
                <w:ins w:id="5993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Ref</w:t>
            </w:r>
            <w:r w:rsidR="001B10BC">
              <w:rPr>
                <w:rFonts w:ascii="Courier New" w:hAnsi="Courier New" w:cs="Courier New"/>
                <w:lang w:val="en-US"/>
              </w:rPr>
              <w:t xml:space="preserve"> Path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A69CDC" w14:textId="336E46CE" w:rsidR="00D67AB1" w:rsidRDefault="001B10BC" w:rsidP="006A518E">
            <w:pPr>
              <w:jc w:val="center"/>
              <w:rPr>
                <w:ins w:id="599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</w:t>
            </w:r>
            <w:r w:rsidR="00D67AB1">
              <w:rPr>
                <w:rFonts w:ascii="Segoe UI Light" w:hAnsi="Segoe UI Light" w:cs="Segoe UI Light"/>
                <w:sz w:val="24"/>
                <w:szCs w:val="72"/>
                <w:lang w:val="en-US"/>
              </w:rPr>
              <w:t>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DC80AE" w14:textId="15BA8412" w:rsidR="00D67AB1" w:rsidRDefault="001B10BC" w:rsidP="006A518E">
            <w:pPr>
              <w:jc w:val="center"/>
              <w:rPr>
                <w:ins w:id="5995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418E77" w14:textId="0247AA98" w:rsidR="00D67AB1" w:rsidRDefault="001B10BC" w:rsidP="006A518E">
            <w:pPr>
              <w:jc w:val="center"/>
              <w:rPr>
                <w:ins w:id="5996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D67AB1" w:rsidRPr="009444B1" w14:paraId="40C01DAE" w14:textId="77777777" w:rsidTr="006A518E">
        <w:trPr>
          <w:ins w:id="5997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182044" w14:textId="30294722" w:rsidR="00D67AB1" w:rsidRDefault="001B10BC" w:rsidP="006A518E">
            <w:pPr>
              <w:rPr>
                <w:ins w:id="5998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9A890D" w14:textId="14D3A054" w:rsidR="00D67AB1" w:rsidRDefault="001B10BC" w:rsidP="006A518E">
            <w:pPr>
              <w:jc w:val="center"/>
              <w:rPr>
                <w:ins w:id="5999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8881FB" w14:textId="25B6C420" w:rsidR="00D67AB1" w:rsidRDefault="001B10BC" w:rsidP="006A518E">
            <w:pPr>
              <w:jc w:val="center"/>
              <w:rPr>
                <w:ins w:id="6000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EF2DE3" w14:textId="5F451239" w:rsidR="00D67AB1" w:rsidRDefault="00D67AB1" w:rsidP="006A518E">
            <w:pPr>
              <w:jc w:val="center"/>
              <w:rPr>
                <w:ins w:id="6001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1B10BC">
              <w:rPr>
                <w:rFonts w:ascii="Segoe UI Light" w:hAnsi="Segoe UI Light" w:cs="Segoe UI Light"/>
                <w:sz w:val="24"/>
                <w:szCs w:val="72"/>
                <w:lang w:val="en-US"/>
              </w:rPr>
              <w:t>80</w:t>
            </w:r>
          </w:p>
        </w:tc>
      </w:tr>
      <w:tr w:rsidR="00D67AB1" w:rsidRPr="009444B1" w14:paraId="24530E37" w14:textId="77777777" w:rsidTr="006A518E">
        <w:trPr>
          <w:ins w:id="6002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3F693D" w14:textId="18B598B8" w:rsidR="00D67AB1" w:rsidRDefault="001B10BC" w:rsidP="006A518E">
            <w:pPr>
              <w:rPr>
                <w:ins w:id="6003" w:author="Richard Stefan" w:date="2016-09-16T20:14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Channel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B51883" w14:textId="77777777" w:rsidR="00D67AB1" w:rsidRDefault="00D67AB1" w:rsidP="006A518E">
            <w:pPr>
              <w:jc w:val="center"/>
              <w:rPr>
                <w:ins w:id="600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7A1AC8" w14:textId="71C38654" w:rsidR="00D67AB1" w:rsidRDefault="001B10BC" w:rsidP="006A518E">
            <w:pPr>
              <w:jc w:val="center"/>
              <w:rPr>
                <w:ins w:id="6005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621F2E" w14:textId="17AEE04F" w:rsidR="00D67AB1" w:rsidRDefault="001B10BC" w:rsidP="006A518E">
            <w:pPr>
              <w:jc w:val="center"/>
              <w:rPr>
                <w:ins w:id="6006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5.244</w:t>
            </w:r>
          </w:p>
        </w:tc>
      </w:tr>
      <w:tr w:rsidR="00D67AB1" w:rsidRPr="009444B1" w14:paraId="19B01BBB" w14:textId="77777777" w:rsidTr="006A518E">
        <w:trPr>
          <w:ins w:id="6007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551A0A" w14:textId="0B6A82DA" w:rsidR="00D67AB1" w:rsidRDefault="001B10BC" w:rsidP="006A518E">
            <w:pPr>
              <w:rPr>
                <w:ins w:id="6008" w:author="Richard Stefan" w:date="2016-09-16T20:15:00Z"/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Runway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D4C51A" w14:textId="77777777" w:rsidR="00D67AB1" w:rsidRDefault="00D67AB1" w:rsidP="006A518E">
            <w:pPr>
              <w:jc w:val="center"/>
              <w:rPr>
                <w:ins w:id="600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9A5D9E" w14:textId="77777777" w:rsidR="00D67AB1" w:rsidRDefault="00D67AB1" w:rsidP="006A518E">
            <w:pPr>
              <w:jc w:val="center"/>
              <w:rPr>
                <w:ins w:id="6010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067B2C" w14:textId="2268AB42" w:rsidR="00D67AB1" w:rsidRDefault="00D67AB1" w:rsidP="006A518E">
            <w:pPr>
              <w:jc w:val="center"/>
              <w:rPr>
                <w:ins w:id="6011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1B10BC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46</w:t>
            </w:r>
          </w:p>
        </w:tc>
      </w:tr>
      <w:tr w:rsidR="001B10BC" w:rsidRPr="009444B1" w14:paraId="01A84273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669667" w14:textId="641BA0B5" w:rsidR="001B10BC" w:rsidRDefault="001B10BC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Approach 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A4F9C2" w14:textId="58115086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0E698E" w14:textId="2B4B0EA1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F463DE" w14:textId="412A7C9D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5.47</w:t>
            </w:r>
          </w:p>
        </w:tc>
      </w:tr>
      <w:tr w:rsidR="001B10BC" w:rsidRPr="009444B1" w14:paraId="2FF528ED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EB4DD4" w14:textId="563D7CB6" w:rsidR="001B10BC" w:rsidRDefault="001B10BC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Station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15AEC8" w14:textId="36EC2BFA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DF16A9" w14:textId="1D5FE41F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75095F" w14:textId="4DF38E49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B10BC" w:rsidRPr="009444B1" w14:paraId="3DA90712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3C133C" w14:textId="5C18C00C" w:rsidR="001B10BC" w:rsidRDefault="001B10BC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Station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BAB0B4" w14:textId="5DDFF83D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199CF1" w14:textId="4C1A5665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A6A231" w14:textId="09725C5B" w:rsidR="001B10BC" w:rsidRDefault="001B10BC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B10BC" w:rsidRPr="009444B1" w14:paraId="3EF0ABDC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2DC351" w14:textId="6C42FCBA" w:rsidR="001B10BC" w:rsidRDefault="001B10BC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Station Ident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AAD265" w14:textId="0228B714" w:rsidR="001B10BC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56299B" w14:textId="6F0422CD" w:rsidR="001B10BC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871300" w14:textId="38742C05" w:rsidR="001B10BC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5.243</w:t>
            </w:r>
          </w:p>
        </w:tc>
      </w:tr>
      <w:tr w:rsidR="00123208" w:rsidRPr="009444B1" w14:paraId="7277152B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F364E2" w14:textId="11D0602F" w:rsidR="00123208" w:rsidRDefault="00123208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GLS Approach Slope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720832" w14:textId="20AED0C9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B134B1" w14:textId="6D8C772C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3F2B90" w14:textId="04E6D702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5.52</w:t>
            </w:r>
          </w:p>
        </w:tc>
      </w:tr>
      <w:tr w:rsidR="00123208" w:rsidRPr="009444B1" w14:paraId="7E21F323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F2A1C0" w14:textId="0FF7E778" w:rsidR="00123208" w:rsidRDefault="00123208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Magnetic Variation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33FF38" w14:textId="1B39227B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D2D138" w14:textId="79EC9B54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B1554C" w14:textId="63E4F874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123208" w:rsidRPr="009444B1" w14:paraId="71C8523F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123AC0F" w14:textId="75056B8A" w:rsidR="00123208" w:rsidRDefault="00123208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Station 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8C6496" w14:textId="635BFD1D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FB9D9E" w14:textId="5B0A2989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DA890C" w14:textId="055748E4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5.74</w:t>
            </w:r>
          </w:p>
        </w:tc>
      </w:tr>
      <w:tr w:rsidR="00123208" w:rsidRPr="009444B1" w14:paraId="3D20A891" w14:textId="77777777" w:rsidTr="006A518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EDB7BC" w14:textId="1E591400" w:rsidR="00123208" w:rsidRDefault="00123208" w:rsidP="006A518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Station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AE5D66" w14:textId="3A3A74F3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41CB13" w14:textId="6FA572E7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187A82" w14:textId="5475A3B6" w:rsidR="00123208" w:rsidRDefault="00123208" w:rsidP="006A518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5.247</w:t>
            </w:r>
          </w:p>
        </w:tc>
      </w:tr>
    </w:tbl>
    <w:p w14:paraId="1424991F" w14:textId="5EDC77CF" w:rsidR="00F6641D" w:rsidRDefault="00F6641D" w:rsidP="00D67A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AED1B89" w14:textId="77777777" w:rsidR="00F6641D" w:rsidRDefault="00F6641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5B12F8FA" w14:textId="77777777" w:rsidR="00D67AB1" w:rsidRPr="00166C90" w:rsidRDefault="00D67AB1" w:rsidP="00D67AB1">
      <w:pPr>
        <w:spacing w:after="0" w:line="240" w:lineRule="auto"/>
        <w:rPr>
          <w:ins w:id="6012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6013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lastRenderedPageBreak/>
          <w:t>Example:</w:t>
        </w:r>
      </w:ins>
    </w:p>
    <w:p w14:paraId="01E669F0" w14:textId="4C7F4B17" w:rsidR="00D67AB1" w:rsidRPr="00271C55" w:rsidRDefault="00D67AB1" w:rsidP="00F157C2">
      <w:pPr>
        <w:pStyle w:val="ListParagraph"/>
        <w:numPr>
          <w:ilvl w:val="0"/>
          <w:numId w:val="1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del w:id="6014" w:author="Richard Stefan [2]" w:date="2017-10-20T19:23:00Z">
        <w:r w:rsidDel="00515A41">
          <w:rPr>
            <w:rFonts w:ascii="Courier New" w:hAnsi="Courier New" w:cs="Courier New"/>
            <w:lang w:val="en-US"/>
          </w:rPr>
          <w:delText>UR</w:delText>
        </w:r>
      </w:del>
      <w:ins w:id="6015" w:author="Richard Stefan" w:date="2016-09-16T18:43:00Z">
        <w:del w:id="6016" w:author="Richard Stefan [2]" w:date="2017-10-20T19:23:00Z">
          <w:r w:rsidRPr="00271C55" w:rsidDel="00515A41">
            <w:rPr>
              <w:rFonts w:ascii="Courier New" w:hAnsi="Courier New" w:cs="Courier New"/>
              <w:lang w:val="en-US"/>
            </w:rPr>
            <w:delText>|</w:delText>
          </w:r>
        </w:del>
      </w:ins>
      <w:r>
        <w:rPr>
          <w:rFonts w:ascii="Courier New" w:hAnsi="Courier New" w:cs="Courier New"/>
          <w:lang w:val="en-US"/>
        </w:rPr>
        <w:t>EUR|</w:t>
      </w:r>
      <w:r w:rsidR="00F157C2">
        <w:rPr>
          <w:rFonts w:ascii="Courier New" w:hAnsi="Courier New" w:cs="Courier New"/>
          <w:lang w:val="en-US"/>
        </w:rPr>
        <w:t>EDDF|ED|G07A|1|21159|RW07L|67.0|</w:t>
      </w:r>
      <w:r w:rsidR="00F157C2" w:rsidRPr="00F157C2">
        <w:rPr>
          <w:rFonts w:ascii="Courier New" w:hAnsi="Courier New" w:cs="Courier New"/>
          <w:lang w:val="en-US"/>
        </w:rPr>
        <w:t>50.02711111</w:t>
      </w:r>
      <w:r w:rsidR="00F157C2">
        <w:rPr>
          <w:rFonts w:ascii="Courier New" w:hAnsi="Courier New" w:cs="Courier New"/>
          <w:lang w:val="en-US"/>
        </w:rPr>
        <w:t>|</w:t>
      </w:r>
      <w:r w:rsidR="00F157C2" w:rsidRPr="00F157C2">
        <w:rPr>
          <w:rFonts w:ascii="Courier New" w:hAnsi="Courier New" w:cs="Courier New"/>
          <w:lang w:val="en-US"/>
        </w:rPr>
        <w:t>8.52151667</w:t>
      </w:r>
      <w:r w:rsidR="00F157C2">
        <w:rPr>
          <w:rFonts w:ascii="Courier New" w:hAnsi="Courier New" w:cs="Courier New"/>
          <w:lang w:val="en-US"/>
        </w:rPr>
        <w:t>|</w:t>
      </w:r>
      <w:r w:rsidR="00F157C2">
        <w:rPr>
          <w:rFonts w:ascii="Courier New" w:hAnsi="Courier New" w:cs="Courier New"/>
          <w:lang w:val="en-US"/>
        </w:rPr>
        <w:br/>
        <w:t>EDDF|3.0|2.0|376|L</w:t>
      </w:r>
    </w:p>
    <w:p w14:paraId="7F7ACADD" w14:textId="054640B9" w:rsidR="00123208" w:rsidRDefault="00123208">
      <w:pPr>
        <w:rPr>
          <w:rFonts w:ascii="Segoe UI Light" w:hAnsi="Segoe UI Light" w:cs="Segoe UI Light"/>
          <w:sz w:val="24"/>
          <w:szCs w:val="72"/>
          <w:lang w:val="en-US"/>
        </w:rPr>
      </w:pPr>
    </w:p>
    <w:p w14:paraId="24C586B6" w14:textId="77777777" w:rsidR="00D67AB1" w:rsidRDefault="00D67AB1" w:rsidP="00D67AB1">
      <w:pPr>
        <w:spacing w:after="0" w:line="240" w:lineRule="auto"/>
        <w:rPr>
          <w:ins w:id="6017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6018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Description:</w:t>
        </w:r>
      </w:ins>
    </w:p>
    <w:p w14:paraId="48CDB96D" w14:textId="77777777" w:rsidR="00D67AB1" w:rsidDel="00515A41" w:rsidRDefault="00D67AB1" w:rsidP="00D67AB1">
      <w:pPr>
        <w:pStyle w:val="ListParagraph"/>
        <w:numPr>
          <w:ilvl w:val="0"/>
          <w:numId w:val="11"/>
        </w:numPr>
        <w:spacing w:after="0" w:line="240" w:lineRule="auto"/>
        <w:rPr>
          <w:del w:id="6019" w:author="Richard Stefan [2]" w:date="2017-10-20T19:23:00Z"/>
          <w:rFonts w:ascii="Segoe UI Light" w:hAnsi="Segoe UI Light" w:cs="Segoe UI Light"/>
          <w:sz w:val="24"/>
          <w:szCs w:val="72"/>
          <w:lang w:val="en-US"/>
        </w:rPr>
      </w:pPr>
      <w:ins w:id="6020" w:author="Richard Stefan" w:date="2016-09-16T18:43:00Z">
        <w:del w:id="6021" w:author="Richard Stefan [2]" w:date="2017-10-20T19:23:00Z">
          <w:r w:rsidRPr="00AA254B" w:rsidDel="00515A41">
            <w:rPr>
              <w:rFonts w:ascii="Courier New" w:hAnsi="Courier New" w:cs="Courier New"/>
              <w:lang w:val="en-US"/>
            </w:rPr>
            <w:delText>Record Type</w:delText>
          </w:r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 xml:space="preserve"> : “</w:delText>
          </w:r>
        </w:del>
      </w:ins>
      <w:del w:id="6022" w:author="Richard Stefan [2]" w:date="2017-10-20T19:23:00Z">
        <w:r w:rsidDel="00515A41">
          <w:rPr>
            <w:rFonts w:ascii="Segoe UI Light" w:hAnsi="Segoe UI Light" w:cs="Segoe UI Light"/>
            <w:sz w:val="24"/>
            <w:szCs w:val="72"/>
            <w:lang w:val="en-US"/>
          </w:rPr>
          <w:delText>UR</w:delText>
        </w:r>
      </w:del>
      <w:ins w:id="6023" w:author="Richard Stefan" w:date="2016-09-16T18:43:00Z">
        <w:del w:id="6024" w:author="Richard Stefan [2]" w:date="2017-10-20T19:23:00Z">
          <w:r w:rsidDel="00515A41">
            <w:rPr>
              <w:rFonts w:ascii="Segoe UI Light" w:hAnsi="Segoe UI Light" w:cs="Segoe UI Light"/>
              <w:sz w:val="24"/>
              <w:szCs w:val="72"/>
              <w:lang w:val="en-US"/>
            </w:rPr>
            <w:delText>“ without the quotation marks</w:delText>
          </w:r>
        </w:del>
      </w:ins>
    </w:p>
    <w:p w14:paraId="174F651D" w14:textId="77777777" w:rsidR="00D67AB1" w:rsidRDefault="00D67AB1" w:rsidP="00D67AB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Area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geographical area of the gate</w:t>
      </w:r>
    </w:p>
    <w:p w14:paraId="5BE6CD32" w14:textId="77777777" w:rsidR="00D67AB1" w:rsidRPr="00B713B6" w:rsidRDefault="00D67AB1" w:rsidP="00D67AB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6025" w:author="Richard Stefan" w:date="2016-09-16T17:22:00Z">
        <w:r>
          <w:rPr>
            <w:rFonts w:ascii="Courier New" w:hAnsi="Courier New" w:cs="Courier New"/>
            <w:szCs w:val="72"/>
            <w:lang w:val="en-US"/>
          </w:rPr>
          <w:t xml:space="preserve">Airport Identifier </w:t>
        </w:r>
        <w:r>
          <w:rPr>
            <w:rFonts w:ascii="Segoe UI Light" w:hAnsi="Segoe UI Light" w:cs="Segoe UI Light"/>
            <w:sz w:val="24"/>
            <w:szCs w:val="72"/>
            <w:lang w:val="en-US"/>
          </w:rPr>
          <w:t>: four character ICAO location identifier</w:t>
        </w:r>
      </w:ins>
    </w:p>
    <w:p w14:paraId="405AD1D4" w14:textId="77777777" w:rsidR="00D67AB1" w:rsidRDefault="00D67AB1" w:rsidP="00D67AB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A254B">
        <w:rPr>
          <w:rFonts w:ascii="Courier New" w:hAnsi="Courier New" w:cs="Courier New"/>
          <w:lang w:val="en-US"/>
        </w:rPr>
        <w:t>ICAO Code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location indicator of the gate</w:t>
      </w:r>
    </w:p>
    <w:p w14:paraId="36199893" w14:textId="6ECBEDEA" w:rsidR="00D67AB1" w:rsidRDefault="00AA4BC1" w:rsidP="00D67AB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93D6A">
        <w:rPr>
          <w:rFonts w:ascii="Courier New" w:hAnsi="Courier New" w:cs="Courier New"/>
          <w:lang w:val="en-US"/>
        </w:rPr>
        <w:t>GLS Ref Path Identifier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Identifi</w:t>
      </w:r>
      <w:r w:rsidR="00E56F4F">
        <w:rPr>
          <w:rFonts w:ascii="Segoe UI Light" w:hAnsi="Segoe UI Light" w:cs="Segoe UI Light"/>
          <w:sz w:val="24"/>
          <w:szCs w:val="72"/>
          <w:lang w:val="en-US"/>
        </w:rPr>
        <w:t>c</w:t>
      </w:r>
      <w:r>
        <w:rPr>
          <w:rFonts w:ascii="Segoe UI Light" w:hAnsi="Segoe UI Light" w:cs="Segoe UI Light"/>
          <w:sz w:val="24"/>
          <w:szCs w:val="72"/>
          <w:lang w:val="en-US"/>
        </w:rPr>
        <w:t>ation code of the GLS Reference Path</w:t>
      </w:r>
    </w:p>
    <w:p w14:paraId="1C61AAD3" w14:textId="05074CC8" w:rsidR="00C1293E" w:rsidRPr="001F0735" w:rsidRDefault="00AA4BC1" w:rsidP="00C1293E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93D6A">
        <w:rPr>
          <w:rFonts w:ascii="Courier New" w:hAnsi="Courier New" w:cs="Courier New"/>
          <w:lang w:val="en-US"/>
        </w:rPr>
        <w:t>GLS Category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C1293E" w:rsidRPr="001F0735">
        <w:rPr>
          <w:rFonts w:ascii="Segoe UI Light" w:hAnsi="Segoe UI Light" w:cs="Segoe UI Light"/>
          <w:sz w:val="24"/>
          <w:szCs w:val="72"/>
          <w:lang w:val="en-US"/>
        </w:rPr>
        <w:t xml:space="preserve">ILS/MLS/GLS performance categories (see appendix </w:t>
      </w:r>
      <w:r w:rsidR="00C1293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1293E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_Ref461705532 \r \h </w:instrText>
      </w:r>
      <w:r w:rsidR="00C1293E">
        <w:rPr>
          <w:rFonts w:ascii="Segoe UI Light" w:hAnsi="Segoe UI Light" w:cs="Segoe UI Light"/>
          <w:sz w:val="24"/>
          <w:szCs w:val="72"/>
          <w:lang w:val="en-US"/>
        </w:rPr>
      </w:r>
      <w:r w:rsidR="00C1293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C1293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C1293E"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0739662" w14:textId="7D4CB394" w:rsidR="00AA4BC1" w:rsidRDefault="00893D6A" w:rsidP="00D67AB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93D6A">
        <w:rPr>
          <w:rFonts w:ascii="Courier New" w:hAnsi="Courier New" w:cs="Courier New"/>
          <w:lang w:val="en-US"/>
        </w:rPr>
        <w:t>GLS Channel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identifies the channel that will be decoded to identify the augmentation system used. 20001 – 39999 for GBAS, 40000 – 99999 for SBAS</w:t>
      </w:r>
    </w:p>
    <w:p w14:paraId="20EE0C3A" w14:textId="6757C2DE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Runway Identifier </w:t>
      </w:r>
      <w:r>
        <w:rPr>
          <w:rFonts w:ascii="Segoe UI Light" w:hAnsi="Segoe UI Light" w:cs="Segoe UI Light"/>
          <w:sz w:val="24"/>
          <w:szCs w:val="72"/>
          <w:lang w:val="en-US"/>
        </w:rPr>
        <w:t>: runway identifier</w:t>
      </w:r>
    </w:p>
    <w:p w14:paraId="2CDBA886" w14:textId="46EF6ADA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93D6A">
        <w:rPr>
          <w:rFonts w:ascii="Courier New" w:hAnsi="Courier New" w:cs="Courier New"/>
          <w:lang w:val="en-US"/>
        </w:rPr>
        <w:t>GLS Approach Bearing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magnetic bearing of the GLS course</w:t>
      </w:r>
    </w:p>
    <w:p w14:paraId="35D795D2" w14:textId="2F3E0D3E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Station</w:t>
      </w:r>
      <w:r w:rsidRPr="00E61F99">
        <w:rPr>
          <w:rFonts w:ascii="Courier New" w:hAnsi="Courier New" w:cs="Courier New"/>
          <w:lang w:val="en-US"/>
        </w:rPr>
        <w:t xml:space="preserve"> Latitude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latitude in degrees decimal floating point (N positive, S negative)</w:t>
      </w:r>
    </w:p>
    <w:p w14:paraId="2A9B67E4" w14:textId="545B9A18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Station</w:t>
      </w:r>
      <w:r w:rsidRPr="00E61F99">
        <w:rPr>
          <w:rFonts w:ascii="Courier New" w:hAnsi="Courier New" w:cs="Courier New"/>
          <w:lang w:val="en-US"/>
        </w:rPr>
        <w:t xml:space="preserve"> Longitude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25E16CA3" w14:textId="29F0070B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93D6A">
        <w:rPr>
          <w:rFonts w:ascii="Courier New" w:hAnsi="Courier New" w:cs="Courier New"/>
          <w:lang w:val="en-US"/>
        </w:rPr>
        <w:t>GLS Station Ident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identification code for retrieval of such a transmitter (not a transmitted identifier)</w:t>
      </w:r>
    </w:p>
    <w:p w14:paraId="784AF39B" w14:textId="56FD0D44" w:rsidR="00893D6A" w:rsidRDefault="00893D6A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GLS Approach Slope </w:t>
      </w:r>
      <w:r w:rsidRPr="00893D6A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A37C2">
        <w:rPr>
          <w:rFonts w:ascii="Segoe UI Light" w:hAnsi="Segoe UI Light" w:cs="Segoe UI Light"/>
          <w:sz w:val="24"/>
          <w:szCs w:val="72"/>
          <w:lang w:val="en-US"/>
        </w:rPr>
        <w:t>glide slope angle of an GLS approach in degrees</w:t>
      </w:r>
    </w:p>
    <w:p w14:paraId="44F2C2F1" w14:textId="096C7779" w:rsidR="007A37C2" w:rsidRDefault="007A37C2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 xml:space="preserve">Magnetic Variation </w:t>
      </w:r>
      <w:r w:rsidRPr="007A37C2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specifies the angular difference between true north and magnetic north at the location</w:t>
      </w:r>
    </w:p>
    <w:p w14:paraId="0F20097C" w14:textId="50C15287" w:rsidR="007A37C2" w:rsidRDefault="007A37C2" w:rsidP="007A37C2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F9752E">
        <w:rPr>
          <w:rFonts w:ascii="Courier New" w:hAnsi="Courier New" w:cs="Courier New"/>
          <w:lang w:val="en-US"/>
        </w:rPr>
        <w:t>Station Elevation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elevation of GLS ground station in feet</w:t>
      </w:r>
    </w:p>
    <w:p w14:paraId="213023EB" w14:textId="570B47E1" w:rsidR="007A37C2" w:rsidRDefault="007A37C2" w:rsidP="00893D6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F9752E">
        <w:rPr>
          <w:rFonts w:ascii="Courier New" w:hAnsi="Courier New" w:cs="Courier New"/>
          <w:lang w:val="en-US"/>
        </w:rPr>
        <w:t>Station Type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: </w:t>
      </w:r>
      <w:r w:rsidR="006453DE">
        <w:rPr>
          <w:rFonts w:ascii="Segoe UI Light" w:hAnsi="Segoe UI Light" w:cs="Segoe UI Light"/>
          <w:sz w:val="24"/>
          <w:szCs w:val="72"/>
          <w:lang w:val="en-US"/>
        </w:rPr>
        <w:t xml:space="preserve">identifies the type of the different ground station (see appendix </w:t>
      </w:r>
      <w:r w:rsidR="00E56F4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E56F4F">
        <w:rPr>
          <w:rFonts w:ascii="Segoe UI Light" w:hAnsi="Segoe UI Light" w:cs="Segoe UI Light"/>
          <w:sz w:val="24"/>
          <w:szCs w:val="72"/>
          <w:lang w:val="en-US"/>
        </w:rPr>
        <w:instrText xml:space="preserve"> REF _Ref496345575 \r \h </w:instrText>
      </w:r>
      <w:r w:rsidR="00E56F4F">
        <w:rPr>
          <w:rFonts w:ascii="Segoe UI Light" w:hAnsi="Segoe UI Light" w:cs="Segoe UI Light"/>
          <w:sz w:val="24"/>
          <w:szCs w:val="72"/>
          <w:lang w:val="en-US"/>
        </w:rPr>
      </w:r>
      <w:r w:rsidR="00E56F4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5F13A3">
        <w:rPr>
          <w:rFonts w:ascii="Segoe UI Light" w:hAnsi="Segoe UI Light" w:cs="Segoe UI Light"/>
          <w:sz w:val="24"/>
          <w:szCs w:val="72"/>
          <w:lang w:val="en-US"/>
        </w:rPr>
        <w:t>3.32</w:t>
      </w:r>
      <w:r w:rsidR="00E56F4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56F4F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E16C467" w14:textId="77777777" w:rsidR="009E773C" w:rsidRDefault="006D7BA2">
      <w:pPr>
        <w:rPr>
          <w:lang w:val="en-US"/>
        </w:rPr>
      </w:pPr>
      <w:del w:id="6026" w:author="Richard Stefan" w:date="2016-09-16T11:49:00Z">
        <w:r w:rsidDel="00EB493C">
          <w:rPr>
            <w:lang w:val="en-US"/>
          </w:rPr>
          <w:br w:type="page"/>
        </w:r>
      </w:del>
      <w:r w:rsidR="00B46A10">
        <w:rPr>
          <w:lang w:val="en-US"/>
        </w:rPr>
        <w:br w:type="page"/>
      </w:r>
    </w:p>
    <w:p w14:paraId="477ED0A8" w14:textId="2DBE693B" w:rsidR="009E773C" w:rsidRPr="00D87022" w:rsidRDefault="009E773C" w:rsidP="009E773C">
      <w:pPr>
        <w:pStyle w:val="Heading1"/>
        <w:numPr>
          <w:ilvl w:val="1"/>
          <w:numId w:val="13"/>
        </w:numPr>
        <w:ind w:left="431" w:hanging="431"/>
        <w:rPr>
          <w:ins w:id="6027" w:author="Richard Stefan" w:date="2016-09-16T18:43:00Z"/>
          <w:rFonts w:ascii="Segoe UI Light" w:hAnsi="Segoe UI Light" w:cs="Segoe UI Light"/>
          <w:b/>
          <w:sz w:val="28"/>
          <w:szCs w:val="28"/>
        </w:rPr>
      </w:pPr>
      <w:bookmarkStart w:id="6028" w:name="_Toc139626232"/>
      <w:bookmarkStart w:id="6029" w:name="_Path_Point"/>
      <w:bookmarkEnd w:id="6029"/>
      <w:r>
        <w:rPr>
          <w:rFonts w:ascii="Segoe UI Light" w:hAnsi="Segoe UI Light" w:cs="Segoe UI Light"/>
          <w:b/>
          <w:sz w:val="28"/>
          <w:szCs w:val="28"/>
        </w:rPr>
        <w:lastRenderedPageBreak/>
        <w:t>Path Point</w:t>
      </w:r>
      <w:bookmarkEnd w:id="6028"/>
    </w:p>
    <w:p w14:paraId="67179D63" w14:textId="77777777" w:rsidR="009E773C" w:rsidRDefault="009E773C" w:rsidP="009E773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ins w:id="603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SQL Format:</w:t>
        </w:r>
      </w:ins>
    </w:p>
    <w:p w14:paraId="50D1F8FC" w14:textId="77777777" w:rsidR="009E773C" w:rsidRPr="009E773C" w:rsidRDefault="009E773C" w:rsidP="009E773C">
      <w:pPr>
        <w:spacing w:after="0" w:line="240" w:lineRule="auto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CREATE TABLE [tbl_pathpoints] (</w:t>
      </w:r>
    </w:p>
    <w:p w14:paraId="2249BEAE" w14:textId="463C885B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[area_code] TEXT(3),</w:t>
      </w:r>
    </w:p>
    <w:p w14:paraId="0224E412" w14:textId="15881E61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[airport_identifier] TEXT(4),</w:t>
      </w:r>
    </w:p>
    <w:p w14:paraId="5C4E2542" w14:textId="0CADEAFC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[icao_code] TEXT(2),</w:t>
      </w:r>
    </w:p>
    <w:p w14:paraId="3CF840F3" w14:textId="319D5F81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[approach_procedure_ident] TEXT(6),</w:t>
      </w:r>
    </w:p>
    <w:p w14:paraId="1AE0914E" w14:textId="0F1E5387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[runway_identifier] TEXT(5),</w:t>
      </w:r>
    </w:p>
    <w:p w14:paraId="34332DCF" w14:textId="67E21F74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[sbas_service_provider_identifier] INT(2),</w:t>
      </w:r>
    </w:p>
    <w:p w14:paraId="2A713B30" w14:textId="0F04606C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[reference_path_identifier] TEXT(2),</w:t>
      </w:r>
    </w:p>
    <w:p w14:paraId="54F863DF" w14:textId="7387F1ED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[landing_threshold_latitude] REAL(11),</w:t>
      </w:r>
    </w:p>
    <w:p w14:paraId="581C4E22" w14:textId="0870DCB3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[landing_threshold_longitude] REAL(12),</w:t>
      </w:r>
    </w:p>
    <w:p w14:paraId="50EE4C50" w14:textId="1AF8AA98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[ltp_ellipsoid_height] REAL(6),</w:t>
      </w:r>
    </w:p>
    <w:p w14:paraId="60F26A5C" w14:textId="192A3E58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[glidepath_angle] REAL(4),</w:t>
      </w:r>
    </w:p>
    <w:p w14:paraId="4EE72855" w14:textId="1C5A41B4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[flightpath_alignment_latitude] REAL(11),</w:t>
      </w:r>
    </w:p>
    <w:p w14:paraId="150327B6" w14:textId="5F5F9C37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[flightpath_alignment_longitude] REAL(12),</w:t>
      </w:r>
    </w:p>
    <w:p w14:paraId="35173AFF" w14:textId="0918BB80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[course_width_at_threshold] REAL(5),</w:t>
      </w:r>
    </w:p>
    <w:p w14:paraId="573F2639" w14:textId="754E77F7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[length_offset] INT(4),</w:t>
      </w:r>
    </w:p>
    <w:p w14:paraId="2CAA2D87" w14:textId="28538309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[path_point_tch] INT(6),</w:t>
      </w:r>
    </w:p>
    <w:p w14:paraId="17A15F33" w14:textId="458BDE50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[tch_units_indicator] TEXT(1),</w:t>
      </w:r>
    </w:p>
    <w:p w14:paraId="24CDE220" w14:textId="535058C6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[hal] INT(3),</w:t>
      </w:r>
    </w:p>
    <w:p w14:paraId="09689AC1" w14:textId="5C7A3E96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[val] INT(3),</w:t>
      </w:r>
    </w:p>
    <w:p w14:paraId="0D058947" w14:textId="3455A409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[fpap_ellipsoid_height] REAL(6),</w:t>
      </w:r>
    </w:p>
    <w:p w14:paraId="28700DE2" w14:textId="1668DF89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[fpap_orthometric_height] REAL(6),</w:t>
      </w:r>
    </w:p>
    <w:p w14:paraId="6DD16D91" w14:textId="1A6523A0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[ltp_orthometric_height] REAL(6),</w:t>
      </w:r>
    </w:p>
    <w:p w14:paraId="1665450C" w14:textId="698A38F7" w:rsidR="009E773C" w:rsidRPr="009E773C" w:rsidRDefault="009E773C" w:rsidP="009E773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[approach_type_identifier] TEXT(10),</w:t>
      </w:r>
    </w:p>
    <w:p w14:paraId="7C5B8E98" w14:textId="34EA383A" w:rsidR="009E773C" w:rsidRPr="009E773C" w:rsidRDefault="009E773C" w:rsidP="009E773C">
      <w:pPr>
        <w:spacing w:after="0" w:line="240" w:lineRule="auto"/>
        <w:ind w:firstLine="708"/>
        <w:rPr>
          <w:ins w:id="6031" w:author="Richard Stefan" w:date="2016-09-16T18:43:00Z"/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[gnss_channel_number] INT(5)</w:t>
      </w:r>
    </w:p>
    <w:p w14:paraId="41F97BE7" w14:textId="77777777" w:rsidR="009E773C" w:rsidRPr="00D87022" w:rsidDel="00515A41" w:rsidRDefault="009E773C" w:rsidP="009E773C">
      <w:pPr>
        <w:spacing w:after="0" w:line="240" w:lineRule="auto"/>
        <w:rPr>
          <w:ins w:id="6032" w:author="Richard Stefan" w:date="2016-09-16T18:43:00Z"/>
          <w:del w:id="6033" w:author="Richard Stefan [2]" w:date="2017-10-20T19:25:00Z"/>
          <w:rFonts w:ascii="Courier New" w:hAnsi="Courier New" w:cs="Courier New"/>
          <w:lang w:val="en-US"/>
        </w:rPr>
      </w:pPr>
      <w:ins w:id="6034" w:author="Richard Stefan" w:date="2016-09-16T18:43:00Z">
        <w:del w:id="6035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tab/>
            <w:delText>[</w:delText>
          </w:r>
        </w:del>
      </w:ins>
      <w:del w:id="6036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longitude</w:delText>
        </w:r>
      </w:del>
      <w:ins w:id="6037" w:author="Richard Stefan" w:date="2016-09-16T18:43:00Z">
        <w:del w:id="6038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] </w:delText>
          </w:r>
        </w:del>
      </w:ins>
      <w:del w:id="6039" w:author="Richard Stefan [2]" w:date="2017-10-20T19:25:00Z">
        <w:r w:rsidDel="00515A41">
          <w:rPr>
            <w:rFonts w:ascii="Courier New" w:hAnsi="Courier New" w:cs="Courier New"/>
            <w:lang w:val="en-US"/>
          </w:rPr>
          <w:delText>numeric(53,0)</w:delText>
        </w:r>
      </w:del>
      <w:ins w:id="6040" w:author="Richard Stefan" w:date="2016-09-16T18:43:00Z">
        <w:del w:id="6041" w:author="Richard Stefan [2]" w:date="2017-10-20T19:25:00Z">
          <w:r w:rsidDel="00515A41">
            <w:rPr>
              <w:rFonts w:ascii="Courier New" w:hAnsi="Courier New" w:cs="Courier New"/>
              <w:lang w:val="en-US"/>
            </w:rPr>
            <w:delText xml:space="preserve"> NOT NUL</w:delText>
          </w:r>
        </w:del>
      </w:ins>
      <w:del w:id="6042" w:author="Richard Stefan [2]" w:date="2017-10-20T19:25:00Z">
        <w:r w:rsidDel="00515A41">
          <w:rPr>
            <w:rFonts w:ascii="Courier New" w:hAnsi="Courier New" w:cs="Courier New"/>
            <w:lang w:val="en-US"/>
          </w:rPr>
          <w:delText>L</w:delText>
        </w:r>
      </w:del>
      <w:ins w:id="6043" w:author="Richard Stefan" w:date="2016-09-16T18:43:00Z">
        <w:del w:id="6044" w:author="Richard Stefan [2]" w:date="2017-10-20T19:25:00Z">
          <w:r w:rsidRPr="00D87022" w:rsidDel="00515A41">
            <w:rPr>
              <w:rFonts w:ascii="Courier New" w:hAnsi="Courier New" w:cs="Courier New"/>
              <w:lang w:val="en-US"/>
            </w:rPr>
            <w:delText xml:space="preserve">, </w:delText>
          </w:r>
        </w:del>
      </w:ins>
    </w:p>
    <w:p w14:paraId="1B1323EA" w14:textId="77777777" w:rsidR="009E773C" w:rsidRPr="00D87022" w:rsidDel="00515A41" w:rsidRDefault="009E773C" w:rsidP="009E773C">
      <w:pPr>
        <w:spacing w:after="0" w:line="240" w:lineRule="auto"/>
        <w:rPr>
          <w:ins w:id="6045" w:author="Richard Stefan" w:date="2016-09-16T18:43:00Z"/>
          <w:del w:id="6046" w:author="Richard Stefan [2]" w:date="2017-10-20T19:26:00Z"/>
          <w:rFonts w:ascii="Courier New" w:hAnsi="Courier New" w:cs="Courier New"/>
          <w:lang w:val="en-US"/>
        </w:rPr>
      </w:pPr>
    </w:p>
    <w:p w14:paraId="48557710" w14:textId="77777777" w:rsidR="009E773C" w:rsidRDefault="009E773C" w:rsidP="009E773C">
      <w:pPr>
        <w:spacing w:after="0" w:line="240" w:lineRule="auto"/>
        <w:rPr>
          <w:ins w:id="6047" w:author="Richard Stefan" w:date="2016-09-16T18:43:00Z"/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11C57D5A" w14:textId="77777777" w:rsidR="009E773C" w:rsidRDefault="009E773C" w:rsidP="009E773C">
      <w:pPr>
        <w:spacing w:after="0" w:line="240" w:lineRule="auto"/>
        <w:rPr>
          <w:ins w:id="6048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</w:p>
    <w:p w14:paraId="6066A5AF" w14:textId="77777777" w:rsidR="009E773C" w:rsidRDefault="009E773C" w:rsidP="009E773C">
      <w:pPr>
        <w:spacing w:after="0" w:line="240" w:lineRule="auto"/>
        <w:rPr>
          <w:ins w:id="6049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6050" w:author="Richard Stefan" w:date="2016-09-16T18:43:00Z">
        <w:r>
          <w:rPr>
            <w:rFonts w:ascii="Segoe UI Light" w:hAnsi="Segoe UI Light" w:cs="Segoe UI Light"/>
            <w:sz w:val="24"/>
            <w:szCs w:val="72"/>
            <w:lang w:val="en-US"/>
          </w:rPr>
          <w:t>ASCII Format:</w:t>
        </w:r>
      </w:ins>
    </w:p>
    <w:p w14:paraId="593B6029" w14:textId="6069679B" w:rsidR="009E773C" w:rsidRDefault="009E773C" w:rsidP="009E773C">
      <w:pPr>
        <w:spacing w:after="0" w:line="240" w:lineRule="auto"/>
        <w:rPr>
          <w:rFonts w:ascii="Courier New" w:hAnsi="Courier New" w:cs="Courier New"/>
          <w:lang w:val="en-US"/>
        </w:rPr>
      </w:pPr>
      <w:r w:rsidRPr="009E773C">
        <w:rPr>
          <w:rFonts w:ascii="Courier New" w:hAnsi="Courier New" w:cs="Courier New"/>
          <w:lang w:val="en-US"/>
        </w:rPr>
        <w:t>Area Code|Airport Identifier|ICAO Code|Approach Procedure Ident|Runway Identifier|SBAS Service Provider Identifier|Reference Path Identifier|Landing Threshold Latitude|Landing Threshold Longitude|LTP Ellipsoid Height|Glidepath Angle|Flightpath Alignment Latitude|Flightpath Alignment Longitude|Course Width At Threshold|Length Offset|Path Point TCH|TCH Units Indicator|HAL|VAL|FPAP Ellipsoid Height|FPAP Orthometric Height|LTP Orthometric Height|Approach Type Identifier|GNSS Channel Number</w:t>
      </w:r>
    </w:p>
    <w:p w14:paraId="728F2477" w14:textId="77777777" w:rsidR="000961FD" w:rsidRDefault="000961FD" w:rsidP="009E773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1488B94" w14:textId="77777777" w:rsidR="009E773C" w:rsidRDefault="009E773C" w:rsidP="009E773C">
      <w:pPr>
        <w:spacing w:after="0" w:line="240" w:lineRule="auto"/>
        <w:rPr>
          <w:ins w:id="6051" w:author="Richard Stefan" w:date="2016-09-16T18:43:00Z"/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E773C" w:rsidRPr="00C6013C" w14:paraId="04D9202D" w14:textId="77777777" w:rsidTr="0055652A">
        <w:trPr>
          <w:ins w:id="6052" w:author="Richard Stefan" w:date="2016-09-16T18:43:00Z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4EB52" w14:textId="77777777" w:rsidR="009E773C" w:rsidRPr="00123CA5" w:rsidRDefault="009E773C" w:rsidP="0055652A">
            <w:pPr>
              <w:rPr>
                <w:ins w:id="6053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6054" w:author="Richard Stefan" w:date="2016-09-16T18:43:00Z">
              <w:r w:rsidRPr="00123CA5"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Field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48E3E" w14:textId="77777777" w:rsidR="009E773C" w:rsidRDefault="009E773C" w:rsidP="0055652A">
            <w:pPr>
              <w:jc w:val="center"/>
              <w:rPr>
                <w:ins w:id="6055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6056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Format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1B81D" w14:textId="77777777" w:rsidR="009E773C" w:rsidRDefault="009E773C" w:rsidP="0055652A">
            <w:pPr>
              <w:jc w:val="center"/>
              <w:rPr>
                <w:ins w:id="6057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6058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max.length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11756" w14:textId="77777777" w:rsidR="009E773C" w:rsidRPr="00123CA5" w:rsidRDefault="009E773C" w:rsidP="0055652A">
            <w:pPr>
              <w:jc w:val="center"/>
              <w:rPr>
                <w:ins w:id="6059" w:author="Richard Stefan" w:date="2016-09-16T18:43:00Z"/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ins w:id="6060" w:author="Richard Stefan" w:date="2016-09-16T18:43:00Z">
              <w:r>
                <w:rPr>
                  <w:rFonts w:ascii="Segoe UI Light" w:hAnsi="Segoe UI Light" w:cs="Segoe UI Light"/>
                  <w:i/>
                  <w:sz w:val="18"/>
                  <w:szCs w:val="72"/>
                  <w:lang w:val="en-US"/>
                </w:rPr>
                <w:t>ARINC Ref</w:t>
              </w:r>
            </w:ins>
          </w:p>
        </w:tc>
      </w:tr>
      <w:tr w:rsidR="009E773C" w:rsidRPr="00C6013C" w:rsidDel="00515A41" w14:paraId="0670E658" w14:textId="77777777" w:rsidTr="0055652A">
        <w:trPr>
          <w:ins w:id="6061" w:author="Richard Stefan" w:date="2016-09-16T18:43:00Z"/>
          <w:del w:id="6062" w:author="Richard Stefan [2]" w:date="2017-10-20T19:23:00Z"/>
        </w:trPr>
        <w:tc>
          <w:tcPr>
            <w:tcW w:w="4678" w:type="dxa"/>
            <w:tcBorders>
              <w:top w:val="single" w:sz="4" w:space="0" w:color="auto"/>
            </w:tcBorders>
          </w:tcPr>
          <w:p w14:paraId="18B42156" w14:textId="77777777" w:rsidR="009E773C" w:rsidRPr="00123CA5" w:rsidDel="00515A41" w:rsidRDefault="009E773C" w:rsidP="0055652A">
            <w:pPr>
              <w:rPr>
                <w:ins w:id="6063" w:author="Richard Stefan" w:date="2016-09-16T18:43:00Z"/>
                <w:del w:id="6064" w:author="Richard Stefan [2]" w:date="2017-10-20T19:23:00Z"/>
                <w:rFonts w:ascii="Courier New" w:hAnsi="Courier New" w:cs="Courier New"/>
                <w:szCs w:val="72"/>
                <w:lang w:val="en-US"/>
              </w:rPr>
            </w:pPr>
            <w:ins w:id="6065" w:author="Richard Stefan" w:date="2016-09-16T18:43:00Z">
              <w:del w:id="6066" w:author="Richard Stefan [2]" w:date="2017-10-20T19:23:00Z">
                <w:r w:rsidDel="00515A41">
                  <w:rPr>
                    <w:rFonts w:ascii="Courier New" w:hAnsi="Courier New" w:cs="Courier New"/>
                    <w:szCs w:val="72"/>
                    <w:lang w:val="en-US"/>
                  </w:rPr>
                  <w:delText>Record Type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16FA28E" w14:textId="77777777" w:rsidR="009E773C" w:rsidDel="00515A41" w:rsidRDefault="009E773C" w:rsidP="0055652A">
            <w:pPr>
              <w:jc w:val="center"/>
              <w:rPr>
                <w:ins w:id="6067" w:author="Richard Stefan" w:date="2016-09-16T18:43:00Z"/>
                <w:del w:id="6068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6069" w:author="Richard Stefan" w:date="2016-09-16T18:43:00Z">
              <w:del w:id="6070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alphanumeric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2BBF1E9" w14:textId="77777777" w:rsidR="009E773C" w:rsidDel="00515A41" w:rsidRDefault="009E773C" w:rsidP="0055652A">
            <w:pPr>
              <w:jc w:val="center"/>
              <w:rPr>
                <w:ins w:id="6071" w:author="Richard Stefan" w:date="2016-09-16T18:43:00Z"/>
                <w:del w:id="6072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6073" w:author="Richard Stefan" w:date="2016-09-16T18:43:00Z">
              <w:del w:id="6074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2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3C46B2" w14:textId="77777777" w:rsidR="009E773C" w:rsidDel="00515A41" w:rsidRDefault="009E773C" w:rsidP="0055652A">
            <w:pPr>
              <w:jc w:val="center"/>
              <w:rPr>
                <w:ins w:id="6075" w:author="Richard Stefan" w:date="2016-09-16T18:43:00Z"/>
                <w:del w:id="6076" w:author="Richard Stefan [2]" w:date="2017-10-20T19:2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6077" w:author="Richard Stefan" w:date="2016-09-16T18:43:00Z">
              <w:del w:id="6078" w:author="Richard Stefan [2]" w:date="2017-10-20T19:23:00Z">
                <w:r w:rsidDel="00515A41">
                  <w:rPr>
                    <w:rFonts w:ascii="Segoe UI Light" w:hAnsi="Segoe UI Light" w:cs="Segoe UI Light"/>
                    <w:sz w:val="24"/>
                    <w:szCs w:val="72"/>
                    <w:lang w:val="en-US"/>
                  </w:rPr>
                  <w:delText>5.2</w:delText>
                </w:r>
              </w:del>
            </w:ins>
          </w:p>
        </w:tc>
      </w:tr>
      <w:tr w:rsidR="009E773C" w:rsidRPr="00C6013C" w14:paraId="44ABA71D" w14:textId="77777777" w:rsidTr="0055652A">
        <w:trPr>
          <w:ins w:id="6079" w:author="Richard Stefan" w:date="2016-09-16T18:43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4182FB" w14:textId="77777777" w:rsidR="009E773C" w:rsidRDefault="009E773C" w:rsidP="0055652A">
            <w:pPr>
              <w:rPr>
                <w:ins w:id="6080" w:author="Richard Stefan" w:date="2016-09-16T18:43:00Z"/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4A95D3" w14:textId="77777777" w:rsidR="009E773C" w:rsidRDefault="009E773C" w:rsidP="0055652A">
            <w:pPr>
              <w:jc w:val="center"/>
              <w:rPr>
                <w:ins w:id="6081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ins w:id="6082" w:author="Richard Stefan" w:date="2016-09-16T18:43:00Z">
              <w:r>
                <w:rPr>
                  <w:rFonts w:ascii="Segoe UI Light" w:hAnsi="Segoe UI Light" w:cs="Segoe UI Light"/>
                  <w:sz w:val="24"/>
                  <w:szCs w:val="72"/>
                  <w:lang w:val="en-US"/>
                </w:rPr>
                <w:t>alphanumeric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6293CC" w14:textId="77777777" w:rsidR="009E773C" w:rsidRDefault="009E773C" w:rsidP="0055652A">
            <w:pPr>
              <w:jc w:val="center"/>
              <w:rPr>
                <w:ins w:id="6083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CCD246" w14:textId="77777777" w:rsidR="009E773C" w:rsidRDefault="009E773C" w:rsidP="0055652A">
            <w:pPr>
              <w:jc w:val="center"/>
              <w:rPr>
                <w:ins w:id="6084" w:author="Richard Stefan" w:date="2016-09-16T18:43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9E773C" w:rsidRPr="00C6013C" w14:paraId="2BBD50AA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836DBA8" w14:textId="77777777" w:rsidR="009E773C" w:rsidRDefault="009E773C" w:rsidP="0055652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 ICAO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956086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A4B9C3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7759D1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9E773C" w:rsidRPr="009444B1" w14:paraId="3F261044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CC43E8" w14:textId="77777777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ICAO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55CCF5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A4BD41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FD2FF8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9E773C" w:rsidRPr="009444B1" w14:paraId="665E5176" w14:textId="77777777" w:rsidTr="0055652A">
        <w:trPr>
          <w:ins w:id="6085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4ACC02" w14:textId="33CA5A3F" w:rsidR="009E773C" w:rsidRDefault="009E773C" w:rsidP="0055652A">
            <w:pPr>
              <w:rPr>
                <w:ins w:id="6086" w:author="Richard Stefan" w:date="2016-09-16T20:15:00Z"/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Approach Procedure Ident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813141" w14:textId="40EB23CB" w:rsidR="009E773C" w:rsidRDefault="00491FA9" w:rsidP="0055652A">
            <w:pPr>
              <w:jc w:val="center"/>
              <w:rPr>
                <w:ins w:id="6087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4B8439" w14:textId="67463EFB" w:rsidR="009E773C" w:rsidRDefault="00491FA9" w:rsidP="0055652A">
            <w:pPr>
              <w:jc w:val="center"/>
              <w:rPr>
                <w:ins w:id="6088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1C510D" w14:textId="76285AA9" w:rsidR="009E773C" w:rsidRDefault="009E773C" w:rsidP="0055652A">
            <w:pPr>
              <w:jc w:val="center"/>
              <w:rPr>
                <w:ins w:id="6089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</w:tr>
      <w:tr w:rsidR="009E773C" w:rsidRPr="009444B1" w14:paraId="496EED15" w14:textId="77777777" w:rsidTr="0055652A">
        <w:trPr>
          <w:ins w:id="6090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6811E1" w14:textId="107F141F" w:rsidR="009E773C" w:rsidRDefault="009E773C" w:rsidP="0055652A">
            <w:pPr>
              <w:rPr>
                <w:ins w:id="6091" w:author="Richard Stefan" w:date="2016-09-16T20:14:00Z"/>
                <w:rFonts w:ascii="Courier New" w:hAnsi="Courier New" w:cs="Courier New"/>
                <w:szCs w:val="72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Runway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82C1CC" w14:textId="26F4BBC9" w:rsidR="009E773C" w:rsidRDefault="00491FA9" w:rsidP="0055652A">
            <w:pPr>
              <w:jc w:val="center"/>
              <w:rPr>
                <w:ins w:id="6092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519FE1" w14:textId="47C1EA2F" w:rsidR="009E773C" w:rsidRDefault="00491FA9" w:rsidP="0055652A">
            <w:pPr>
              <w:jc w:val="center"/>
              <w:rPr>
                <w:ins w:id="6093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6F3C73" w14:textId="43F08224" w:rsidR="009E773C" w:rsidRDefault="009E773C" w:rsidP="0055652A">
            <w:pPr>
              <w:jc w:val="center"/>
              <w:rPr>
                <w:ins w:id="6094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46</w:t>
            </w:r>
          </w:p>
        </w:tc>
      </w:tr>
      <w:tr w:rsidR="009E773C" w:rsidRPr="009444B1" w14:paraId="0334D8F8" w14:textId="77777777" w:rsidTr="0055652A">
        <w:trPr>
          <w:ins w:id="6095" w:author="Richard Stefan" w:date="2016-09-16T20:14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8A0849" w14:textId="7EB4DA7A" w:rsidR="009E773C" w:rsidRDefault="009E773C" w:rsidP="0055652A">
            <w:pPr>
              <w:rPr>
                <w:ins w:id="6096" w:author="Richard Stefan" w:date="2016-09-16T20:14:00Z"/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SBAS Service Provider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6CA134" w14:textId="77777777" w:rsidR="009E773C" w:rsidRDefault="009E773C" w:rsidP="0055652A">
            <w:pPr>
              <w:jc w:val="center"/>
              <w:rPr>
                <w:ins w:id="6097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7102B6" w14:textId="7A8F8455" w:rsidR="009E773C" w:rsidRDefault="00491FA9" w:rsidP="0055652A">
            <w:pPr>
              <w:jc w:val="center"/>
              <w:rPr>
                <w:ins w:id="6098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81CA25" w14:textId="2FDE2A3B" w:rsidR="009E773C" w:rsidRDefault="009E773C" w:rsidP="0055652A">
            <w:pPr>
              <w:jc w:val="center"/>
              <w:rPr>
                <w:ins w:id="6099" w:author="Richard Stefan" w:date="2016-09-16T20:14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55</w:t>
            </w:r>
          </w:p>
        </w:tc>
      </w:tr>
      <w:tr w:rsidR="009E773C" w:rsidRPr="009444B1" w14:paraId="55D8D462" w14:textId="77777777" w:rsidTr="0055652A">
        <w:trPr>
          <w:ins w:id="6100" w:author="Richard Stefan" w:date="2016-09-16T20:15:00Z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744862" w14:textId="032C1B55" w:rsidR="009E773C" w:rsidRDefault="009E773C" w:rsidP="0055652A">
            <w:pPr>
              <w:rPr>
                <w:ins w:id="6101" w:author="Richard Stefan" w:date="2016-09-16T20:15:00Z"/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Reference Path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09AA7A" w14:textId="77777777" w:rsidR="009E773C" w:rsidRDefault="009E773C" w:rsidP="0055652A">
            <w:pPr>
              <w:jc w:val="center"/>
              <w:rPr>
                <w:ins w:id="6102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DDD0C1" w14:textId="7271AF2A" w:rsidR="009E773C" w:rsidRDefault="00491FA9" w:rsidP="0055652A">
            <w:pPr>
              <w:jc w:val="center"/>
              <w:rPr>
                <w:ins w:id="6103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9E4C0F" w14:textId="5707D73C" w:rsidR="009E773C" w:rsidRDefault="009E773C" w:rsidP="0055652A">
            <w:pPr>
              <w:jc w:val="center"/>
              <w:rPr>
                <w:ins w:id="6104" w:author="Richard Stefan" w:date="2016-09-16T20:15:00Z"/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257</w:t>
            </w:r>
          </w:p>
        </w:tc>
      </w:tr>
      <w:tr w:rsidR="009E773C" w:rsidRPr="009444B1" w14:paraId="5C3098AF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5893E2" w14:textId="317CF2EB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Landing Threshold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2E2E9A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BE9A32" w14:textId="04F7E653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2E383E" w14:textId="23894948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267</w:t>
            </w:r>
          </w:p>
        </w:tc>
      </w:tr>
      <w:tr w:rsidR="009E773C" w:rsidRPr="009444B1" w14:paraId="5CCDED7A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F5E5C92" w14:textId="4EE6B814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Landing Threshold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123590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9DBE10" w14:textId="5BAED0F2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914342" w14:textId="756BC419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268</w:t>
            </w:r>
          </w:p>
        </w:tc>
      </w:tr>
      <w:tr w:rsidR="009E773C" w:rsidRPr="009444B1" w14:paraId="5CC5809C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1C4B7E" w14:textId="78A1954A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LTP Ellipsoid 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89095F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39713B" w14:textId="051494C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B9B79A" w14:textId="207E4F8D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225</w:t>
            </w:r>
          </w:p>
        </w:tc>
      </w:tr>
      <w:tr w:rsidR="009E773C" w:rsidRPr="009444B1" w14:paraId="69B6BACC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E3CF91" w14:textId="1F08FAE6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lastRenderedPageBreak/>
              <w:t>Glidepath 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9EC0ED" w14:textId="3A69F71A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5BF001" w14:textId="6242CDB2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134123" w14:textId="5CBA2C53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</w:t>
            </w:r>
          </w:p>
        </w:tc>
      </w:tr>
      <w:tr w:rsidR="009E773C" w:rsidRPr="009444B1" w14:paraId="29509CEB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2291135" w14:textId="52608C71" w:rsidR="009E773C" w:rsidRDefault="009E773C" w:rsidP="0055652A">
            <w:pPr>
              <w:rPr>
                <w:rFonts w:ascii="Courier New" w:hAnsi="Courier New" w:cs="Courier New"/>
                <w:lang w:val="en-US"/>
              </w:rPr>
            </w:pPr>
            <w:r w:rsidRPr="009E773C">
              <w:rPr>
                <w:rFonts w:ascii="Courier New" w:hAnsi="Courier New" w:cs="Courier New"/>
                <w:lang w:val="en-US"/>
              </w:rPr>
              <w:t>Flightpath Alignment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85E3B7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7DA591" w14:textId="68A104ED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458D76" w14:textId="19C3AEED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267</w:t>
            </w:r>
          </w:p>
        </w:tc>
      </w:tr>
      <w:tr w:rsidR="009E773C" w:rsidRPr="009444B1" w14:paraId="2D46C261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A0ADED" w14:textId="3731A848" w:rsidR="009E773C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Flightpath Alignment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3D2CAB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E79895" w14:textId="06E28C68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D5345E" w14:textId="43D357F0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268</w:t>
            </w:r>
          </w:p>
        </w:tc>
      </w:tr>
      <w:tr w:rsidR="009E773C" w:rsidRPr="009444B1" w14:paraId="28B29737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9BE0FA" w14:textId="73EC6F27" w:rsidR="009E773C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Course Width At Threshold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129337" w14:textId="77777777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A667E5" w14:textId="45F05552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EC7789" w14:textId="43101C91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228</w:t>
            </w:r>
          </w:p>
        </w:tc>
      </w:tr>
      <w:tr w:rsidR="009E773C" w:rsidRPr="009444B1" w14:paraId="66FEB029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5FE7A7" w14:textId="558E1755" w:rsidR="009E773C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Length Offset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46E73C" w14:textId="2CBA2F10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219C0D" w14:textId="6F96810F" w:rsidR="009E773C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6C5B7D" w14:textId="59941FD6" w:rsidR="009E773C" w:rsidRDefault="009E773C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59</w:t>
            </w:r>
          </w:p>
        </w:tc>
      </w:tr>
      <w:tr w:rsidR="00491FA9" w:rsidRPr="009444B1" w14:paraId="23CCA02C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AEB7B0" w14:textId="6A37EA79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Path Point TCH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C97E3B" w14:textId="44591EE5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FC661E" w14:textId="7BE20306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E65EB8" w14:textId="236B9434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5.265</w:t>
            </w:r>
          </w:p>
        </w:tc>
      </w:tr>
      <w:tr w:rsidR="00491FA9" w:rsidRPr="009444B1" w14:paraId="197F61DB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97BA11" w14:textId="79CC16CC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TCH Units 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8C9F758" w14:textId="574D8F83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22A44B" w14:textId="289AF0A5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7058300" w14:textId="3F13B18E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5.266</w:t>
            </w:r>
          </w:p>
        </w:tc>
      </w:tr>
      <w:tr w:rsidR="00491FA9" w:rsidRPr="009444B1" w14:paraId="221D6231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730AC2" w14:textId="336401D3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709E5B" w14:textId="4291CAFF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77AF6B" w14:textId="5B0EC055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919C13" w14:textId="42181B1A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5.263</w:t>
            </w:r>
          </w:p>
        </w:tc>
      </w:tr>
      <w:tr w:rsidR="00491FA9" w:rsidRPr="009444B1" w14:paraId="655021C0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A4389A" w14:textId="06FC4C75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1C2FE9" w14:textId="2A573E70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66BE76" w14:textId="5FF56747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A56CEB" w14:textId="739603AA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5.264</w:t>
            </w:r>
          </w:p>
        </w:tc>
      </w:tr>
      <w:tr w:rsidR="00491FA9" w:rsidRPr="009444B1" w14:paraId="2C52F74B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DC32D8" w14:textId="4B6ACD11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FPAP Ellipsoid 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97301B" w14:textId="5F92E13D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1D5906" w14:textId="6487E5EF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ECED28" w14:textId="2F54EACF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5.225</w:t>
            </w:r>
          </w:p>
        </w:tc>
      </w:tr>
      <w:tr w:rsidR="00491FA9" w:rsidRPr="009444B1" w14:paraId="49ACDDA1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E04B3A" w14:textId="4FAB1D7A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FPAP Orthometric 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B2A98A" w14:textId="2E25B724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1EF92F" w14:textId="4C8CE52E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4A690D" w14:textId="25B5B6E3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5.227</w:t>
            </w:r>
          </w:p>
        </w:tc>
      </w:tr>
      <w:tr w:rsidR="00491FA9" w:rsidRPr="009444B1" w14:paraId="10E757F5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2969C4" w14:textId="1A45CD87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LTP Orthometric 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CB5188" w14:textId="5E649CAA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039344" w14:textId="5440EA01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356EC6" w14:textId="353CAEE3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5.227</w:t>
            </w:r>
          </w:p>
        </w:tc>
      </w:tr>
      <w:tr w:rsidR="00491FA9" w:rsidRPr="009444B1" w14:paraId="64C08260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883841" w14:textId="6536A5A1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Approach Type 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E2ED0E" w14:textId="7F91D05E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AD0AF4" w14:textId="08841FAD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89F673" w14:textId="5546BE06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5.262</w:t>
            </w:r>
          </w:p>
        </w:tc>
      </w:tr>
      <w:tr w:rsidR="00491FA9" w:rsidRPr="009444B1" w14:paraId="546AA199" w14:textId="77777777" w:rsidTr="0055652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520ADB" w14:textId="1FC3211F" w:rsidR="00491FA9" w:rsidRPr="00491FA9" w:rsidRDefault="00491FA9" w:rsidP="0055652A">
            <w:pPr>
              <w:rPr>
                <w:rFonts w:ascii="Courier New" w:hAnsi="Courier New" w:cs="Courier New"/>
                <w:lang w:val="en-US"/>
              </w:rPr>
            </w:pPr>
            <w:r w:rsidRPr="00491FA9">
              <w:rPr>
                <w:rFonts w:ascii="Courier New" w:hAnsi="Courier New" w:cs="Courier New"/>
                <w:lang w:val="en-US"/>
              </w:rPr>
              <w:t>GNSS Channel 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7742AF" w14:textId="5D7FEB27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 w:rsidRPr="00491FA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460639" w14:textId="4FBFE259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697998" w14:textId="6E419720" w:rsidR="00491FA9" w:rsidRDefault="00491FA9" w:rsidP="0055652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5.244</w:t>
            </w:r>
          </w:p>
        </w:tc>
      </w:tr>
    </w:tbl>
    <w:p w14:paraId="3F65BA11" w14:textId="77777777" w:rsidR="009E773C" w:rsidRDefault="009E773C">
      <w:pPr>
        <w:rPr>
          <w:lang w:val="en-US"/>
        </w:rPr>
      </w:pPr>
    </w:p>
    <w:p w14:paraId="6A7AF2C4" w14:textId="77777777" w:rsidR="00491FA9" w:rsidRPr="00166C90" w:rsidRDefault="00491FA9" w:rsidP="00491FA9">
      <w:pPr>
        <w:spacing w:after="0" w:line="240" w:lineRule="auto"/>
        <w:rPr>
          <w:ins w:id="6105" w:author="Richard Stefan" w:date="2016-09-16T18:43:00Z"/>
          <w:rFonts w:ascii="Segoe UI Light" w:hAnsi="Segoe UI Light" w:cs="Segoe UI Light"/>
          <w:sz w:val="24"/>
          <w:szCs w:val="72"/>
          <w:lang w:val="en-US"/>
        </w:rPr>
      </w:pPr>
      <w:ins w:id="6106" w:author="Richard Stefan" w:date="2016-09-16T18:43:00Z">
        <w:r w:rsidRPr="00166C90">
          <w:rPr>
            <w:rFonts w:ascii="Segoe UI Light" w:hAnsi="Segoe UI Light" w:cs="Segoe UI Light"/>
            <w:sz w:val="24"/>
            <w:szCs w:val="72"/>
            <w:lang w:val="en-US"/>
          </w:rPr>
          <w:t>Example:</w:t>
        </w:r>
      </w:ins>
    </w:p>
    <w:p w14:paraId="4A639C96" w14:textId="39E11F72" w:rsidR="00491FA9" w:rsidRDefault="00491FA9" w:rsidP="00491FA9">
      <w:pPr>
        <w:pStyle w:val="ListParagraph"/>
        <w:numPr>
          <w:ilvl w:val="0"/>
          <w:numId w:val="19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>USA|KCDW|K6|R10|RW10|0|W10A|40.87721667|</w:t>
      </w:r>
      <w:r>
        <w:rPr>
          <w:rFonts w:ascii="Courier New" w:hAnsi="Courier New" w:cs="Courier New"/>
          <w:lang w:val="en-US"/>
        </w:rPr>
        <w:br/>
      </w:r>
      <w:r w:rsidRPr="00491FA9">
        <w:rPr>
          <w:rFonts w:ascii="Courier New" w:hAnsi="Courier New" w:cs="Courier New"/>
          <w:lang w:val="en-US"/>
        </w:rPr>
        <w:t>-74.28566111|19.0|0.0|40.88016667|</w:t>
      </w:r>
      <w:r w:rsidRPr="00491FA9">
        <w:rPr>
          <w:rFonts w:ascii="Courier New" w:hAnsi="Courier New" w:cs="Courier New"/>
          <w:lang w:val="en-US"/>
        </w:rPr>
        <w:br/>
      </w:r>
      <w:r w:rsidRPr="00491FA9">
        <w:rPr>
          <w:rFonts w:ascii="Courier New" w:hAnsi="Courier New" w:cs="Courier New"/>
          <w:lang w:val="en-US"/>
        </w:rPr>
        <w:t>-74.25326389|106.75|1616|0|F|40|0|19.0|51.5|51.5|LP|81922</w:t>
      </w:r>
    </w:p>
    <w:p w14:paraId="2C262405" w14:textId="77777777" w:rsidR="00491FA9" w:rsidRDefault="00491FA9" w:rsidP="00491FA9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5E82C88" w14:textId="64E55D45" w:rsidR="00491FA9" w:rsidRPr="000961FD" w:rsidRDefault="00491FA9" w:rsidP="00491FA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570123B0" w14:textId="7D55AEAD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Area Code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geographical area of the point</w:t>
      </w:r>
    </w:p>
    <w:p w14:paraId="61C2FF50" w14:textId="39A6CC48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Airport Identifier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10C97AE1" w14:textId="1253C263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ICAO Code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location indicator of the point</w:t>
      </w:r>
    </w:p>
    <w:p w14:paraId="1C7BC2E9" w14:textId="05C1D193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Approach Procedure Ident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Identifier of the approach route</w:t>
      </w:r>
    </w:p>
    <w:p w14:paraId="52F12ED3" w14:textId="2B9A00A0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Runway Identifier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099E27C0" w14:textId="5A3F19E3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SBAS Service Provider Identifier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associate the approach procedure to a particular satellite based approach system service provider</w:t>
      </w:r>
    </w:p>
    <w:p w14:paraId="1367B516" w14:textId="0AD5E932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Reference Path Identifier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identifier to confirm selection of the correct approach procedure</w:t>
      </w:r>
    </w:p>
    <w:p w14:paraId="0C9AD9A6" w14:textId="39F5FE01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Landing Threshold Latitude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latitude of the navigation feature identified</w:t>
      </w:r>
    </w:p>
    <w:p w14:paraId="2B9C61D0" w14:textId="7DC2C732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Landing Threshold Longitude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longitude of the navigation feature identified</w:t>
      </w:r>
    </w:p>
    <w:p w14:paraId="29613E5B" w14:textId="01395FF7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LTP Ellipsoid Height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the WGS-84 ellipsoid</w:t>
      </w:r>
    </w:p>
    <w:p w14:paraId="12A20214" w14:textId="11F2589C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Glidepath Angle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angle in degrees</w:t>
      </w:r>
    </w:p>
    <w:p w14:paraId="6C3664A6" w14:textId="7B079F30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Flightpath Alignment Latitude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latitude of the navigation feature identified</w:t>
      </w:r>
    </w:p>
    <w:p w14:paraId="7DC014A9" w14:textId="487B17BE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Flightpath Alignment Longitude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longitude of the navigation feature identified</w:t>
      </w:r>
    </w:p>
    <w:p w14:paraId="4CE58803" w14:textId="0F2A6FDF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Course Width At Threshold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width of the lateral course at the Landing Threshold Point (LTP)</w:t>
      </w:r>
    </w:p>
    <w:p w14:paraId="1C9FB53B" w14:textId="61731040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Length Offset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distance from the stop end of the runway (SER) to the FPAP</w:t>
      </w:r>
    </w:p>
    <w:p w14:paraId="35F85F9E" w14:textId="31E1EA74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lastRenderedPageBreak/>
        <w:t xml:space="preserve">Path Point TCH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above the runway threshold (LTP)</w:t>
      </w:r>
    </w:p>
    <w:p w14:paraId="1478F94F" w14:textId="7A18AE9D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TCH Units Indicator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define the units (meters or feet)</w:t>
      </w:r>
    </w:p>
    <w:p w14:paraId="0000F510" w14:textId="4AA065E4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HAL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Horizontal Alert Limit is the radius of a circle in the horizontal plane</w:t>
      </w:r>
    </w:p>
    <w:p w14:paraId="3FC6247B" w14:textId="532814BB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VAL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Vertical Alert Limit is half the length of a segment on the vertical axis</w:t>
      </w:r>
    </w:p>
    <w:p w14:paraId="2F7248F8" w14:textId="5ACBACE6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FPAP Ellipsoid Height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the WGS-84 ellipsoid</w:t>
      </w:r>
    </w:p>
    <w:p w14:paraId="4E6621E4" w14:textId="7D46CCB7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FPAP Orthometric Height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Mean Sea Level (MSL)</w:t>
      </w:r>
    </w:p>
    <w:p w14:paraId="3F2F12D3" w14:textId="4AE8B7BC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LTP Orthometric Height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Mean Sea Level (MSL)</w:t>
      </w:r>
    </w:p>
    <w:p w14:paraId="0BF2112E" w14:textId="3BC669D3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Approach Type Identifier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Identifies the approach types published on a given approach procedure</w:t>
      </w:r>
    </w:p>
    <w:p w14:paraId="668BB615" w14:textId="5237410B" w:rsidR="00491FA9" w:rsidRPr="00491FA9" w:rsidRDefault="00491FA9" w:rsidP="00491FA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Courier New" w:hAnsi="Courier New" w:cs="Courier New"/>
          <w:lang w:val="en-US"/>
        </w:rPr>
        <w:t xml:space="preserve">GNSS Channel Number 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identifies the channel</w:t>
      </w:r>
    </w:p>
    <w:p w14:paraId="1D86AE3B" w14:textId="1A796D60" w:rsidR="009E773C" w:rsidRDefault="009E773C">
      <w:pPr>
        <w:rPr>
          <w:lang w:val="en-US"/>
        </w:rPr>
      </w:pPr>
      <w:r>
        <w:rPr>
          <w:lang w:val="en-US"/>
        </w:rPr>
        <w:br w:type="page"/>
      </w:r>
    </w:p>
    <w:p w14:paraId="4908337B" w14:textId="77777777" w:rsidR="00B46A10" w:rsidRDefault="00B46A10">
      <w:pPr>
        <w:rPr>
          <w:lang w:val="en-US"/>
        </w:rPr>
      </w:pPr>
    </w:p>
    <w:p w14:paraId="1FF3E482" w14:textId="218C3348" w:rsidR="005A483A" w:rsidRPr="009E0581" w:rsidRDefault="006D7BA2" w:rsidP="009E0581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6107" w:name="_Toc139626233"/>
      <w:r w:rsidRPr="009E0581">
        <w:rPr>
          <w:rFonts w:ascii="Segoe UI Light" w:hAnsi="Segoe UI Light" w:cs="Segoe UI Light"/>
          <w:b/>
          <w:szCs w:val="72"/>
        </w:rPr>
        <w:t>Appendixes</w:t>
      </w:r>
      <w:bookmarkEnd w:id="6107"/>
    </w:p>
    <w:p w14:paraId="6A9222C5" w14:textId="77777777" w:rsidR="006D7BA2" w:rsidRPr="009E0581" w:rsidRDefault="006D7BA2" w:rsidP="009E0581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6108" w:name="_Navaid_Class"/>
      <w:bookmarkStart w:id="6109" w:name="_Ref461690851"/>
      <w:bookmarkStart w:id="6110" w:name="_Ref461690857"/>
      <w:bookmarkStart w:id="6111" w:name="_Ref461691245"/>
      <w:bookmarkStart w:id="6112" w:name="_Ref461691336"/>
      <w:bookmarkStart w:id="6113" w:name="_Ref461691347"/>
      <w:bookmarkStart w:id="6114" w:name="_Toc139626234"/>
      <w:bookmarkEnd w:id="6108"/>
      <w:r w:rsidRPr="009E0581">
        <w:rPr>
          <w:rFonts w:ascii="Segoe UI Light" w:hAnsi="Segoe UI Light" w:cs="Segoe UI Light"/>
          <w:b/>
          <w:sz w:val="28"/>
          <w:szCs w:val="28"/>
        </w:rPr>
        <w:t>Navaid Class</w:t>
      </w:r>
      <w:bookmarkEnd w:id="6109"/>
      <w:bookmarkEnd w:id="6110"/>
      <w:bookmarkEnd w:id="6111"/>
      <w:bookmarkEnd w:id="6112"/>
      <w:bookmarkEnd w:id="6113"/>
      <w:bookmarkEnd w:id="6114"/>
    </w:p>
    <w:tbl>
      <w:tblPr>
        <w:tblStyle w:val="TableGrid"/>
        <w:tblW w:w="9074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276"/>
        <w:gridCol w:w="1276"/>
        <w:gridCol w:w="1276"/>
      </w:tblGrid>
      <w:tr w:rsidR="00873749" w:rsidRPr="00D2556F" w14:paraId="47793B82" w14:textId="77777777" w:rsidTr="00340364">
        <w:tc>
          <w:tcPr>
            <w:tcW w:w="2694" w:type="dxa"/>
            <w:tcBorders>
              <w:top w:val="nil"/>
              <w:left w:val="nil"/>
            </w:tcBorders>
            <w:shd w:val="clear" w:color="auto" w:fill="auto"/>
          </w:tcPr>
          <w:p w14:paraId="034CCDB7" w14:textId="77777777" w:rsidR="006D7BA2" w:rsidRPr="00D2556F" w:rsidRDefault="006D7BA2" w:rsidP="006D7BA2">
            <w:pPr>
              <w:rPr>
                <w:rFonts w:ascii="Segoe UI Light" w:hAnsi="Segoe UI Light" w:cs="Courier New"/>
                <w:b/>
                <w:color w:val="FFFFFF" w:themeColor="background1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47C9968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2B15FFE7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06071897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946F9E6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12EDCA5E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5</w:t>
            </w:r>
          </w:p>
        </w:tc>
      </w:tr>
      <w:tr w:rsidR="006D7BA2" w:rsidRPr="006D7BA2" w14:paraId="345814F9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10ECCF62" w14:textId="77777777" w:rsidR="006D7BA2" w:rsidRPr="006D7BA2" w:rsidRDefault="006D7BA2" w:rsidP="006D7BA2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Facility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7DC9E51" w14:textId="77777777" w:rsidR="006D7BA2" w:rsidRPr="006D7BA2" w:rsidRDefault="007B7D44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="006D7BA2"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5B280B7" w14:textId="77777777" w:rsidR="006D7BA2" w:rsidRPr="006D7BA2" w:rsidRDefault="007B7D44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="006D7BA2"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2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C00A68C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002404C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1696BC4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6D7BA2" w:rsidRPr="00BE607C" w14:paraId="0925938F" w14:textId="77777777" w:rsidTr="00340364">
        <w:tc>
          <w:tcPr>
            <w:tcW w:w="2694" w:type="dxa"/>
          </w:tcPr>
          <w:p w14:paraId="322954F9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VOR</w:t>
            </w:r>
          </w:p>
        </w:tc>
        <w:tc>
          <w:tcPr>
            <w:tcW w:w="1276" w:type="dxa"/>
            <w:vAlign w:val="center"/>
          </w:tcPr>
          <w:p w14:paraId="76AD96F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276" w:type="dxa"/>
            <w:vAlign w:val="center"/>
          </w:tcPr>
          <w:p w14:paraId="7C86738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09DEA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AE73F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5A3D4B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2D29BB7D" w14:textId="77777777" w:rsidTr="00340364">
        <w:tc>
          <w:tcPr>
            <w:tcW w:w="2694" w:type="dxa"/>
          </w:tcPr>
          <w:p w14:paraId="019A8535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DME</w:t>
            </w:r>
          </w:p>
        </w:tc>
        <w:tc>
          <w:tcPr>
            <w:tcW w:w="1276" w:type="dxa"/>
            <w:vAlign w:val="center"/>
          </w:tcPr>
          <w:p w14:paraId="1FF4F4D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3615A2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276" w:type="dxa"/>
            <w:vAlign w:val="center"/>
          </w:tcPr>
          <w:p w14:paraId="18CCA08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D3699F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BD8F2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31A4F981" w14:textId="77777777" w:rsidTr="00340364">
        <w:tc>
          <w:tcPr>
            <w:tcW w:w="2694" w:type="dxa"/>
          </w:tcPr>
          <w:p w14:paraId="350A689A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TACAN</w:t>
            </w:r>
          </w:p>
        </w:tc>
        <w:tc>
          <w:tcPr>
            <w:tcW w:w="1276" w:type="dxa"/>
            <w:vAlign w:val="center"/>
          </w:tcPr>
          <w:p w14:paraId="6B5BACA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6FB017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276" w:type="dxa"/>
            <w:vAlign w:val="center"/>
          </w:tcPr>
          <w:p w14:paraId="5674360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34997C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950F3C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42B407A9" w14:textId="77777777" w:rsidTr="00340364">
        <w:tc>
          <w:tcPr>
            <w:tcW w:w="2694" w:type="dxa"/>
          </w:tcPr>
          <w:p w14:paraId="21048608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MIL TACAN</w:t>
            </w:r>
          </w:p>
        </w:tc>
        <w:tc>
          <w:tcPr>
            <w:tcW w:w="1276" w:type="dxa"/>
            <w:vAlign w:val="center"/>
          </w:tcPr>
          <w:p w14:paraId="4596B54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1B52C8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5E78FDD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2AE3A8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10833B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5BDFD1E0" w14:textId="77777777" w:rsidTr="00340364">
        <w:tc>
          <w:tcPr>
            <w:tcW w:w="2694" w:type="dxa"/>
          </w:tcPr>
          <w:p w14:paraId="0F96A9A0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ILS/DME</w:t>
            </w:r>
          </w:p>
        </w:tc>
        <w:tc>
          <w:tcPr>
            <w:tcW w:w="1276" w:type="dxa"/>
            <w:vAlign w:val="center"/>
          </w:tcPr>
          <w:p w14:paraId="21F620B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A50D74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0A609D3C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77CCEC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A167DA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0161B31F" w14:textId="77777777" w:rsidTr="00340364">
        <w:tc>
          <w:tcPr>
            <w:tcW w:w="2694" w:type="dxa"/>
          </w:tcPr>
          <w:p w14:paraId="34836687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ILS/TACAN</w:t>
            </w:r>
          </w:p>
        </w:tc>
        <w:tc>
          <w:tcPr>
            <w:tcW w:w="1276" w:type="dxa"/>
            <w:vAlign w:val="center"/>
          </w:tcPr>
          <w:p w14:paraId="30010EF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3A76C2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38EDC36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46E241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06AEF0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31424C64" w14:textId="77777777" w:rsidTr="00340364">
        <w:tc>
          <w:tcPr>
            <w:tcW w:w="2694" w:type="dxa"/>
          </w:tcPr>
          <w:p w14:paraId="1C21673C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MLS/DME N</w:t>
            </w:r>
          </w:p>
        </w:tc>
        <w:tc>
          <w:tcPr>
            <w:tcW w:w="1276" w:type="dxa"/>
            <w:vAlign w:val="center"/>
          </w:tcPr>
          <w:p w14:paraId="48821A6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23BA9D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05EF52C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946920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35DD1B1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4191DC21" w14:textId="77777777" w:rsidTr="00340364">
        <w:tc>
          <w:tcPr>
            <w:tcW w:w="2694" w:type="dxa"/>
          </w:tcPr>
          <w:p w14:paraId="5779710B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MLS/DME P</w:t>
            </w:r>
          </w:p>
        </w:tc>
        <w:tc>
          <w:tcPr>
            <w:tcW w:w="1276" w:type="dxa"/>
            <w:vAlign w:val="center"/>
          </w:tcPr>
          <w:p w14:paraId="68F28F3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6DBB4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276" w:type="dxa"/>
            <w:vAlign w:val="center"/>
          </w:tcPr>
          <w:p w14:paraId="58B65B6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DD324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EDE4F3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873749" w:rsidRPr="006D7BA2" w14:paraId="00597416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13B6AE17" w14:textId="77777777" w:rsidR="006D7BA2" w:rsidRPr="006D7BA2" w:rsidRDefault="006D7BA2" w:rsidP="006D7BA2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2416280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16CA08B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F57B862" w14:textId="77777777" w:rsidR="006D7BA2" w:rsidRPr="006D7BA2" w:rsidRDefault="0092483D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Range Power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34950CF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EADE5E5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6D7BA2" w:rsidRPr="00BE607C" w14:paraId="530A1DE3" w14:textId="77777777" w:rsidTr="00340364">
        <w:tc>
          <w:tcPr>
            <w:tcW w:w="2694" w:type="dxa"/>
          </w:tcPr>
          <w:p w14:paraId="02C72712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Terminal</w:t>
            </w:r>
          </w:p>
        </w:tc>
        <w:tc>
          <w:tcPr>
            <w:tcW w:w="1276" w:type="dxa"/>
            <w:vAlign w:val="center"/>
          </w:tcPr>
          <w:p w14:paraId="2D327E1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51AE73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4252AD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T</w:t>
            </w:r>
          </w:p>
        </w:tc>
        <w:tc>
          <w:tcPr>
            <w:tcW w:w="1276" w:type="dxa"/>
            <w:vAlign w:val="center"/>
          </w:tcPr>
          <w:p w14:paraId="50EA6ED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CAAE46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696F7772" w14:textId="77777777" w:rsidTr="00340364">
        <w:tc>
          <w:tcPr>
            <w:tcW w:w="2694" w:type="dxa"/>
          </w:tcPr>
          <w:p w14:paraId="462963B5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Low Altitude</w:t>
            </w:r>
          </w:p>
        </w:tc>
        <w:tc>
          <w:tcPr>
            <w:tcW w:w="1276" w:type="dxa"/>
            <w:vAlign w:val="center"/>
          </w:tcPr>
          <w:p w14:paraId="3CE2F33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999645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AC266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L</w:t>
            </w:r>
          </w:p>
        </w:tc>
        <w:tc>
          <w:tcPr>
            <w:tcW w:w="1276" w:type="dxa"/>
            <w:vAlign w:val="center"/>
          </w:tcPr>
          <w:p w14:paraId="3349A5A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B6554B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0772D68E" w14:textId="77777777" w:rsidTr="00340364">
        <w:tc>
          <w:tcPr>
            <w:tcW w:w="2694" w:type="dxa"/>
          </w:tcPr>
          <w:p w14:paraId="74464C7E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High Altitude</w:t>
            </w:r>
          </w:p>
        </w:tc>
        <w:tc>
          <w:tcPr>
            <w:tcW w:w="1276" w:type="dxa"/>
            <w:vAlign w:val="center"/>
          </w:tcPr>
          <w:p w14:paraId="47F1762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54FBF0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F5FE36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0CA3D64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4608FA1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68FD38AC" w14:textId="77777777" w:rsidTr="00340364">
        <w:tc>
          <w:tcPr>
            <w:tcW w:w="2694" w:type="dxa"/>
          </w:tcPr>
          <w:p w14:paraId="5B9DA880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Undefined</w:t>
            </w:r>
          </w:p>
        </w:tc>
        <w:tc>
          <w:tcPr>
            <w:tcW w:w="1276" w:type="dxa"/>
            <w:vAlign w:val="center"/>
          </w:tcPr>
          <w:p w14:paraId="4A562911" w14:textId="77777777" w:rsidR="006D7BA2" w:rsidRPr="00BE607C" w:rsidRDefault="006D7BA2" w:rsidP="00D71E01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72409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8251C1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U</w:t>
            </w:r>
          </w:p>
        </w:tc>
        <w:tc>
          <w:tcPr>
            <w:tcW w:w="1276" w:type="dxa"/>
            <w:vAlign w:val="center"/>
          </w:tcPr>
          <w:p w14:paraId="52B3E83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E0467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795ACFFA" w14:textId="77777777" w:rsidTr="00340364">
        <w:tc>
          <w:tcPr>
            <w:tcW w:w="2694" w:type="dxa"/>
          </w:tcPr>
          <w:p w14:paraId="557403B6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ILS/TACAN</w:t>
            </w:r>
          </w:p>
        </w:tc>
        <w:tc>
          <w:tcPr>
            <w:tcW w:w="1276" w:type="dxa"/>
            <w:vAlign w:val="center"/>
          </w:tcPr>
          <w:p w14:paraId="5EBF462A" w14:textId="77777777" w:rsidR="006D7BA2" w:rsidRPr="00BE607C" w:rsidRDefault="006D7BA2" w:rsidP="00D71E01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AF3AC6C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12A8C0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784B4F8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C37879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92483D" w:rsidRPr="006D7BA2" w14:paraId="02EE9B1D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2BE99558" w14:textId="77777777" w:rsidR="0092483D" w:rsidRPr="006D7BA2" w:rsidRDefault="0092483D" w:rsidP="0092483D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B131D9F" w14:textId="77777777" w:rsidR="0092483D" w:rsidRPr="006D7BA2" w:rsidRDefault="0092483D" w:rsidP="00D71E01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7642FA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9842FA6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14:paraId="2F24A5F5" w14:textId="77777777" w:rsidR="0092483D" w:rsidRPr="006D7BA2" w:rsidRDefault="0092483D" w:rsidP="00873749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Additional Information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BFF79C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92483D" w:rsidRPr="00BE607C" w14:paraId="15596B47" w14:textId="77777777" w:rsidTr="00340364">
        <w:tc>
          <w:tcPr>
            <w:tcW w:w="2694" w:type="dxa"/>
          </w:tcPr>
          <w:p w14:paraId="16C14B47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Bias ILS/DME or ILS/TACAN</w:t>
            </w:r>
          </w:p>
        </w:tc>
        <w:tc>
          <w:tcPr>
            <w:tcW w:w="1276" w:type="dxa"/>
            <w:vAlign w:val="center"/>
          </w:tcPr>
          <w:p w14:paraId="1071AEED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507331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D600860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82E222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D</w:t>
            </w:r>
          </w:p>
        </w:tc>
        <w:tc>
          <w:tcPr>
            <w:tcW w:w="1276" w:type="dxa"/>
            <w:vAlign w:val="center"/>
          </w:tcPr>
          <w:p w14:paraId="1CE1968D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B64819B" w14:textId="77777777" w:rsidTr="00340364">
        <w:tc>
          <w:tcPr>
            <w:tcW w:w="2694" w:type="dxa"/>
          </w:tcPr>
          <w:p w14:paraId="2275444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Automatic Transcribed Weather Broadcast</w:t>
            </w:r>
          </w:p>
        </w:tc>
        <w:tc>
          <w:tcPr>
            <w:tcW w:w="1276" w:type="dxa"/>
            <w:vAlign w:val="center"/>
          </w:tcPr>
          <w:p w14:paraId="07C94E8F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0D7739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7AC8DD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578B209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</w:t>
            </w:r>
          </w:p>
        </w:tc>
        <w:tc>
          <w:tcPr>
            <w:tcW w:w="1276" w:type="dxa"/>
            <w:vAlign w:val="center"/>
          </w:tcPr>
          <w:p w14:paraId="2252BE8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D6540FB" w14:textId="77777777" w:rsidTr="00340364">
        <w:tc>
          <w:tcPr>
            <w:tcW w:w="2694" w:type="dxa"/>
          </w:tcPr>
          <w:p w14:paraId="39CD107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Scheduled Weather Broadcast</w:t>
            </w:r>
          </w:p>
        </w:tc>
        <w:tc>
          <w:tcPr>
            <w:tcW w:w="1276" w:type="dxa"/>
            <w:vAlign w:val="center"/>
          </w:tcPr>
          <w:p w14:paraId="0AFD9A6C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E19D802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080961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00B20F6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  <w:tc>
          <w:tcPr>
            <w:tcW w:w="1276" w:type="dxa"/>
            <w:vAlign w:val="center"/>
          </w:tcPr>
          <w:p w14:paraId="25FC5C14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03B6E6CD" w14:textId="77777777" w:rsidTr="00340364">
        <w:tc>
          <w:tcPr>
            <w:tcW w:w="2694" w:type="dxa"/>
          </w:tcPr>
          <w:p w14:paraId="107AD599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 voice on Frequency</w:t>
            </w:r>
          </w:p>
        </w:tc>
        <w:tc>
          <w:tcPr>
            <w:tcW w:w="1276" w:type="dxa"/>
            <w:vAlign w:val="center"/>
          </w:tcPr>
          <w:p w14:paraId="5360FE16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B0071F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B215172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83E63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W</w:t>
            </w:r>
          </w:p>
        </w:tc>
        <w:tc>
          <w:tcPr>
            <w:tcW w:w="1276" w:type="dxa"/>
            <w:vAlign w:val="center"/>
          </w:tcPr>
          <w:p w14:paraId="0C6E6F77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24D06DF" w14:textId="77777777" w:rsidTr="00340364">
        <w:tc>
          <w:tcPr>
            <w:tcW w:w="2694" w:type="dxa"/>
          </w:tcPr>
          <w:p w14:paraId="1AC0ED4A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Voice on Frequency</w:t>
            </w:r>
          </w:p>
        </w:tc>
        <w:tc>
          <w:tcPr>
            <w:tcW w:w="1276" w:type="dxa"/>
            <w:vAlign w:val="center"/>
          </w:tcPr>
          <w:p w14:paraId="765BE6CD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EB24C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9200314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C22F5B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276" w:type="dxa"/>
            <w:vAlign w:val="center"/>
          </w:tcPr>
          <w:p w14:paraId="2439A3C8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6D7BA2" w14:paraId="1D5A0409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700D8355" w14:textId="77777777" w:rsidR="0092483D" w:rsidRPr="006D7BA2" w:rsidRDefault="0092483D" w:rsidP="0092483D">
            <w:pPr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1744A6A" w14:textId="77777777" w:rsidR="0092483D" w:rsidRPr="006D7BA2" w:rsidRDefault="0092483D" w:rsidP="00D71E01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557AC2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F737635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B8AB1C9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2D34064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  <w:t>Collocation</w:t>
            </w:r>
          </w:p>
        </w:tc>
      </w:tr>
      <w:tr w:rsidR="0092483D" w:rsidRPr="00BE607C" w14:paraId="0123164F" w14:textId="77777777" w:rsidTr="00340364">
        <w:tc>
          <w:tcPr>
            <w:tcW w:w="2694" w:type="dxa"/>
          </w:tcPr>
          <w:p w14:paraId="2159A09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Collocated Navaid</w:t>
            </w:r>
          </w:p>
        </w:tc>
        <w:tc>
          <w:tcPr>
            <w:tcW w:w="1276" w:type="dxa"/>
            <w:vAlign w:val="center"/>
          </w:tcPr>
          <w:p w14:paraId="06729A19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58E715E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A01D81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D98CF88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A5E5D03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</w:tr>
      <w:tr w:rsidR="0092483D" w:rsidRPr="00BE607C" w14:paraId="48048400" w14:textId="77777777" w:rsidTr="00340364">
        <w:tc>
          <w:tcPr>
            <w:tcW w:w="2694" w:type="dxa"/>
          </w:tcPr>
          <w:p w14:paraId="3A1B7C7D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Non-Collocated Navaid</w:t>
            </w:r>
          </w:p>
        </w:tc>
        <w:tc>
          <w:tcPr>
            <w:tcW w:w="1276" w:type="dxa"/>
            <w:vAlign w:val="center"/>
          </w:tcPr>
          <w:p w14:paraId="4B838C32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10A635BB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367F90F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6CAA2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6BB3C49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</w:t>
            </w:r>
          </w:p>
        </w:tc>
      </w:tr>
    </w:tbl>
    <w:p w14:paraId="7048D8C7" w14:textId="4FC33B99" w:rsidR="00BC6849" w:rsidRDefault="00BC6849" w:rsidP="006D7BA2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0FD237C6" w14:textId="77777777" w:rsidR="00BC6849" w:rsidRDefault="00BC6849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14:paraId="0EB25C95" w14:textId="20D3075D" w:rsidR="00BC6849" w:rsidRPr="009E0581" w:rsidRDefault="00BC6849" w:rsidP="00BC6849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6115" w:name="_Ref80649746"/>
      <w:bookmarkStart w:id="6116" w:name="_Ref80649847"/>
      <w:bookmarkStart w:id="6117" w:name="_Toc139626235"/>
      <w:r>
        <w:rPr>
          <w:rFonts w:ascii="Segoe UI Light" w:hAnsi="Segoe UI Light" w:cs="Segoe UI Light"/>
          <w:b/>
          <w:sz w:val="28"/>
          <w:szCs w:val="28"/>
        </w:rPr>
        <w:lastRenderedPageBreak/>
        <w:t>NDB</w:t>
      </w:r>
      <w:r w:rsidRPr="009E0581">
        <w:rPr>
          <w:rFonts w:ascii="Segoe UI Light" w:hAnsi="Segoe UI Light" w:cs="Segoe UI Light"/>
          <w:b/>
          <w:sz w:val="28"/>
          <w:szCs w:val="28"/>
        </w:rPr>
        <w:t xml:space="preserve"> Class</w:t>
      </w:r>
      <w:bookmarkEnd w:id="6115"/>
      <w:bookmarkEnd w:id="6116"/>
      <w:bookmarkEnd w:id="6117"/>
    </w:p>
    <w:tbl>
      <w:tblPr>
        <w:tblStyle w:val="TableGrid"/>
        <w:tblW w:w="9074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276"/>
        <w:gridCol w:w="1276"/>
        <w:gridCol w:w="1276"/>
      </w:tblGrid>
      <w:tr w:rsidR="00BC6849" w:rsidRPr="00D2556F" w14:paraId="027FF573" w14:textId="77777777" w:rsidTr="00353488">
        <w:tc>
          <w:tcPr>
            <w:tcW w:w="2694" w:type="dxa"/>
            <w:tcBorders>
              <w:top w:val="nil"/>
              <w:left w:val="nil"/>
            </w:tcBorders>
            <w:shd w:val="clear" w:color="auto" w:fill="auto"/>
          </w:tcPr>
          <w:p w14:paraId="6B9675B3" w14:textId="77777777" w:rsidR="00BC6849" w:rsidRPr="00D2556F" w:rsidRDefault="00BC6849" w:rsidP="00353488">
            <w:pPr>
              <w:rPr>
                <w:rFonts w:ascii="Segoe UI Light" w:hAnsi="Segoe UI Light" w:cs="Courier New"/>
                <w:b/>
                <w:color w:val="FFFFFF" w:themeColor="background1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062E4F5D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9A755AA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638E1B0B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DB06F5A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4ACC149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5</w:t>
            </w:r>
          </w:p>
        </w:tc>
      </w:tr>
      <w:tr w:rsidR="00BC6849" w:rsidRPr="006D7BA2" w14:paraId="1A307348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01F7EDC9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Facility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F69E38F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4B9D8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2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BE6A878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AD9E36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3F6B2A7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28AE41E9" w14:textId="77777777" w:rsidTr="00353488">
        <w:tc>
          <w:tcPr>
            <w:tcW w:w="2694" w:type="dxa"/>
          </w:tcPr>
          <w:p w14:paraId="4FC356FD" w14:textId="037C780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NDB</w:t>
            </w:r>
          </w:p>
        </w:tc>
        <w:tc>
          <w:tcPr>
            <w:tcW w:w="1276" w:type="dxa"/>
            <w:vAlign w:val="center"/>
          </w:tcPr>
          <w:p w14:paraId="13ED0CD7" w14:textId="454E9CD9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0812614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2AE47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8AA25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837F1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716DAD18" w14:textId="77777777" w:rsidTr="00353488">
        <w:tc>
          <w:tcPr>
            <w:tcW w:w="2694" w:type="dxa"/>
          </w:tcPr>
          <w:p w14:paraId="40234ADB" w14:textId="131124D4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SABH</w:t>
            </w:r>
          </w:p>
        </w:tc>
        <w:tc>
          <w:tcPr>
            <w:tcW w:w="1276" w:type="dxa"/>
            <w:vAlign w:val="center"/>
          </w:tcPr>
          <w:p w14:paraId="24FB8AC7" w14:textId="73E3F876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276" w:type="dxa"/>
            <w:vAlign w:val="center"/>
          </w:tcPr>
          <w:p w14:paraId="6107B840" w14:textId="3E4A76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03465C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531B77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F59571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73171B13" w14:textId="77777777" w:rsidTr="00353488">
        <w:tc>
          <w:tcPr>
            <w:tcW w:w="2694" w:type="dxa"/>
          </w:tcPr>
          <w:p w14:paraId="179658F9" w14:textId="04E0C74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Marine Bacon</w:t>
            </w:r>
          </w:p>
        </w:tc>
        <w:tc>
          <w:tcPr>
            <w:tcW w:w="1276" w:type="dxa"/>
            <w:vAlign w:val="center"/>
          </w:tcPr>
          <w:p w14:paraId="7DE0079E" w14:textId="0BBFB996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16913D53" w14:textId="49AF947D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EA559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4E37EA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7E372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1E898784" w14:textId="77777777" w:rsidTr="00353488">
        <w:tc>
          <w:tcPr>
            <w:tcW w:w="2694" w:type="dxa"/>
          </w:tcPr>
          <w:p w14:paraId="5876996B" w14:textId="492C27D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Inner Marker</w:t>
            </w:r>
          </w:p>
        </w:tc>
        <w:tc>
          <w:tcPr>
            <w:tcW w:w="1276" w:type="dxa"/>
            <w:vAlign w:val="center"/>
          </w:tcPr>
          <w:p w14:paraId="58E87EE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A59465F" w14:textId="75C4D4DE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7DED9E4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FDDD59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C5907B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5E864DE0" w14:textId="77777777" w:rsidTr="00353488">
        <w:tc>
          <w:tcPr>
            <w:tcW w:w="2694" w:type="dxa"/>
          </w:tcPr>
          <w:p w14:paraId="1D20A7D9" w14:textId="5686C560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Middle Marker</w:t>
            </w:r>
          </w:p>
        </w:tc>
        <w:tc>
          <w:tcPr>
            <w:tcW w:w="1276" w:type="dxa"/>
            <w:vAlign w:val="center"/>
          </w:tcPr>
          <w:p w14:paraId="08D401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85BCA7A" w14:textId="6AD168A5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0473863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EEF8713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61DC11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403F8D8F" w14:textId="77777777" w:rsidTr="00353488">
        <w:tc>
          <w:tcPr>
            <w:tcW w:w="2694" w:type="dxa"/>
          </w:tcPr>
          <w:p w14:paraId="61666A22" w14:textId="3A569EAF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Outer Marker</w:t>
            </w:r>
          </w:p>
        </w:tc>
        <w:tc>
          <w:tcPr>
            <w:tcW w:w="1276" w:type="dxa"/>
            <w:vAlign w:val="center"/>
          </w:tcPr>
          <w:p w14:paraId="3102797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F9846B" w14:textId="6918FA0C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D59E8B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40B6C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6AFC5A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043B3A81" w14:textId="77777777" w:rsidTr="00353488">
        <w:tc>
          <w:tcPr>
            <w:tcW w:w="2694" w:type="dxa"/>
          </w:tcPr>
          <w:p w14:paraId="61268F9F" w14:textId="7E2CA368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Back Marker</w:t>
            </w:r>
          </w:p>
        </w:tc>
        <w:tc>
          <w:tcPr>
            <w:tcW w:w="1276" w:type="dxa"/>
            <w:vAlign w:val="center"/>
          </w:tcPr>
          <w:p w14:paraId="1F60BD73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D50B3D3" w14:textId="54AE35F3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7C0F97B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D3B4CAB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F9479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6D7BA2" w14:paraId="22EFC2C9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26000939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6E856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D01AFD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C4A87F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Range Power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780E999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78E8E2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5DFFB24A" w14:textId="77777777" w:rsidTr="00353488">
        <w:tc>
          <w:tcPr>
            <w:tcW w:w="2694" w:type="dxa"/>
          </w:tcPr>
          <w:p w14:paraId="63106C57" w14:textId="112399E7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200 Watts or More</w:t>
            </w:r>
          </w:p>
        </w:tc>
        <w:tc>
          <w:tcPr>
            <w:tcW w:w="1276" w:type="dxa"/>
            <w:vAlign w:val="center"/>
          </w:tcPr>
          <w:p w14:paraId="08191ED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C12B1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A01841" w14:textId="67B8A5A7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47CF673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AB71DD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07D6B356" w14:textId="77777777" w:rsidTr="00353488">
        <w:tc>
          <w:tcPr>
            <w:tcW w:w="2694" w:type="dxa"/>
          </w:tcPr>
          <w:p w14:paraId="3567B94B" w14:textId="6577FC52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50 to 1999 Watts</w:t>
            </w:r>
          </w:p>
        </w:tc>
        <w:tc>
          <w:tcPr>
            <w:tcW w:w="1276" w:type="dxa"/>
            <w:vAlign w:val="center"/>
          </w:tcPr>
          <w:p w14:paraId="673C481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A7608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2E9BF1" w14:textId="15CC7D62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blank</w:t>
            </w:r>
          </w:p>
        </w:tc>
        <w:tc>
          <w:tcPr>
            <w:tcW w:w="1276" w:type="dxa"/>
            <w:vAlign w:val="center"/>
          </w:tcPr>
          <w:p w14:paraId="05214D4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99EB01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700B2FA5" w14:textId="77777777" w:rsidTr="00353488">
        <w:tc>
          <w:tcPr>
            <w:tcW w:w="2694" w:type="dxa"/>
          </w:tcPr>
          <w:p w14:paraId="52AA8E35" w14:textId="7A6BAA38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25 to Less Than 50</w:t>
            </w:r>
          </w:p>
        </w:tc>
        <w:tc>
          <w:tcPr>
            <w:tcW w:w="1276" w:type="dxa"/>
            <w:vAlign w:val="center"/>
          </w:tcPr>
          <w:p w14:paraId="741E684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939AF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AD365F" w14:textId="0D37584D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3A0BB44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E0FD27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3174226C" w14:textId="77777777" w:rsidTr="00353488">
        <w:tc>
          <w:tcPr>
            <w:tcW w:w="2694" w:type="dxa"/>
          </w:tcPr>
          <w:p w14:paraId="782FC127" w14:textId="2B59C10C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Less Than 25 Watts</w:t>
            </w:r>
          </w:p>
        </w:tc>
        <w:tc>
          <w:tcPr>
            <w:tcW w:w="1276" w:type="dxa"/>
            <w:vAlign w:val="center"/>
          </w:tcPr>
          <w:p w14:paraId="5B11EAE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96CA15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7774EA4" w14:textId="647C95AD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L</w:t>
            </w:r>
          </w:p>
        </w:tc>
        <w:tc>
          <w:tcPr>
            <w:tcW w:w="1276" w:type="dxa"/>
            <w:vAlign w:val="center"/>
          </w:tcPr>
          <w:p w14:paraId="7710CB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6D62C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6D7BA2" w14:paraId="157E6EFB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1567A56D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44208FC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5F82D7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2B3D08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14:paraId="48D14E52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Additional Information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0B687A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7AA05EF1" w14:textId="77777777" w:rsidTr="00353488">
        <w:tc>
          <w:tcPr>
            <w:tcW w:w="2694" w:type="dxa"/>
          </w:tcPr>
          <w:p w14:paraId="7CA8AD30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Automatic Transcribed Weather Broadcast</w:t>
            </w:r>
          </w:p>
        </w:tc>
        <w:tc>
          <w:tcPr>
            <w:tcW w:w="1276" w:type="dxa"/>
            <w:vAlign w:val="center"/>
          </w:tcPr>
          <w:p w14:paraId="6E09050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B1270F2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D83F5E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A7DF18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</w:t>
            </w:r>
          </w:p>
        </w:tc>
        <w:tc>
          <w:tcPr>
            <w:tcW w:w="1276" w:type="dxa"/>
            <w:vAlign w:val="center"/>
          </w:tcPr>
          <w:p w14:paraId="1CA82BA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702794DB" w14:textId="77777777" w:rsidTr="00353488">
        <w:tc>
          <w:tcPr>
            <w:tcW w:w="2694" w:type="dxa"/>
          </w:tcPr>
          <w:p w14:paraId="75672E3F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Scheduled Weather Broadcast</w:t>
            </w:r>
          </w:p>
        </w:tc>
        <w:tc>
          <w:tcPr>
            <w:tcW w:w="1276" w:type="dxa"/>
            <w:vAlign w:val="center"/>
          </w:tcPr>
          <w:p w14:paraId="126619E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1FC85D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FA84C0B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67A3D6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  <w:tc>
          <w:tcPr>
            <w:tcW w:w="1276" w:type="dxa"/>
            <w:vAlign w:val="center"/>
          </w:tcPr>
          <w:p w14:paraId="4A92788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7C6EA117" w14:textId="77777777" w:rsidTr="00353488">
        <w:tc>
          <w:tcPr>
            <w:tcW w:w="2694" w:type="dxa"/>
          </w:tcPr>
          <w:p w14:paraId="39869B62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 voice on Frequency</w:t>
            </w:r>
          </w:p>
        </w:tc>
        <w:tc>
          <w:tcPr>
            <w:tcW w:w="1276" w:type="dxa"/>
            <w:vAlign w:val="center"/>
          </w:tcPr>
          <w:p w14:paraId="7C03C1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734DF8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26FD38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171380B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W</w:t>
            </w:r>
          </w:p>
        </w:tc>
        <w:tc>
          <w:tcPr>
            <w:tcW w:w="1276" w:type="dxa"/>
            <w:vAlign w:val="center"/>
          </w:tcPr>
          <w:p w14:paraId="623DEB0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5B6AD607" w14:textId="77777777" w:rsidTr="00353488">
        <w:tc>
          <w:tcPr>
            <w:tcW w:w="2694" w:type="dxa"/>
          </w:tcPr>
          <w:p w14:paraId="3B26F3FB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Voice on Frequency</w:t>
            </w:r>
          </w:p>
        </w:tc>
        <w:tc>
          <w:tcPr>
            <w:tcW w:w="1276" w:type="dxa"/>
            <w:vAlign w:val="center"/>
          </w:tcPr>
          <w:p w14:paraId="606AAB2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7345E7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F17F12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48AAEB2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276" w:type="dxa"/>
            <w:vAlign w:val="center"/>
          </w:tcPr>
          <w:p w14:paraId="175CBA7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6D7BA2" w14:paraId="7476ED02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2CA1A01D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883CA5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88B640D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68A25F5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CDEFCAD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1903610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  <w:t>Collocation</w:t>
            </w:r>
          </w:p>
        </w:tc>
      </w:tr>
      <w:tr w:rsidR="00BC6849" w:rsidRPr="00BE607C" w14:paraId="13290166" w14:textId="77777777" w:rsidTr="00353488">
        <w:tc>
          <w:tcPr>
            <w:tcW w:w="2694" w:type="dxa"/>
          </w:tcPr>
          <w:p w14:paraId="116F66D5" w14:textId="2874629B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fr-FR"/>
              </w:rPr>
              <w:t>BFO Operation</w:t>
            </w:r>
          </w:p>
        </w:tc>
        <w:tc>
          <w:tcPr>
            <w:tcW w:w="1276" w:type="dxa"/>
            <w:vAlign w:val="center"/>
          </w:tcPr>
          <w:p w14:paraId="79C8ABA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26E214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60055B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5E5706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E14E884" w14:textId="1EE08904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</w:tr>
    </w:tbl>
    <w:p w14:paraId="28408F39" w14:textId="77777777" w:rsidR="006D7BA2" w:rsidRPr="006D7BA2" w:rsidRDefault="006D7BA2" w:rsidP="006D7BA2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35B12FE6" w14:textId="77777777" w:rsidR="004B283E" w:rsidRDefault="004B283E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14:paraId="698749B8" w14:textId="77777777" w:rsidR="004B283E" w:rsidRDefault="004B283E" w:rsidP="004B283E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</w:rPr>
      </w:pPr>
      <w:bookmarkStart w:id="6118" w:name="_Ref461694421"/>
      <w:bookmarkStart w:id="6119" w:name="_Toc139626236"/>
      <w:r w:rsidRPr="004B283E">
        <w:rPr>
          <w:rFonts w:ascii="Segoe UI Light" w:hAnsi="Segoe UI Light" w:cs="Segoe UI Light"/>
          <w:b/>
          <w:sz w:val="28"/>
          <w:szCs w:val="28"/>
        </w:rPr>
        <w:lastRenderedPageBreak/>
        <w:t>Waypoint Description Code</w:t>
      </w:r>
      <w:bookmarkEnd w:id="6118"/>
      <w:bookmarkEnd w:id="61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99"/>
        <w:gridCol w:w="1192"/>
        <w:gridCol w:w="1192"/>
        <w:gridCol w:w="1192"/>
        <w:gridCol w:w="1192"/>
      </w:tblGrid>
      <w:tr w:rsidR="002A065D" w:rsidRPr="00340364" w14:paraId="773BAF1E" w14:textId="77777777" w:rsidTr="00340364">
        <w:tc>
          <w:tcPr>
            <w:tcW w:w="4299" w:type="dxa"/>
            <w:shd w:val="clear" w:color="auto" w:fill="9CC2E5" w:themeFill="accent1" w:themeFillTint="99"/>
          </w:tcPr>
          <w:p w14:paraId="0623F668" w14:textId="77777777" w:rsidR="002A065D" w:rsidRPr="00340364" w:rsidRDefault="002A065D" w:rsidP="002A065D">
            <w:pPr>
              <w:rPr>
                <w:rFonts w:ascii="Segoe UI Light" w:hAnsi="Segoe UI Light"/>
                <w:b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2CB0B01A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1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11609164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2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40B668CB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3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30DF07D1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4</w:t>
            </w:r>
          </w:p>
        </w:tc>
      </w:tr>
      <w:tr w:rsidR="002A065D" w14:paraId="6EB691A1" w14:textId="77777777" w:rsidTr="00340364">
        <w:tc>
          <w:tcPr>
            <w:tcW w:w="4299" w:type="dxa"/>
          </w:tcPr>
          <w:p w14:paraId="47BA1C11" w14:textId="77777777" w:rsidR="002A065D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Airport as Waypoint</w:t>
            </w:r>
          </w:p>
        </w:tc>
        <w:tc>
          <w:tcPr>
            <w:tcW w:w="1192" w:type="dxa"/>
            <w:vAlign w:val="center"/>
          </w:tcPr>
          <w:p w14:paraId="49D38FEB" w14:textId="77777777" w:rsidR="002A065D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A</w:t>
            </w:r>
          </w:p>
        </w:tc>
        <w:tc>
          <w:tcPr>
            <w:tcW w:w="1192" w:type="dxa"/>
            <w:vAlign w:val="center"/>
          </w:tcPr>
          <w:p w14:paraId="5444F8BF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5079113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E557000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4D543D3F" w14:textId="77777777" w:rsidTr="00340364">
        <w:tc>
          <w:tcPr>
            <w:tcW w:w="4299" w:type="dxa"/>
          </w:tcPr>
          <w:p w14:paraId="6CFDC153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Essential Waypoint</w:t>
            </w:r>
          </w:p>
        </w:tc>
        <w:tc>
          <w:tcPr>
            <w:tcW w:w="1192" w:type="dxa"/>
            <w:vAlign w:val="center"/>
          </w:tcPr>
          <w:p w14:paraId="5DEE8676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E</w:t>
            </w:r>
          </w:p>
        </w:tc>
        <w:tc>
          <w:tcPr>
            <w:tcW w:w="1192" w:type="dxa"/>
            <w:vAlign w:val="center"/>
          </w:tcPr>
          <w:p w14:paraId="22A939B5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1178A41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F1FAD9E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5C187625" w14:textId="77777777" w:rsidTr="00340364">
        <w:tc>
          <w:tcPr>
            <w:tcW w:w="4299" w:type="dxa"/>
          </w:tcPr>
          <w:p w14:paraId="33BE723A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Off Airway Waypoint</w:t>
            </w:r>
          </w:p>
        </w:tc>
        <w:tc>
          <w:tcPr>
            <w:tcW w:w="1192" w:type="dxa"/>
            <w:vAlign w:val="center"/>
          </w:tcPr>
          <w:p w14:paraId="2C30FAD5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F</w:t>
            </w:r>
          </w:p>
        </w:tc>
        <w:tc>
          <w:tcPr>
            <w:tcW w:w="1192" w:type="dxa"/>
            <w:vAlign w:val="center"/>
          </w:tcPr>
          <w:p w14:paraId="6E137619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BA68A2D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F0FCC2B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02762132" w14:textId="77777777" w:rsidTr="00340364">
        <w:tc>
          <w:tcPr>
            <w:tcW w:w="4299" w:type="dxa"/>
          </w:tcPr>
          <w:p w14:paraId="31795231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Runway as Waypoint</w:t>
            </w:r>
          </w:p>
        </w:tc>
        <w:tc>
          <w:tcPr>
            <w:tcW w:w="1192" w:type="dxa"/>
            <w:vAlign w:val="center"/>
          </w:tcPr>
          <w:p w14:paraId="1652F918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G</w:t>
            </w:r>
          </w:p>
        </w:tc>
        <w:tc>
          <w:tcPr>
            <w:tcW w:w="1192" w:type="dxa"/>
            <w:vAlign w:val="center"/>
          </w:tcPr>
          <w:p w14:paraId="082AD8A7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EC6245B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426D9EE9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2B06D776" w14:textId="77777777" w:rsidTr="00340364">
        <w:tc>
          <w:tcPr>
            <w:tcW w:w="4299" w:type="dxa"/>
          </w:tcPr>
          <w:p w14:paraId="08E438C2" w14:textId="77777777" w:rsidR="00760CAE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Heliport as Waypoint</w:t>
            </w:r>
          </w:p>
        </w:tc>
        <w:tc>
          <w:tcPr>
            <w:tcW w:w="1192" w:type="dxa"/>
            <w:vAlign w:val="center"/>
          </w:tcPr>
          <w:p w14:paraId="366229CB" w14:textId="77777777" w:rsidR="00760CAE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H</w:t>
            </w:r>
          </w:p>
        </w:tc>
        <w:tc>
          <w:tcPr>
            <w:tcW w:w="1192" w:type="dxa"/>
            <w:vAlign w:val="center"/>
          </w:tcPr>
          <w:p w14:paraId="6EEA2DDF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28EEAC77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75B0CCC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6CF85EF2" w14:textId="77777777" w:rsidTr="00340364">
        <w:tc>
          <w:tcPr>
            <w:tcW w:w="4299" w:type="dxa"/>
          </w:tcPr>
          <w:p w14:paraId="40848C2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NDB navaid as Waypoint</w:t>
            </w:r>
          </w:p>
        </w:tc>
        <w:tc>
          <w:tcPr>
            <w:tcW w:w="1192" w:type="dxa"/>
            <w:vAlign w:val="center"/>
          </w:tcPr>
          <w:p w14:paraId="3802910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</w:t>
            </w:r>
          </w:p>
        </w:tc>
        <w:tc>
          <w:tcPr>
            <w:tcW w:w="1192" w:type="dxa"/>
            <w:vAlign w:val="center"/>
          </w:tcPr>
          <w:p w14:paraId="5582D55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173E7678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2539E9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71483542" w14:textId="77777777" w:rsidTr="00340364">
        <w:tc>
          <w:tcPr>
            <w:tcW w:w="4299" w:type="dxa"/>
          </w:tcPr>
          <w:p w14:paraId="0F5F646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Phantom Waypoint</w:t>
            </w:r>
          </w:p>
        </w:tc>
        <w:tc>
          <w:tcPr>
            <w:tcW w:w="1192" w:type="dxa"/>
            <w:vAlign w:val="center"/>
          </w:tcPr>
          <w:p w14:paraId="599C5C7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P</w:t>
            </w:r>
          </w:p>
        </w:tc>
        <w:tc>
          <w:tcPr>
            <w:tcW w:w="1192" w:type="dxa"/>
            <w:vAlign w:val="center"/>
          </w:tcPr>
          <w:p w14:paraId="5E94749B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04A58A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F38635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060BE5A3" w14:textId="77777777" w:rsidTr="00340364">
        <w:tc>
          <w:tcPr>
            <w:tcW w:w="4299" w:type="dxa"/>
          </w:tcPr>
          <w:p w14:paraId="7A300ABA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Non-Essential Waypoint</w:t>
            </w:r>
          </w:p>
        </w:tc>
        <w:tc>
          <w:tcPr>
            <w:tcW w:w="1192" w:type="dxa"/>
            <w:vAlign w:val="center"/>
          </w:tcPr>
          <w:p w14:paraId="20187530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R</w:t>
            </w:r>
          </w:p>
        </w:tc>
        <w:tc>
          <w:tcPr>
            <w:tcW w:w="1192" w:type="dxa"/>
            <w:vAlign w:val="center"/>
          </w:tcPr>
          <w:p w14:paraId="6554706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369019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1E6E3C4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46AD9AA5" w14:textId="77777777" w:rsidTr="00340364">
        <w:tc>
          <w:tcPr>
            <w:tcW w:w="4299" w:type="dxa"/>
          </w:tcPr>
          <w:p w14:paraId="11755045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Transition Essential Waypoint</w:t>
            </w:r>
          </w:p>
        </w:tc>
        <w:tc>
          <w:tcPr>
            <w:tcW w:w="1192" w:type="dxa"/>
            <w:vAlign w:val="center"/>
          </w:tcPr>
          <w:p w14:paraId="5C95276E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T</w:t>
            </w:r>
          </w:p>
        </w:tc>
        <w:tc>
          <w:tcPr>
            <w:tcW w:w="1192" w:type="dxa"/>
            <w:vAlign w:val="center"/>
          </w:tcPr>
          <w:p w14:paraId="611681E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783283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DAA3B3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5407CBC6" w14:textId="77777777" w:rsidTr="00340364">
        <w:tc>
          <w:tcPr>
            <w:tcW w:w="4299" w:type="dxa"/>
          </w:tcPr>
          <w:p w14:paraId="0D128F99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VHF Navaid as Waypoint</w:t>
            </w:r>
          </w:p>
        </w:tc>
        <w:tc>
          <w:tcPr>
            <w:tcW w:w="1192" w:type="dxa"/>
            <w:vAlign w:val="center"/>
          </w:tcPr>
          <w:p w14:paraId="1C1BAA6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V</w:t>
            </w:r>
          </w:p>
        </w:tc>
        <w:tc>
          <w:tcPr>
            <w:tcW w:w="1192" w:type="dxa"/>
            <w:vAlign w:val="center"/>
          </w:tcPr>
          <w:p w14:paraId="6C646E9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3F3231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195346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165B5934" w14:textId="77777777" w:rsidTr="00340364">
        <w:tc>
          <w:tcPr>
            <w:tcW w:w="4299" w:type="dxa"/>
          </w:tcPr>
          <w:p w14:paraId="4A2156E7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AE58D6">
              <w:rPr>
                <w:rFonts w:ascii="Segoe UI Light" w:hAnsi="Segoe UI Light"/>
                <w:sz w:val="20"/>
                <w:szCs w:val="20"/>
                <w:lang w:val="en-US"/>
              </w:rPr>
              <w:t>end of SID/STAR/IAP route Type</w:t>
            </w:r>
          </w:p>
        </w:tc>
        <w:tc>
          <w:tcPr>
            <w:tcW w:w="1192" w:type="dxa"/>
            <w:vAlign w:val="center"/>
          </w:tcPr>
          <w:p w14:paraId="7C0FB767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1FBE24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B</w:t>
            </w:r>
          </w:p>
        </w:tc>
        <w:tc>
          <w:tcPr>
            <w:tcW w:w="1192" w:type="dxa"/>
            <w:vAlign w:val="center"/>
          </w:tcPr>
          <w:p w14:paraId="372595C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7F03CD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:rsidRPr="00AE58D6" w14:paraId="3A181309" w14:textId="77777777" w:rsidTr="00340364">
        <w:tc>
          <w:tcPr>
            <w:tcW w:w="4299" w:type="dxa"/>
          </w:tcPr>
          <w:p w14:paraId="4979E9D8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AE58D6">
              <w:rPr>
                <w:rFonts w:ascii="Segoe UI Light" w:hAnsi="Segoe UI Light"/>
                <w:sz w:val="20"/>
                <w:szCs w:val="20"/>
                <w:lang w:val="en-US"/>
              </w:rPr>
              <w:t>end of enroute Airway or termin</w:t>
            </w:r>
            <w:r>
              <w:rPr>
                <w:rFonts w:ascii="Segoe UI Light" w:hAnsi="Segoe UI Light"/>
                <w:sz w:val="20"/>
                <w:szCs w:val="20"/>
                <w:lang w:val="en-US"/>
              </w:rPr>
              <w:t>al procedure</w:t>
            </w:r>
          </w:p>
        </w:tc>
        <w:tc>
          <w:tcPr>
            <w:tcW w:w="1192" w:type="dxa"/>
            <w:vAlign w:val="center"/>
          </w:tcPr>
          <w:p w14:paraId="650CE80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B2DFEE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  <w:tc>
          <w:tcPr>
            <w:tcW w:w="1192" w:type="dxa"/>
            <w:vAlign w:val="center"/>
          </w:tcPr>
          <w:p w14:paraId="6E97C94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011132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45A7856C" w14:textId="77777777" w:rsidTr="00340364">
        <w:tc>
          <w:tcPr>
            <w:tcW w:w="4299" w:type="dxa"/>
          </w:tcPr>
          <w:p w14:paraId="489F1AA2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uncharted airway intersection</w:t>
            </w:r>
          </w:p>
        </w:tc>
        <w:tc>
          <w:tcPr>
            <w:tcW w:w="1192" w:type="dxa"/>
            <w:vAlign w:val="center"/>
          </w:tcPr>
          <w:p w14:paraId="1ACD94F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BD79E1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1192" w:type="dxa"/>
            <w:vAlign w:val="center"/>
          </w:tcPr>
          <w:p w14:paraId="79D8CF9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D9FC72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2B78726E" w14:textId="77777777" w:rsidTr="00340364">
        <w:tc>
          <w:tcPr>
            <w:tcW w:w="4299" w:type="dxa"/>
          </w:tcPr>
          <w:p w14:paraId="46B655C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Fly-Over Waypoint</w:t>
            </w:r>
          </w:p>
        </w:tc>
        <w:tc>
          <w:tcPr>
            <w:tcW w:w="1192" w:type="dxa"/>
            <w:vAlign w:val="center"/>
          </w:tcPr>
          <w:p w14:paraId="5C0683F2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100B90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1192" w:type="dxa"/>
            <w:vAlign w:val="center"/>
          </w:tcPr>
          <w:p w14:paraId="13C6FA6B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381892D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51E90F2D" w14:textId="77777777" w:rsidTr="00340364">
        <w:tc>
          <w:tcPr>
            <w:tcW w:w="4299" w:type="dxa"/>
          </w:tcPr>
          <w:p w14:paraId="46CAB77C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unnamed Stepdown Fix After final Approach Fix</w:t>
            </w:r>
          </w:p>
        </w:tc>
        <w:tc>
          <w:tcPr>
            <w:tcW w:w="1192" w:type="dxa"/>
            <w:vAlign w:val="center"/>
          </w:tcPr>
          <w:p w14:paraId="69EDDB7F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50A93F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1DB5C1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1192" w:type="dxa"/>
            <w:vAlign w:val="center"/>
          </w:tcPr>
          <w:p w14:paraId="3768FE1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64CC40F7" w14:textId="77777777" w:rsidTr="00340364">
        <w:tc>
          <w:tcPr>
            <w:tcW w:w="4299" w:type="dxa"/>
          </w:tcPr>
          <w:p w14:paraId="74F8021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unnamed Stepdown Fix before Final Approach Fix</w:t>
            </w:r>
          </w:p>
        </w:tc>
        <w:tc>
          <w:tcPr>
            <w:tcW w:w="1192" w:type="dxa"/>
            <w:vAlign w:val="center"/>
          </w:tcPr>
          <w:p w14:paraId="697631C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65FB8D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143EAD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1192" w:type="dxa"/>
            <w:vAlign w:val="center"/>
          </w:tcPr>
          <w:p w14:paraId="35965F2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75FDDE30" w14:textId="77777777" w:rsidTr="00340364">
        <w:tc>
          <w:tcPr>
            <w:tcW w:w="4299" w:type="dxa"/>
          </w:tcPr>
          <w:p w14:paraId="0AE5249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ATC Compulsory Waypoint</w:t>
            </w:r>
          </w:p>
        </w:tc>
        <w:tc>
          <w:tcPr>
            <w:tcW w:w="1192" w:type="dxa"/>
            <w:vAlign w:val="center"/>
          </w:tcPr>
          <w:p w14:paraId="13BA6F8F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256703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91C528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1192" w:type="dxa"/>
            <w:vAlign w:val="center"/>
          </w:tcPr>
          <w:p w14:paraId="4E9645B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3545F404" w14:textId="77777777" w:rsidTr="00340364">
        <w:tc>
          <w:tcPr>
            <w:tcW w:w="4299" w:type="dxa"/>
          </w:tcPr>
          <w:p w14:paraId="2741CDA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Oceanic Gateway Waypoint</w:t>
            </w:r>
          </w:p>
        </w:tc>
        <w:tc>
          <w:tcPr>
            <w:tcW w:w="1192" w:type="dxa"/>
            <w:vAlign w:val="center"/>
          </w:tcPr>
          <w:p w14:paraId="227C319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187ACE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D01BA9E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</w:t>
            </w:r>
          </w:p>
        </w:tc>
        <w:tc>
          <w:tcPr>
            <w:tcW w:w="1192" w:type="dxa"/>
            <w:vAlign w:val="center"/>
          </w:tcPr>
          <w:p w14:paraId="666113E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48DAFCBD" w14:textId="77777777" w:rsidTr="00340364">
        <w:tc>
          <w:tcPr>
            <w:tcW w:w="4299" w:type="dxa"/>
          </w:tcPr>
          <w:p w14:paraId="57AF0888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First leg of Missed Approach Procedure</w:t>
            </w:r>
          </w:p>
        </w:tc>
        <w:tc>
          <w:tcPr>
            <w:tcW w:w="1192" w:type="dxa"/>
            <w:vAlign w:val="center"/>
          </w:tcPr>
          <w:p w14:paraId="70E72364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E45B94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3E29020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1192" w:type="dxa"/>
            <w:vAlign w:val="center"/>
          </w:tcPr>
          <w:p w14:paraId="25BFC45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100A5581" w14:textId="77777777" w:rsidTr="00340364">
        <w:tc>
          <w:tcPr>
            <w:tcW w:w="4299" w:type="dxa"/>
          </w:tcPr>
          <w:p w14:paraId="141ECA09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Path Point Fix</w:t>
            </w:r>
          </w:p>
        </w:tc>
        <w:tc>
          <w:tcPr>
            <w:tcW w:w="1192" w:type="dxa"/>
            <w:vAlign w:val="center"/>
          </w:tcPr>
          <w:p w14:paraId="7C3979E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406B3C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02C259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1192" w:type="dxa"/>
            <w:vAlign w:val="center"/>
          </w:tcPr>
          <w:p w14:paraId="48AC2B6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0B450818" w14:textId="77777777" w:rsidTr="00340364">
        <w:tc>
          <w:tcPr>
            <w:tcW w:w="4299" w:type="dxa"/>
          </w:tcPr>
          <w:p w14:paraId="777F0117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Named Stepdown Fix</w:t>
            </w:r>
          </w:p>
        </w:tc>
        <w:tc>
          <w:tcPr>
            <w:tcW w:w="1192" w:type="dxa"/>
            <w:vAlign w:val="center"/>
          </w:tcPr>
          <w:p w14:paraId="5E59B74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2D91C9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E2AF27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</w:t>
            </w:r>
          </w:p>
        </w:tc>
        <w:tc>
          <w:tcPr>
            <w:tcW w:w="1192" w:type="dxa"/>
            <w:vAlign w:val="center"/>
          </w:tcPr>
          <w:p w14:paraId="60A3E996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52E3B032" w14:textId="77777777" w:rsidTr="00340364">
        <w:tc>
          <w:tcPr>
            <w:tcW w:w="4299" w:type="dxa"/>
          </w:tcPr>
          <w:p w14:paraId="72544A12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Fix</w:t>
            </w:r>
          </w:p>
        </w:tc>
        <w:tc>
          <w:tcPr>
            <w:tcW w:w="1192" w:type="dxa"/>
            <w:vAlign w:val="center"/>
          </w:tcPr>
          <w:p w14:paraId="26AA8E1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8193A5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AE08B8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355853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</w:tr>
      <w:tr w:rsidR="00AE58D6" w:rsidRPr="00AE58D6" w14:paraId="7EAC682B" w14:textId="77777777" w:rsidTr="00340364">
        <w:tc>
          <w:tcPr>
            <w:tcW w:w="4299" w:type="dxa"/>
          </w:tcPr>
          <w:p w14:paraId="03EB50A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Intermediate Approach Fix</w:t>
            </w:r>
          </w:p>
        </w:tc>
        <w:tc>
          <w:tcPr>
            <w:tcW w:w="1192" w:type="dxa"/>
            <w:vAlign w:val="center"/>
          </w:tcPr>
          <w:p w14:paraId="7580B129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519641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A2172F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0433D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</w:tr>
      <w:tr w:rsidR="00AE58D6" w:rsidRPr="00AE58D6" w14:paraId="008E9CFD" w14:textId="77777777" w:rsidTr="00340364">
        <w:tc>
          <w:tcPr>
            <w:tcW w:w="4299" w:type="dxa"/>
          </w:tcPr>
          <w:p w14:paraId="3725321B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Fix with Holding</w:t>
            </w:r>
          </w:p>
        </w:tc>
        <w:tc>
          <w:tcPr>
            <w:tcW w:w="1192" w:type="dxa"/>
            <w:vAlign w:val="center"/>
          </w:tcPr>
          <w:p w14:paraId="290012A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2D81FC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848EFD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125C1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</w:tr>
      <w:tr w:rsidR="00AE58D6" w:rsidRPr="00AE58D6" w14:paraId="66E4DECF" w14:textId="77777777" w:rsidTr="00340364">
        <w:tc>
          <w:tcPr>
            <w:tcW w:w="4299" w:type="dxa"/>
          </w:tcPr>
          <w:p w14:paraId="7A29463C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with Final Approach Course Fix</w:t>
            </w:r>
          </w:p>
        </w:tc>
        <w:tc>
          <w:tcPr>
            <w:tcW w:w="1192" w:type="dxa"/>
            <w:vAlign w:val="center"/>
          </w:tcPr>
          <w:p w14:paraId="1C787212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3BCEEB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21F861B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E686B2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</w:t>
            </w:r>
          </w:p>
        </w:tc>
      </w:tr>
      <w:tr w:rsidR="00AE58D6" w:rsidRPr="00AE58D6" w14:paraId="7203C18B" w14:textId="77777777" w:rsidTr="00340364">
        <w:tc>
          <w:tcPr>
            <w:tcW w:w="4299" w:type="dxa"/>
          </w:tcPr>
          <w:p w14:paraId="7544AB4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Final End Point Fix</w:t>
            </w:r>
          </w:p>
        </w:tc>
        <w:tc>
          <w:tcPr>
            <w:tcW w:w="1192" w:type="dxa"/>
            <w:vAlign w:val="center"/>
          </w:tcPr>
          <w:p w14:paraId="666AA059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39657F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9B96C3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979000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</w:tr>
      <w:tr w:rsidR="00AE58D6" w:rsidRPr="00AE58D6" w14:paraId="44F062D8" w14:textId="77777777" w:rsidTr="00340364">
        <w:tc>
          <w:tcPr>
            <w:tcW w:w="4299" w:type="dxa"/>
          </w:tcPr>
          <w:p w14:paraId="1524F50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Published Final Approach Fix or Database Final Approach Fix</w:t>
            </w:r>
          </w:p>
        </w:tc>
        <w:tc>
          <w:tcPr>
            <w:tcW w:w="1192" w:type="dxa"/>
            <w:vAlign w:val="center"/>
          </w:tcPr>
          <w:p w14:paraId="45D7AC1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DF18C7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6A6FEE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F8DFB5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</w:tr>
      <w:tr w:rsidR="00AE58D6" w:rsidRPr="00AE58D6" w14:paraId="4574DB30" w14:textId="77777777" w:rsidTr="00340364">
        <w:tc>
          <w:tcPr>
            <w:tcW w:w="4299" w:type="dxa"/>
          </w:tcPr>
          <w:p w14:paraId="550CC651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Holding Fix</w:t>
            </w:r>
          </w:p>
        </w:tc>
        <w:tc>
          <w:tcPr>
            <w:tcW w:w="1192" w:type="dxa"/>
            <w:vAlign w:val="center"/>
          </w:tcPr>
          <w:p w14:paraId="6621071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C18D16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F25EEB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D432F2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</w:t>
            </w:r>
          </w:p>
        </w:tc>
      </w:tr>
      <w:tr w:rsidR="00AE58D6" w:rsidRPr="00AE58D6" w14:paraId="5EBA5611" w14:textId="77777777" w:rsidTr="00340364">
        <w:tc>
          <w:tcPr>
            <w:tcW w:w="4299" w:type="dxa"/>
          </w:tcPr>
          <w:p w14:paraId="2F098932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Final Approach Course Fix</w:t>
            </w:r>
          </w:p>
        </w:tc>
        <w:tc>
          <w:tcPr>
            <w:tcW w:w="1192" w:type="dxa"/>
            <w:vAlign w:val="center"/>
          </w:tcPr>
          <w:p w14:paraId="1BE104F4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287CA8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E7248C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15E038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</w:t>
            </w:r>
          </w:p>
        </w:tc>
      </w:tr>
      <w:tr w:rsidR="00AE58D6" w:rsidRPr="00AE58D6" w14:paraId="42B58846" w14:textId="77777777" w:rsidTr="00340364">
        <w:tc>
          <w:tcPr>
            <w:tcW w:w="4299" w:type="dxa"/>
          </w:tcPr>
          <w:p w14:paraId="2D84A5F7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Published Missed Approach Point Fix</w:t>
            </w:r>
          </w:p>
        </w:tc>
        <w:tc>
          <w:tcPr>
            <w:tcW w:w="1192" w:type="dxa"/>
            <w:vAlign w:val="center"/>
          </w:tcPr>
          <w:p w14:paraId="54DFBBC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633092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EF3B4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671B18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</w:tr>
    </w:tbl>
    <w:p w14:paraId="4939D0A7" w14:textId="77777777" w:rsidR="002A065D" w:rsidRPr="00AE58D6" w:rsidRDefault="002A065D" w:rsidP="002A065D">
      <w:pPr>
        <w:rPr>
          <w:rFonts w:ascii="Segoe UI Light" w:hAnsi="Segoe UI Light"/>
          <w:sz w:val="20"/>
          <w:szCs w:val="20"/>
          <w:lang w:val="en-US"/>
        </w:rPr>
      </w:pPr>
    </w:p>
    <w:p w14:paraId="4A066DBC" w14:textId="77777777" w:rsidR="009C591D" w:rsidRPr="00AE58D6" w:rsidRDefault="009C591D">
      <w:pPr>
        <w:rPr>
          <w:rFonts w:ascii="Courier New" w:hAnsi="Courier New" w:cs="Courier New"/>
          <w:lang w:val="en-US"/>
        </w:rPr>
      </w:pPr>
      <w:r w:rsidRPr="00AE58D6">
        <w:rPr>
          <w:rFonts w:ascii="Courier New" w:hAnsi="Courier New" w:cs="Courier New"/>
          <w:lang w:val="en-US"/>
        </w:rPr>
        <w:br w:type="page"/>
      </w:r>
    </w:p>
    <w:p w14:paraId="73ACA1AE" w14:textId="77777777" w:rsidR="006D7BA2" w:rsidRPr="0024159E" w:rsidRDefault="0024159E" w:rsidP="0024159E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20" w:name="_Ref461692825"/>
      <w:bookmarkStart w:id="6121" w:name="_Toc139626237"/>
      <w:r w:rsidRPr="0024159E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 xml:space="preserve">Waypoint Type for </w:t>
      </w:r>
      <w:r w:rsidR="00FB7521">
        <w:rPr>
          <w:rFonts w:ascii="Segoe UI Light" w:hAnsi="Segoe UI Light" w:cs="Segoe UI Light"/>
          <w:b/>
          <w:sz w:val="28"/>
          <w:szCs w:val="28"/>
          <w:lang w:val="en-US"/>
        </w:rPr>
        <w:t>Enroute</w:t>
      </w:r>
      <w:r w:rsidRPr="0024159E">
        <w:rPr>
          <w:rFonts w:ascii="Segoe UI Light" w:hAnsi="Segoe UI Light" w:cs="Segoe UI Light"/>
          <w:b/>
          <w:sz w:val="28"/>
          <w:szCs w:val="28"/>
          <w:lang w:val="en-US"/>
        </w:rPr>
        <w:t xml:space="preserve"> Waypoints (EA)</w:t>
      </w:r>
      <w:bookmarkEnd w:id="6120"/>
      <w:bookmarkEnd w:id="61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2"/>
        <w:gridCol w:w="992"/>
        <w:gridCol w:w="851"/>
        <w:gridCol w:w="845"/>
      </w:tblGrid>
      <w:tr w:rsidR="0024159E" w:rsidRPr="00D2556F" w14:paraId="6367DF39" w14:textId="77777777" w:rsidTr="00D2556F">
        <w:trPr>
          <w:jc w:val="center"/>
        </w:trPr>
        <w:tc>
          <w:tcPr>
            <w:tcW w:w="6374" w:type="dxa"/>
            <w:shd w:val="clear" w:color="auto" w:fill="9CC2E5" w:themeFill="accent1" w:themeFillTint="99"/>
            <w:vAlign w:val="center"/>
          </w:tcPr>
          <w:p w14:paraId="40C38EFD" w14:textId="77777777" w:rsidR="0024159E" w:rsidRPr="00D2556F" w:rsidRDefault="0024159E" w:rsidP="0024159E">
            <w:pPr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Waypoint Type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295166A3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32DB562E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2</w:t>
            </w:r>
          </w:p>
        </w:tc>
        <w:tc>
          <w:tcPr>
            <w:tcW w:w="845" w:type="dxa"/>
            <w:shd w:val="clear" w:color="auto" w:fill="9CC2E5" w:themeFill="accent1" w:themeFillTint="99"/>
            <w:vAlign w:val="center"/>
          </w:tcPr>
          <w:p w14:paraId="2385E9D2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3</w:t>
            </w:r>
          </w:p>
        </w:tc>
      </w:tr>
      <w:tr w:rsidR="0024159E" w:rsidRPr="0024159E" w14:paraId="60189B66" w14:textId="77777777" w:rsidTr="007B7D44">
        <w:trPr>
          <w:jc w:val="center"/>
        </w:trPr>
        <w:tc>
          <w:tcPr>
            <w:tcW w:w="6374" w:type="dxa"/>
            <w:vAlign w:val="center"/>
          </w:tcPr>
          <w:p w14:paraId="22EB87EB" w14:textId="77777777" w:rsidR="0024159E" w:rsidRP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Combined named intersection and RNAV</w:t>
            </w:r>
          </w:p>
        </w:tc>
        <w:tc>
          <w:tcPr>
            <w:tcW w:w="992" w:type="dxa"/>
            <w:vAlign w:val="center"/>
          </w:tcPr>
          <w:p w14:paraId="40C9FFA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2061E69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6D6F8E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B78116A" w14:textId="77777777" w:rsidTr="007B7D44">
        <w:trPr>
          <w:jc w:val="center"/>
        </w:trPr>
        <w:tc>
          <w:tcPr>
            <w:tcW w:w="6374" w:type="dxa"/>
            <w:vAlign w:val="center"/>
          </w:tcPr>
          <w:p w14:paraId="2B0E8933" w14:textId="77777777" w:rsidR="0024159E" w:rsidRDefault="005041A4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, charted intersection</w:t>
            </w:r>
          </w:p>
        </w:tc>
        <w:tc>
          <w:tcPr>
            <w:tcW w:w="992" w:type="dxa"/>
            <w:vAlign w:val="center"/>
          </w:tcPr>
          <w:p w14:paraId="67B227A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38A7AEA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3E4CC23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25685159" w14:textId="77777777" w:rsidTr="007B7D44">
        <w:trPr>
          <w:jc w:val="center"/>
        </w:trPr>
        <w:tc>
          <w:tcPr>
            <w:tcW w:w="6374" w:type="dxa"/>
            <w:vAlign w:val="center"/>
          </w:tcPr>
          <w:p w14:paraId="5840D9E9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NDB navaid as waypoint</w:t>
            </w:r>
          </w:p>
        </w:tc>
        <w:tc>
          <w:tcPr>
            <w:tcW w:w="992" w:type="dxa"/>
            <w:vAlign w:val="center"/>
          </w:tcPr>
          <w:p w14:paraId="4AF4A7A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6D0434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EB1C89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0119333" w14:textId="77777777" w:rsidTr="007B7D44">
        <w:trPr>
          <w:jc w:val="center"/>
        </w:trPr>
        <w:tc>
          <w:tcPr>
            <w:tcW w:w="6374" w:type="dxa"/>
            <w:vAlign w:val="center"/>
          </w:tcPr>
          <w:p w14:paraId="2E0581A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intersection</w:t>
            </w:r>
          </w:p>
        </w:tc>
        <w:tc>
          <w:tcPr>
            <w:tcW w:w="992" w:type="dxa"/>
            <w:vAlign w:val="center"/>
          </w:tcPr>
          <w:p w14:paraId="244C821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2628A28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FF0B30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1FAF08F" w14:textId="77777777" w:rsidTr="007B7D44">
        <w:trPr>
          <w:jc w:val="center"/>
        </w:trPr>
        <w:tc>
          <w:tcPr>
            <w:tcW w:w="6374" w:type="dxa"/>
            <w:vAlign w:val="center"/>
          </w:tcPr>
          <w:p w14:paraId="4D48DC1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uncharted Airway intersection</w:t>
            </w:r>
          </w:p>
        </w:tc>
        <w:tc>
          <w:tcPr>
            <w:tcW w:w="992" w:type="dxa"/>
            <w:vAlign w:val="center"/>
          </w:tcPr>
          <w:p w14:paraId="7F2FA8D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51" w:type="dxa"/>
            <w:vAlign w:val="center"/>
          </w:tcPr>
          <w:p w14:paraId="626DBF3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74E4D5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D7ED536" w14:textId="77777777" w:rsidTr="007B7D44">
        <w:trPr>
          <w:jc w:val="center"/>
        </w:trPr>
        <w:tc>
          <w:tcPr>
            <w:tcW w:w="6374" w:type="dxa"/>
            <w:vAlign w:val="center"/>
          </w:tcPr>
          <w:p w14:paraId="12EB568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VFR Waypoint</w:t>
            </w:r>
          </w:p>
        </w:tc>
        <w:tc>
          <w:tcPr>
            <w:tcW w:w="992" w:type="dxa"/>
            <w:vAlign w:val="center"/>
          </w:tcPr>
          <w:p w14:paraId="69630B7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14:paraId="17BC2C0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8F1C0D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3FB7EC6" w14:textId="77777777" w:rsidTr="007B7D44">
        <w:trPr>
          <w:jc w:val="center"/>
        </w:trPr>
        <w:tc>
          <w:tcPr>
            <w:tcW w:w="6374" w:type="dxa"/>
            <w:vAlign w:val="center"/>
          </w:tcPr>
          <w:p w14:paraId="65C656C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RNAV Waypoint</w:t>
            </w:r>
          </w:p>
        </w:tc>
        <w:tc>
          <w:tcPr>
            <w:tcW w:w="992" w:type="dxa"/>
            <w:vAlign w:val="center"/>
          </w:tcPr>
          <w:p w14:paraId="04FCDCA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51" w:type="dxa"/>
            <w:vAlign w:val="center"/>
          </w:tcPr>
          <w:p w14:paraId="73AAA96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5316BA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7EAC08F" w14:textId="77777777" w:rsidTr="007B7D44">
        <w:trPr>
          <w:jc w:val="center"/>
        </w:trPr>
        <w:tc>
          <w:tcPr>
            <w:tcW w:w="6374" w:type="dxa"/>
            <w:vAlign w:val="center"/>
          </w:tcPr>
          <w:p w14:paraId="623B1FB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Fix</w:t>
            </w:r>
          </w:p>
        </w:tc>
        <w:tc>
          <w:tcPr>
            <w:tcW w:w="992" w:type="dxa"/>
            <w:vAlign w:val="center"/>
          </w:tcPr>
          <w:p w14:paraId="113C624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49343D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45" w:type="dxa"/>
            <w:vAlign w:val="center"/>
          </w:tcPr>
          <w:p w14:paraId="309E673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F6CA453" w14:textId="77777777" w:rsidTr="007B7D44">
        <w:trPr>
          <w:jc w:val="center"/>
        </w:trPr>
        <w:tc>
          <w:tcPr>
            <w:tcW w:w="6374" w:type="dxa"/>
            <w:vAlign w:val="center"/>
          </w:tcPr>
          <w:p w14:paraId="13EA196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and Final Approach Fix</w:t>
            </w:r>
          </w:p>
        </w:tc>
        <w:tc>
          <w:tcPr>
            <w:tcW w:w="992" w:type="dxa"/>
            <w:vAlign w:val="center"/>
          </w:tcPr>
          <w:p w14:paraId="16DD23A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CAE00C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B</w:t>
            </w:r>
          </w:p>
        </w:tc>
        <w:tc>
          <w:tcPr>
            <w:tcW w:w="845" w:type="dxa"/>
            <w:vAlign w:val="center"/>
          </w:tcPr>
          <w:p w14:paraId="7A60D23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7E84C4F8" w14:textId="77777777" w:rsidTr="007B7D44">
        <w:trPr>
          <w:jc w:val="center"/>
        </w:trPr>
        <w:tc>
          <w:tcPr>
            <w:tcW w:w="6374" w:type="dxa"/>
            <w:vAlign w:val="center"/>
          </w:tcPr>
          <w:p w14:paraId="35E8EE2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</w:t>
            </w:r>
          </w:p>
        </w:tc>
        <w:tc>
          <w:tcPr>
            <w:tcW w:w="992" w:type="dxa"/>
            <w:vAlign w:val="center"/>
          </w:tcPr>
          <w:p w14:paraId="44060F1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77D978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45" w:type="dxa"/>
            <w:vAlign w:val="center"/>
          </w:tcPr>
          <w:p w14:paraId="682C173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38295D64" w14:textId="77777777" w:rsidTr="007B7D44">
        <w:trPr>
          <w:jc w:val="center"/>
        </w:trPr>
        <w:tc>
          <w:tcPr>
            <w:tcW w:w="6374" w:type="dxa"/>
            <w:vAlign w:val="center"/>
          </w:tcPr>
          <w:p w14:paraId="46854C50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Intermediate Approach Fix</w:t>
            </w:r>
          </w:p>
        </w:tc>
        <w:tc>
          <w:tcPr>
            <w:tcW w:w="992" w:type="dxa"/>
            <w:vAlign w:val="center"/>
          </w:tcPr>
          <w:p w14:paraId="02CD7A6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DD4CA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14:paraId="07D2AC5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C6DEFC3" w14:textId="77777777" w:rsidTr="007B7D44">
        <w:trPr>
          <w:jc w:val="center"/>
        </w:trPr>
        <w:tc>
          <w:tcPr>
            <w:tcW w:w="6374" w:type="dxa"/>
            <w:vAlign w:val="center"/>
          </w:tcPr>
          <w:p w14:paraId="25F0A77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Off-Route intersection in the FAA National Ref System</w:t>
            </w:r>
          </w:p>
        </w:tc>
        <w:tc>
          <w:tcPr>
            <w:tcW w:w="992" w:type="dxa"/>
            <w:vAlign w:val="center"/>
          </w:tcPr>
          <w:p w14:paraId="1C5617F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E12E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  <w:tc>
          <w:tcPr>
            <w:tcW w:w="845" w:type="dxa"/>
            <w:vAlign w:val="center"/>
          </w:tcPr>
          <w:p w14:paraId="32C1B5F3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9843D71" w14:textId="77777777" w:rsidTr="007B7D44">
        <w:trPr>
          <w:jc w:val="center"/>
        </w:trPr>
        <w:tc>
          <w:tcPr>
            <w:tcW w:w="6374" w:type="dxa"/>
            <w:vAlign w:val="center"/>
          </w:tcPr>
          <w:p w14:paraId="3093E66E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Off-Route Intersection</w:t>
            </w:r>
          </w:p>
        </w:tc>
        <w:tc>
          <w:tcPr>
            <w:tcW w:w="992" w:type="dxa"/>
            <w:vAlign w:val="center"/>
          </w:tcPr>
          <w:p w14:paraId="34FBD49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C177B6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  <w:tc>
          <w:tcPr>
            <w:tcW w:w="845" w:type="dxa"/>
            <w:vAlign w:val="center"/>
          </w:tcPr>
          <w:p w14:paraId="6BE5CA0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2E59EC4" w14:textId="77777777" w:rsidTr="007B7D44">
        <w:trPr>
          <w:jc w:val="center"/>
        </w:trPr>
        <w:tc>
          <w:tcPr>
            <w:tcW w:w="6374" w:type="dxa"/>
            <w:vAlign w:val="center"/>
          </w:tcPr>
          <w:p w14:paraId="1135FC3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</w:t>
            </w:r>
          </w:p>
        </w:tc>
        <w:tc>
          <w:tcPr>
            <w:tcW w:w="992" w:type="dxa"/>
            <w:vAlign w:val="center"/>
          </w:tcPr>
          <w:p w14:paraId="5F1A37A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D5E1C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45" w:type="dxa"/>
            <w:vAlign w:val="center"/>
          </w:tcPr>
          <w:p w14:paraId="2744510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3CE070B" w14:textId="77777777" w:rsidTr="007B7D44">
        <w:trPr>
          <w:jc w:val="center"/>
        </w:trPr>
        <w:tc>
          <w:tcPr>
            <w:tcW w:w="6374" w:type="dxa"/>
            <w:vAlign w:val="center"/>
          </w:tcPr>
          <w:p w14:paraId="3E08662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Initial Approach Fix</w:t>
            </w:r>
          </w:p>
        </w:tc>
        <w:tc>
          <w:tcPr>
            <w:tcW w:w="992" w:type="dxa"/>
            <w:vAlign w:val="center"/>
          </w:tcPr>
          <w:p w14:paraId="63447CD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75AF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K</w:t>
            </w:r>
          </w:p>
        </w:tc>
        <w:tc>
          <w:tcPr>
            <w:tcW w:w="845" w:type="dxa"/>
            <w:vAlign w:val="center"/>
          </w:tcPr>
          <w:p w14:paraId="1EDA9D3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A9CA79A" w14:textId="77777777" w:rsidTr="007B7D44">
        <w:trPr>
          <w:jc w:val="center"/>
        </w:trPr>
        <w:tc>
          <w:tcPr>
            <w:tcW w:w="6374" w:type="dxa"/>
            <w:vAlign w:val="center"/>
          </w:tcPr>
          <w:p w14:paraId="51F1167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Intermediate Approach Fix</w:t>
            </w:r>
          </w:p>
        </w:tc>
        <w:tc>
          <w:tcPr>
            <w:tcW w:w="992" w:type="dxa"/>
            <w:vAlign w:val="center"/>
          </w:tcPr>
          <w:p w14:paraId="28F7115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96229F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</w:t>
            </w:r>
          </w:p>
        </w:tc>
        <w:tc>
          <w:tcPr>
            <w:tcW w:w="845" w:type="dxa"/>
            <w:vAlign w:val="center"/>
          </w:tcPr>
          <w:p w14:paraId="35F0313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3067CDB" w14:textId="77777777" w:rsidTr="007B7D44">
        <w:trPr>
          <w:jc w:val="center"/>
        </w:trPr>
        <w:tc>
          <w:tcPr>
            <w:tcW w:w="6374" w:type="dxa"/>
            <w:vAlign w:val="center"/>
          </w:tcPr>
          <w:p w14:paraId="46D6A79F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Missed Approach Fix</w:t>
            </w:r>
          </w:p>
        </w:tc>
        <w:tc>
          <w:tcPr>
            <w:tcW w:w="992" w:type="dxa"/>
            <w:vAlign w:val="center"/>
          </w:tcPr>
          <w:p w14:paraId="33E94F1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88BCE0B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45" w:type="dxa"/>
            <w:vAlign w:val="center"/>
          </w:tcPr>
          <w:p w14:paraId="466C47A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247D6D8" w14:textId="77777777" w:rsidTr="007B7D44">
        <w:trPr>
          <w:jc w:val="center"/>
        </w:trPr>
        <w:tc>
          <w:tcPr>
            <w:tcW w:w="6374" w:type="dxa"/>
            <w:vAlign w:val="center"/>
          </w:tcPr>
          <w:p w14:paraId="6AF0C28F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</w:t>
            </w:r>
            <w:r w:rsidR="00D2556F">
              <w:rPr>
                <w:rFonts w:ascii="Segoe UI Light" w:hAnsi="Segoe UI Light"/>
                <w:sz w:val="20"/>
                <w:lang w:val="en-US"/>
              </w:rPr>
              <w:t xml:space="preserve"> </w:t>
            </w:r>
            <w:r>
              <w:rPr>
                <w:rFonts w:ascii="Segoe UI Light" w:hAnsi="Segoe UI Light"/>
                <w:sz w:val="20"/>
                <w:lang w:val="en-US"/>
              </w:rPr>
              <w:t>Fix and Missed Approach Fix</w:t>
            </w:r>
          </w:p>
        </w:tc>
        <w:tc>
          <w:tcPr>
            <w:tcW w:w="992" w:type="dxa"/>
            <w:vAlign w:val="center"/>
          </w:tcPr>
          <w:p w14:paraId="3164E27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6507BB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45" w:type="dxa"/>
            <w:vAlign w:val="center"/>
          </w:tcPr>
          <w:p w14:paraId="58A80EA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2071E0FC" w14:textId="77777777" w:rsidTr="007B7D44">
        <w:trPr>
          <w:jc w:val="center"/>
        </w:trPr>
        <w:tc>
          <w:tcPr>
            <w:tcW w:w="6374" w:type="dxa"/>
            <w:vAlign w:val="center"/>
          </w:tcPr>
          <w:p w14:paraId="5909E7B2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Oceanic Entry/Exit Waypoint</w:t>
            </w:r>
          </w:p>
        </w:tc>
        <w:tc>
          <w:tcPr>
            <w:tcW w:w="992" w:type="dxa"/>
            <w:vAlign w:val="center"/>
          </w:tcPr>
          <w:p w14:paraId="6C0A7F9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CD9B3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</w:t>
            </w:r>
          </w:p>
        </w:tc>
        <w:tc>
          <w:tcPr>
            <w:tcW w:w="845" w:type="dxa"/>
            <w:vAlign w:val="center"/>
          </w:tcPr>
          <w:p w14:paraId="0FC8ABC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1F9C40DB" w14:textId="77777777" w:rsidTr="007B7D44">
        <w:trPr>
          <w:jc w:val="center"/>
        </w:trPr>
        <w:tc>
          <w:tcPr>
            <w:tcW w:w="6374" w:type="dxa"/>
            <w:vAlign w:val="center"/>
          </w:tcPr>
          <w:p w14:paraId="4BD0DD2B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Pitch and Catch Point in the FAA High Altitude Redesign</w:t>
            </w:r>
          </w:p>
        </w:tc>
        <w:tc>
          <w:tcPr>
            <w:tcW w:w="992" w:type="dxa"/>
            <w:vAlign w:val="center"/>
          </w:tcPr>
          <w:p w14:paraId="26C1884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94B99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</w:t>
            </w:r>
          </w:p>
        </w:tc>
        <w:tc>
          <w:tcPr>
            <w:tcW w:w="845" w:type="dxa"/>
            <w:vAlign w:val="center"/>
          </w:tcPr>
          <w:p w14:paraId="09A1CF5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6EC6198" w14:textId="77777777" w:rsidTr="007B7D44">
        <w:trPr>
          <w:jc w:val="center"/>
        </w:trPr>
        <w:tc>
          <w:tcPr>
            <w:tcW w:w="6374" w:type="dxa"/>
            <w:vAlign w:val="center"/>
          </w:tcPr>
          <w:p w14:paraId="4870DBE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AACAA and SUA Waypoints in the FAA High Altitude Redesign</w:t>
            </w:r>
          </w:p>
        </w:tc>
        <w:tc>
          <w:tcPr>
            <w:tcW w:w="992" w:type="dxa"/>
            <w:vAlign w:val="center"/>
          </w:tcPr>
          <w:p w14:paraId="2CB074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8720E9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</w:t>
            </w:r>
          </w:p>
        </w:tc>
        <w:tc>
          <w:tcPr>
            <w:tcW w:w="845" w:type="dxa"/>
            <w:vAlign w:val="center"/>
          </w:tcPr>
          <w:p w14:paraId="1AA6AA9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7A2D7F11" w14:textId="77777777" w:rsidTr="007B7D44">
        <w:trPr>
          <w:jc w:val="center"/>
        </w:trPr>
        <w:tc>
          <w:tcPr>
            <w:tcW w:w="6374" w:type="dxa"/>
            <w:vAlign w:val="center"/>
          </w:tcPr>
          <w:p w14:paraId="3568B0C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FIR/UIR or Controlled Airspace Intersection</w:t>
            </w:r>
          </w:p>
        </w:tc>
        <w:tc>
          <w:tcPr>
            <w:tcW w:w="992" w:type="dxa"/>
            <w:vAlign w:val="center"/>
          </w:tcPr>
          <w:p w14:paraId="0C53853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2B23B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45" w:type="dxa"/>
            <w:vAlign w:val="center"/>
          </w:tcPr>
          <w:p w14:paraId="41050F6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F12DB55" w14:textId="77777777" w:rsidTr="007B7D44">
        <w:trPr>
          <w:jc w:val="center"/>
        </w:trPr>
        <w:tc>
          <w:tcPr>
            <w:tcW w:w="6374" w:type="dxa"/>
            <w:vAlign w:val="center"/>
          </w:tcPr>
          <w:p w14:paraId="3E70B167" w14:textId="77777777" w:rsidR="0024159E" w:rsidRDefault="0024159E" w:rsidP="00D2556F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Latitude/Longit</w:t>
            </w:r>
            <w:r w:rsidR="00D2556F">
              <w:rPr>
                <w:rFonts w:ascii="Segoe UI Light" w:hAnsi="Segoe UI Light"/>
                <w:sz w:val="20"/>
                <w:lang w:val="en-US"/>
              </w:rPr>
              <w:t xml:space="preserve">ude </w:t>
            </w:r>
            <w:r>
              <w:rPr>
                <w:rFonts w:ascii="Segoe UI Light" w:hAnsi="Segoe UI Light"/>
                <w:sz w:val="20"/>
                <w:lang w:val="en-US"/>
              </w:rPr>
              <w:t>Intersection Full Degree of Latitude</w:t>
            </w:r>
          </w:p>
        </w:tc>
        <w:tc>
          <w:tcPr>
            <w:tcW w:w="992" w:type="dxa"/>
            <w:vAlign w:val="center"/>
          </w:tcPr>
          <w:p w14:paraId="04528A9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D9AC7D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45" w:type="dxa"/>
            <w:vAlign w:val="center"/>
          </w:tcPr>
          <w:p w14:paraId="65F0B9C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DC59844" w14:textId="77777777" w:rsidTr="007B7D44">
        <w:trPr>
          <w:jc w:val="center"/>
        </w:trPr>
        <w:tc>
          <w:tcPr>
            <w:tcW w:w="6374" w:type="dxa"/>
            <w:vAlign w:val="center"/>
          </w:tcPr>
          <w:p w14:paraId="71752AE3" w14:textId="77777777" w:rsidR="0024159E" w:rsidRDefault="00D2556F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Latitude/Longitude Inter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s</w:t>
            </w:r>
            <w:r>
              <w:rPr>
                <w:rFonts w:ascii="Segoe UI Light" w:hAnsi="Segoe UI Light"/>
                <w:sz w:val="20"/>
                <w:lang w:val="en-US"/>
              </w:rPr>
              <w:t>e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ction, Half Degree Latitude</w:t>
            </w:r>
          </w:p>
        </w:tc>
        <w:tc>
          <w:tcPr>
            <w:tcW w:w="992" w:type="dxa"/>
            <w:vAlign w:val="center"/>
          </w:tcPr>
          <w:p w14:paraId="36FB2C9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EA8CD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45" w:type="dxa"/>
            <w:vAlign w:val="center"/>
          </w:tcPr>
          <w:p w14:paraId="2D2B360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9B552E" w:rsidRPr="0024159E" w14:paraId="78ECC93E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6F5918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SID</w:t>
            </w:r>
          </w:p>
        </w:tc>
        <w:tc>
          <w:tcPr>
            <w:tcW w:w="992" w:type="dxa"/>
            <w:vAlign w:val="center"/>
          </w:tcPr>
          <w:p w14:paraId="5AB9D93D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CFEC1A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1A16D5A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</w:tr>
      <w:tr w:rsidR="009B552E" w:rsidRPr="0024159E" w14:paraId="67EED596" w14:textId="77777777" w:rsidTr="00246D04">
        <w:trPr>
          <w:jc w:val="center"/>
        </w:trPr>
        <w:tc>
          <w:tcPr>
            <w:tcW w:w="6374" w:type="dxa"/>
            <w:vAlign w:val="center"/>
          </w:tcPr>
          <w:p w14:paraId="2EF14E87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STAR</w:t>
            </w:r>
          </w:p>
        </w:tc>
        <w:tc>
          <w:tcPr>
            <w:tcW w:w="992" w:type="dxa"/>
            <w:vAlign w:val="center"/>
          </w:tcPr>
          <w:p w14:paraId="7A5E666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8AB989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EFC810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</w:tr>
      <w:tr w:rsidR="009B552E" w:rsidRPr="0024159E" w14:paraId="61D1FFBC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84D8FF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Approach</w:t>
            </w:r>
          </w:p>
        </w:tc>
        <w:tc>
          <w:tcPr>
            <w:tcW w:w="992" w:type="dxa"/>
            <w:vAlign w:val="center"/>
          </w:tcPr>
          <w:p w14:paraId="138591FF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63E919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9634EC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</w:tr>
      <w:tr w:rsidR="009B552E" w:rsidRPr="0024159E" w14:paraId="2EAC897A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4CA829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Multiple</w:t>
            </w:r>
          </w:p>
        </w:tc>
        <w:tc>
          <w:tcPr>
            <w:tcW w:w="992" w:type="dxa"/>
            <w:vAlign w:val="center"/>
          </w:tcPr>
          <w:p w14:paraId="27DC171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6DCFC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CC8CEA6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Z</w:t>
            </w:r>
          </w:p>
        </w:tc>
      </w:tr>
    </w:tbl>
    <w:p w14:paraId="2C22D8A0" w14:textId="77777777" w:rsidR="0024159E" w:rsidRPr="0024159E" w:rsidRDefault="0024159E" w:rsidP="0024159E">
      <w:pPr>
        <w:rPr>
          <w:rFonts w:ascii="Segoe UI Light" w:hAnsi="Segoe UI Light"/>
          <w:sz w:val="20"/>
          <w:lang w:val="en-US"/>
        </w:rPr>
      </w:pPr>
    </w:p>
    <w:p w14:paraId="4FDD3AA8" w14:textId="77777777" w:rsidR="0030625B" w:rsidRDefault="0030625B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75201246" w14:textId="77777777" w:rsidR="0030625B" w:rsidRPr="0024159E" w:rsidRDefault="0030625B" w:rsidP="0030625B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22" w:name="_Ref461692847"/>
      <w:bookmarkStart w:id="6123" w:name="_Toc139626238"/>
      <w:r w:rsidRPr="0024159E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Waypoint Type</w:t>
      </w:r>
      <w:r w:rsidR="00795233">
        <w:rPr>
          <w:rFonts w:ascii="Segoe UI Light" w:hAnsi="Segoe UI Light" w:cs="Segoe UI Light"/>
          <w:b/>
          <w:sz w:val="28"/>
          <w:szCs w:val="28"/>
          <w:lang w:val="en-US"/>
        </w:rPr>
        <w:t xml:space="preserve"> for </w:t>
      </w:r>
      <w:r w:rsidR="00FB7521">
        <w:rPr>
          <w:rFonts w:ascii="Segoe UI Light" w:hAnsi="Segoe UI Light" w:cs="Segoe UI Light"/>
          <w:b/>
          <w:sz w:val="28"/>
          <w:szCs w:val="28"/>
          <w:lang w:val="en-US"/>
        </w:rPr>
        <w:t>Terminal</w:t>
      </w:r>
      <w:r w:rsidR="00795233">
        <w:rPr>
          <w:rFonts w:ascii="Segoe UI Light" w:hAnsi="Segoe UI Light" w:cs="Segoe UI Light"/>
          <w:b/>
          <w:sz w:val="28"/>
          <w:szCs w:val="28"/>
          <w:lang w:val="en-US"/>
        </w:rPr>
        <w:t xml:space="preserve"> Waypoints (PC</w:t>
      </w:r>
      <w:r w:rsidRPr="0024159E">
        <w:rPr>
          <w:rFonts w:ascii="Segoe UI Light" w:hAnsi="Segoe UI Light" w:cs="Segoe UI Light"/>
          <w:b/>
          <w:sz w:val="28"/>
          <w:szCs w:val="28"/>
          <w:lang w:val="en-US"/>
        </w:rPr>
        <w:t>)</w:t>
      </w:r>
      <w:bookmarkEnd w:id="6122"/>
      <w:bookmarkEnd w:id="61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2"/>
        <w:gridCol w:w="992"/>
        <w:gridCol w:w="851"/>
        <w:gridCol w:w="845"/>
      </w:tblGrid>
      <w:tr w:rsidR="0030625B" w:rsidRPr="00D2556F" w14:paraId="08601FD6" w14:textId="77777777" w:rsidTr="00246D04">
        <w:trPr>
          <w:jc w:val="center"/>
        </w:trPr>
        <w:tc>
          <w:tcPr>
            <w:tcW w:w="6374" w:type="dxa"/>
            <w:shd w:val="clear" w:color="auto" w:fill="9CC2E5" w:themeFill="accent1" w:themeFillTint="99"/>
            <w:vAlign w:val="center"/>
          </w:tcPr>
          <w:p w14:paraId="6A6A0010" w14:textId="77777777" w:rsidR="0030625B" w:rsidRPr="00D2556F" w:rsidRDefault="0030625B" w:rsidP="00246D04">
            <w:pPr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Waypoint Type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F9150BB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04D31DDC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2</w:t>
            </w:r>
          </w:p>
        </w:tc>
        <w:tc>
          <w:tcPr>
            <w:tcW w:w="845" w:type="dxa"/>
            <w:shd w:val="clear" w:color="auto" w:fill="9CC2E5" w:themeFill="accent1" w:themeFillTint="99"/>
            <w:vAlign w:val="center"/>
          </w:tcPr>
          <w:p w14:paraId="322D2138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3</w:t>
            </w:r>
          </w:p>
        </w:tc>
      </w:tr>
      <w:tr w:rsidR="0030625B" w:rsidRPr="0024159E" w14:paraId="390DDED1" w14:textId="77777777" w:rsidTr="00246D04">
        <w:trPr>
          <w:jc w:val="center"/>
        </w:trPr>
        <w:tc>
          <w:tcPr>
            <w:tcW w:w="6374" w:type="dxa"/>
            <w:vAlign w:val="center"/>
          </w:tcPr>
          <w:p w14:paraId="6AB21AF3" w14:textId="77777777" w:rsidR="0030625B" w:rsidRPr="0024159E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ARC Center Fix Waypoint</w:t>
            </w:r>
          </w:p>
        </w:tc>
        <w:tc>
          <w:tcPr>
            <w:tcW w:w="992" w:type="dxa"/>
            <w:vAlign w:val="center"/>
          </w:tcPr>
          <w:p w14:paraId="4DC0BDAF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639C18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0C1776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DC7CCC3" w14:textId="77777777" w:rsidTr="00246D04">
        <w:trPr>
          <w:jc w:val="center"/>
        </w:trPr>
        <w:tc>
          <w:tcPr>
            <w:tcW w:w="6374" w:type="dxa"/>
            <w:vAlign w:val="center"/>
          </w:tcPr>
          <w:p w14:paraId="6429C73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Combined Named Intersection and RNAV Waypoint</w:t>
            </w:r>
          </w:p>
        </w:tc>
        <w:tc>
          <w:tcPr>
            <w:tcW w:w="992" w:type="dxa"/>
            <w:vAlign w:val="center"/>
          </w:tcPr>
          <w:p w14:paraId="31CBD01C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72FBA12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A6347D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6DD8C540" w14:textId="77777777" w:rsidTr="00246D04">
        <w:trPr>
          <w:jc w:val="center"/>
        </w:trPr>
        <w:tc>
          <w:tcPr>
            <w:tcW w:w="6374" w:type="dxa"/>
            <w:vAlign w:val="center"/>
          </w:tcPr>
          <w:p w14:paraId="45071D85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Unnamed, Charted Intersection</w:t>
            </w:r>
          </w:p>
        </w:tc>
        <w:tc>
          <w:tcPr>
            <w:tcW w:w="992" w:type="dxa"/>
            <w:vAlign w:val="center"/>
          </w:tcPr>
          <w:p w14:paraId="3D04588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6AC3F08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9EF5690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654185B5" w14:textId="77777777" w:rsidTr="00246D04">
        <w:trPr>
          <w:jc w:val="center"/>
        </w:trPr>
        <w:tc>
          <w:tcPr>
            <w:tcW w:w="6374" w:type="dxa"/>
            <w:vAlign w:val="center"/>
          </w:tcPr>
          <w:p w14:paraId="30141AAB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Middle Marker as Waypoint</w:t>
            </w:r>
          </w:p>
        </w:tc>
        <w:tc>
          <w:tcPr>
            <w:tcW w:w="992" w:type="dxa"/>
            <w:vAlign w:val="center"/>
          </w:tcPr>
          <w:p w14:paraId="0E4FD3B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14:paraId="2778B7F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5D356A7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A58E3A3" w14:textId="77777777" w:rsidTr="00246D04">
        <w:trPr>
          <w:jc w:val="center"/>
        </w:trPr>
        <w:tc>
          <w:tcPr>
            <w:tcW w:w="6374" w:type="dxa"/>
            <w:vAlign w:val="center"/>
          </w:tcPr>
          <w:p w14:paraId="1DB358FB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Terminal NDB Navaid as Waypoint</w:t>
            </w:r>
          </w:p>
        </w:tc>
        <w:tc>
          <w:tcPr>
            <w:tcW w:w="992" w:type="dxa"/>
            <w:vAlign w:val="center"/>
          </w:tcPr>
          <w:p w14:paraId="0469621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59E3C139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178978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6555C2D" w14:textId="77777777" w:rsidTr="00246D04">
        <w:trPr>
          <w:jc w:val="center"/>
        </w:trPr>
        <w:tc>
          <w:tcPr>
            <w:tcW w:w="6374" w:type="dxa"/>
            <w:vAlign w:val="center"/>
          </w:tcPr>
          <w:p w14:paraId="1F21D1C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Outer Marker as Waypoint</w:t>
            </w:r>
          </w:p>
        </w:tc>
        <w:tc>
          <w:tcPr>
            <w:tcW w:w="992" w:type="dxa"/>
            <w:vAlign w:val="center"/>
          </w:tcPr>
          <w:p w14:paraId="6F78EEBE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</w:t>
            </w:r>
          </w:p>
        </w:tc>
        <w:tc>
          <w:tcPr>
            <w:tcW w:w="851" w:type="dxa"/>
            <w:vAlign w:val="center"/>
          </w:tcPr>
          <w:p w14:paraId="0D6BE5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F41473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19E1128" w14:textId="77777777" w:rsidTr="00246D04">
        <w:trPr>
          <w:jc w:val="center"/>
        </w:trPr>
        <w:tc>
          <w:tcPr>
            <w:tcW w:w="6374" w:type="dxa"/>
            <w:vAlign w:val="center"/>
          </w:tcPr>
          <w:p w14:paraId="13BDEC8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Intersection</w:t>
            </w:r>
          </w:p>
        </w:tc>
        <w:tc>
          <w:tcPr>
            <w:tcW w:w="992" w:type="dxa"/>
            <w:vAlign w:val="center"/>
          </w:tcPr>
          <w:p w14:paraId="78271FF9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100291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4D85D08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E3A19E8" w14:textId="77777777" w:rsidTr="00246D04">
        <w:trPr>
          <w:jc w:val="center"/>
        </w:trPr>
        <w:tc>
          <w:tcPr>
            <w:tcW w:w="6374" w:type="dxa"/>
            <w:vAlign w:val="center"/>
          </w:tcPr>
          <w:p w14:paraId="4804E8E6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VFR Waypoint</w:t>
            </w:r>
          </w:p>
        </w:tc>
        <w:tc>
          <w:tcPr>
            <w:tcW w:w="992" w:type="dxa"/>
            <w:vAlign w:val="center"/>
          </w:tcPr>
          <w:p w14:paraId="7F679053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14:paraId="4318B90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67E817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A756B57" w14:textId="77777777" w:rsidTr="00246D04">
        <w:trPr>
          <w:jc w:val="center"/>
        </w:trPr>
        <w:tc>
          <w:tcPr>
            <w:tcW w:w="6374" w:type="dxa"/>
            <w:vAlign w:val="center"/>
          </w:tcPr>
          <w:p w14:paraId="7600CB65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RNAV Waypoint</w:t>
            </w:r>
          </w:p>
        </w:tc>
        <w:tc>
          <w:tcPr>
            <w:tcW w:w="992" w:type="dxa"/>
            <w:vAlign w:val="center"/>
          </w:tcPr>
          <w:p w14:paraId="1787D409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51" w:type="dxa"/>
            <w:vAlign w:val="center"/>
          </w:tcPr>
          <w:p w14:paraId="50DE17F0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34934A4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6542E10" w14:textId="77777777" w:rsidTr="00246D04">
        <w:trPr>
          <w:jc w:val="center"/>
        </w:trPr>
        <w:tc>
          <w:tcPr>
            <w:tcW w:w="6374" w:type="dxa"/>
            <w:vAlign w:val="center"/>
          </w:tcPr>
          <w:p w14:paraId="65A3DADE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Fix</w:t>
            </w:r>
          </w:p>
        </w:tc>
        <w:tc>
          <w:tcPr>
            <w:tcW w:w="992" w:type="dxa"/>
            <w:vAlign w:val="center"/>
          </w:tcPr>
          <w:p w14:paraId="5A1076E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4AF3ABD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45" w:type="dxa"/>
            <w:vAlign w:val="center"/>
          </w:tcPr>
          <w:p w14:paraId="116D39EF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46D45953" w14:textId="77777777" w:rsidTr="00246D04">
        <w:trPr>
          <w:jc w:val="center"/>
        </w:trPr>
        <w:tc>
          <w:tcPr>
            <w:tcW w:w="6374" w:type="dxa"/>
            <w:vAlign w:val="center"/>
          </w:tcPr>
          <w:p w14:paraId="0677E40C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 and Final Approach Fix</w:t>
            </w:r>
          </w:p>
        </w:tc>
        <w:tc>
          <w:tcPr>
            <w:tcW w:w="992" w:type="dxa"/>
            <w:vAlign w:val="center"/>
          </w:tcPr>
          <w:p w14:paraId="407457B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5683B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B</w:t>
            </w:r>
          </w:p>
        </w:tc>
        <w:tc>
          <w:tcPr>
            <w:tcW w:w="845" w:type="dxa"/>
            <w:vAlign w:val="center"/>
          </w:tcPr>
          <w:p w14:paraId="7406E03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0379B5F" w14:textId="77777777" w:rsidTr="00246D04">
        <w:trPr>
          <w:jc w:val="center"/>
        </w:trPr>
        <w:tc>
          <w:tcPr>
            <w:tcW w:w="6374" w:type="dxa"/>
            <w:vAlign w:val="center"/>
          </w:tcPr>
          <w:p w14:paraId="5B739998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</w:t>
            </w:r>
          </w:p>
        </w:tc>
        <w:tc>
          <w:tcPr>
            <w:tcW w:w="992" w:type="dxa"/>
            <w:vAlign w:val="center"/>
          </w:tcPr>
          <w:p w14:paraId="7CD8514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B2202E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45" w:type="dxa"/>
            <w:vAlign w:val="center"/>
          </w:tcPr>
          <w:p w14:paraId="79893809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2A9E480" w14:textId="77777777" w:rsidTr="00246D04">
        <w:trPr>
          <w:jc w:val="center"/>
        </w:trPr>
        <w:tc>
          <w:tcPr>
            <w:tcW w:w="6374" w:type="dxa"/>
            <w:vAlign w:val="center"/>
          </w:tcPr>
          <w:p w14:paraId="105046C9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Intermediate Approach Fix</w:t>
            </w:r>
          </w:p>
        </w:tc>
        <w:tc>
          <w:tcPr>
            <w:tcW w:w="992" w:type="dxa"/>
            <w:vAlign w:val="center"/>
          </w:tcPr>
          <w:p w14:paraId="72B8342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B4CF26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14:paraId="767BB3B4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D231C51" w14:textId="77777777" w:rsidTr="00246D04">
        <w:trPr>
          <w:jc w:val="center"/>
        </w:trPr>
        <w:tc>
          <w:tcPr>
            <w:tcW w:w="6374" w:type="dxa"/>
            <w:vAlign w:val="center"/>
          </w:tcPr>
          <w:p w14:paraId="4AAFA96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</w:t>
            </w:r>
          </w:p>
        </w:tc>
        <w:tc>
          <w:tcPr>
            <w:tcW w:w="992" w:type="dxa"/>
            <w:vAlign w:val="center"/>
          </w:tcPr>
          <w:p w14:paraId="50021F3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C749988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45" w:type="dxa"/>
            <w:vAlign w:val="center"/>
          </w:tcPr>
          <w:p w14:paraId="2032EFB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529122D" w14:textId="77777777" w:rsidTr="00246D04">
        <w:trPr>
          <w:jc w:val="center"/>
        </w:trPr>
        <w:tc>
          <w:tcPr>
            <w:tcW w:w="6374" w:type="dxa"/>
            <w:vAlign w:val="center"/>
          </w:tcPr>
          <w:p w14:paraId="27022B4A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Initial Approach Fix</w:t>
            </w:r>
          </w:p>
        </w:tc>
        <w:tc>
          <w:tcPr>
            <w:tcW w:w="992" w:type="dxa"/>
            <w:vAlign w:val="center"/>
          </w:tcPr>
          <w:p w14:paraId="194383E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E275250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K</w:t>
            </w:r>
          </w:p>
        </w:tc>
        <w:tc>
          <w:tcPr>
            <w:tcW w:w="845" w:type="dxa"/>
            <w:vAlign w:val="center"/>
          </w:tcPr>
          <w:p w14:paraId="558D9F6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7C76BB8" w14:textId="77777777" w:rsidTr="00246D04">
        <w:trPr>
          <w:jc w:val="center"/>
        </w:trPr>
        <w:tc>
          <w:tcPr>
            <w:tcW w:w="6374" w:type="dxa"/>
            <w:vAlign w:val="center"/>
          </w:tcPr>
          <w:p w14:paraId="03AB2770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Intermediate Approach Fix</w:t>
            </w:r>
          </w:p>
        </w:tc>
        <w:tc>
          <w:tcPr>
            <w:tcW w:w="992" w:type="dxa"/>
            <w:vAlign w:val="center"/>
          </w:tcPr>
          <w:p w14:paraId="5814940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80C8E9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</w:t>
            </w:r>
          </w:p>
        </w:tc>
        <w:tc>
          <w:tcPr>
            <w:tcW w:w="845" w:type="dxa"/>
            <w:vAlign w:val="center"/>
          </w:tcPr>
          <w:p w14:paraId="6FA854B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5C546C3" w14:textId="77777777" w:rsidTr="00246D04">
        <w:trPr>
          <w:jc w:val="center"/>
        </w:trPr>
        <w:tc>
          <w:tcPr>
            <w:tcW w:w="6374" w:type="dxa"/>
            <w:vAlign w:val="center"/>
          </w:tcPr>
          <w:p w14:paraId="287C26F8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 xml:space="preserve">Missed Approach Fix </w:t>
            </w:r>
          </w:p>
        </w:tc>
        <w:tc>
          <w:tcPr>
            <w:tcW w:w="992" w:type="dxa"/>
            <w:vAlign w:val="center"/>
          </w:tcPr>
          <w:p w14:paraId="3DEFC99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167DDA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45" w:type="dxa"/>
            <w:vAlign w:val="center"/>
          </w:tcPr>
          <w:p w14:paraId="00E6EAA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106ABF33" w14:textId="77777777" w:rsidTr="00246D04">
        <w:trPr>
          <w:jc w:val="center"/>
        </w:trPr>
        <w:tc>
          <w:tcPr>
            <w:tcW w:w="6374" w:type="dxa"/>
            <w:vAlign w:val="center"/>
          </w:tcPr>
          <w:p w14:paraId="6C3879DC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 and Missed Approach Fix</w:t>
            </w:r>
          </w:p>
        </w:tc>
        <w:tc>
          <w:tcPr>
            <w:tcW w:w="992" w:type="dxa"/>
            <w:vAlign w:val="center"/>
          </w:tcPr>
          <w:p w14:paraId="4DA7DC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BB433A8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45" w:type="dxa"/>
            <w:vAlign w:val="center"/>
          </w:tcPr>
          <w:p w14:paraId="0B2E75D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A7A2172" w14:textId="77777777" w:rsidTr="00246D04">
        <w:trPr>
          <w:jc w:val="center"/>
        </w:trPr>
        <w:tc>
          <w:tcPr>
            <w:tcW w:w="6374" w:type="dxa"/>
            <w:vAlign w:val="center"/>
          </w:tcPr>
          <w:p w14:paraId="6A35CD0F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 Stepdown Fix</w:t>
            </w:r>
          </w:p>
        </w:tc>
        <w:tc>
          <w:tcPr>
            <w:tcW w:w="992" w:type="dxa"/>
            <w:vAlign w:val="center"/>
          </w:tcPr>
          <w:p w14:paraId="2D08A7D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01CCD4F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</w:t>
            </w:r>
          </w:p>
        </w:tc>
        <w:tc>
          <w:tcPr>
            <w:tcW w:w="845" w:type="dxa"/>
            <w:vAlign w:val="center"/>
          </w:tcPr>
          <w:p w14:paraId="2BFD2B7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619BABD" w14:textId="77777777" w:rsidTr="00246D04">
        <w:trPr>
          <w:jc w:val="center"/>
        </w:trPr>
        <w:tc>
          <w:tcPr>
            <w:tcW w:w="6374" w:type="dxa"/>
            <w:vAlign w:val="center"/>
          </w:tcPr>
          <w:p w14:paraId="2A61CD62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Stepdown Fix</w:t>
            </w:r>
          </w:p>
        </w:tc>
        <w:tc>
          <w:tcPr>
            <w:tcW w:w="992" w:type="dxa"/>
            <w:vAlign w:val="center"/>
          </w:tcPr>
          <w:p w14:paraId="0511009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4F9DF4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</w:t>
            </w:r>
          </w:p>
        </w:tc>
        <w:tc>
          <w:tcPr>
            <w:tcW w:w="845" w:type="dxa"/>
            <w:vAlign w:val="center"/>
          </w:tcPr>
          <w:p w14:paraId="216B8D5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1F03348C" w14:textId="77777777" w:rsidTr="00246D04">
        <w:trPr>
          <w:jc w:val="center"/>
        </w:trPr>
        <w:tc>
          <w:tcPr>
            <w:tcW w:w="6374" w:type="dxa"/>
            <w:vAlign w:val="center"/>
          </w:tcPr>
          <w:p w14:paraId="141DBBBB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FIR/UIR or Controlled Airspace Intersection</w:t>
            </w:r>
          </w:p>
        </w:tc>
        <w:tc>
          <w:tcPr>
            <w:tcW w:w="992" w:type="dxa"/>
            <w:vAlign w:val="center"/>
          </w:tcPr>
          <w:p w14:paraId="53B7AAF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26516B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45" w:type="dxa"/>
            <w:vAlign w:val="center"/>
          </w:tcPr>
          <w:p w14:paraId="010E5C9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DA06D82" w14:textId="77777777" w:rsidTr="00246D04">
        <w:trPr>
          <w:jc w:val="center"/>
        </w:trPr>
        <w:tc>
          <w:tcPr>
            <w:tcW w:w="6374" w:type="dxa"/>
            <w:vAlign w:val="center"/>
          </w:tcPr>
          <w:p w14:paraId="5903A5F7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SID</w:t>
            </w:r>
          </w:p>
        </w:tc>
        <w:tc>
          <w:tcPr>
            <w:tcW w:w="992" w:type="dxa"/>
            <w:vAlign w:val="center"/>
          </w:tcPr>
          <w:p w14:paraId="7C02E88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69F8BD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01C56AD7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</w:tr>
      <w:tr w:rsidR="0030625B" w:rsidRPr="0024159E" w14:paraId="47BEBF4A" w14:textId="77777777" w:rsidTr="00246D04">
        <w:trPr>
          <w:jc w:val="center"/>
        </w:trPr>
        <w:tc>
          <w:tcPr>
            <w:tcW w:w="6374" w:type="dxa"/>
            <w:vAlign w:val="center"/>
          </w:tcPr>
          <w:p w14:paraId="5E95DEEE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STAR</w:t>
            </w:r>
          </w:p>
        </w:tc>
        <w:tc>
          <w:tcPr>
            <w:tcW w:w="992" w:type="dxa"/>
            <w:vAlign w:val="center"/>
          </w:tcPr>
          <w:p w14:paraId="369644F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DE0EF9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954DD67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</w:tr>
      <w:tr w:rsidR="0030625B" w:rsidRPr="0024159E" w14:paraId="3BADBAA9" w14:textId="77777777" w:rsidTr="00246D04">
        <w:trPr>
          <w:jc w:val="center"/>
        </w:trPr>
        <w:tc>
          <w:tcPr>
            <w:tcW w:w="6374" w:type="dxa"/>
            <w:vAlign w:val="center"/>
          </w:tcPr>
          <w:p w14:paraId="7BBD51EC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Approach</w:t>
            </w:r>
          </w:p>
        </w:tc>
        <w:tc>
          <w:tcPr>
            <w:tcW w:w="992" w:type="dxa"/>
            <w:vAlign w:val="center"/>
          </w:tcPr>
          <w:p w14:paraId="28FCB4FC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1B7F0E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08A1A118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</w:tr>
      <w:tr w:rsidR="009B552E" w:rsidRPr="0024159E" w14:paraId="724EC9BA" w14:textId="77777777" w:rsidTr="00246D04">
        <w:trPr>
          <w:jc w:val="center"/>
        </w:trPr>
        <w:tc>
          <w:tcPr>
            <w:tcW w:w="6374" w:type="dxa"/>
            <w:vAlign w:val="center"/>
          </w:tcPr>
          <w:p w14:paraId="12DEC4EC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Multiple</w:t>
            </w:r>
          </w:p>
        </w:tc>
        <w:tc>
          <w:tcPr>
            <w:tcW w:w="992" w:type="dxa"/>
            <w:vAlign w:val="center"/>
          </w:tcPr>
          <w:p w14:paraId="07354CA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2C98D7D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945B573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Z</w:t>
            </w:r>
          </w:p>
        </w:tc>
      </w:tr>
    </w:tbl>
    <w:p w14:paraId="539DD350" w14:textId="2BC14FCC" w:rsidR="00927D9A" w:rsidRDefault="00927D9A" w:rsidP="0024159E">
      <w:pPr>
        <w:rPr>
          <w:rFonts w:ascii="Segoe UI Light" w:hAnsi="Segoe UI Light"/>
          <w:szCs w:val="24"/>
          <w:lang w:val="en-US"/>
        </w:rPr>
      </w:pPr>
    </w:p>
    <w:p w14:paraId="3261E2B0" w14:textId="77777777" w:rsidR="00BB79FA" w:rsidRPr="00141658" w:rsidRDefault="00BB79FA" w:rsidP="00BB79F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24" w:name="_Ref461898849"/>
      <w:bookmarkStart w:id="6125" w:name="_Toc139626239"/>
      <w:r w:rsidRPr="00141658">
        <w:rPr>
          <w:rFonts w:ascii="Segoe UI Light" w:hAnsi="Segoe UI Light" w:cs="Segoe UI Light"/>
          <w:b/>
          <w:sz w:val="28"/>
          <w:szCs w:val="28"/>
          <w:lang w:val="en-US"/>
        </w:rPr>
        <w:t>Cruise Table Identifier</w:t>
      </w:r>
      <w:bookmarkEnd w:id="6124"/>
      <w:bookmarkEnd w:id="6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BB79FA" w:rsidRPr="007C31F4" w14:paraId="425C8ACF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70425AE4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3CA5DEA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B79FA" w:rsidRPr="007C31F4" w14:paraId="59CACCA0" w14:textId="77777777" w:rsidTr="00F14AE5">
        <w:tc>
          <w:tcPr>
            <w:tcW w:w="1129" w:type="dxa"/>
          </w:tcPr>
          <w:p w14:paraId="7345F99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3119" w:type="dxa"/>
          </w:tcPr>
          <w:p w14:paraId="5E861B1B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ICAO standard cruise table</w:t>
            </w:r>
          </w:p>
        </w:tc>
      </w:tr>
      <w:tr w:rsidR="00BB79FA" w:rsidRPr="009E773C" w14:paraId="407AB3BA" w14:textId="77777777" w:rsidTr="00F14AE5">
        <w:tc>
          <w:tcPr>
            <w:tcW w:w="1129" w:type="dxa"/>
          </w:tcPr>
          <w:p w14:paraId="5418EC97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AO</w:t>
            </w:r>
          </w:p>
        </w:tc>
        <w:tc>
          <w:tcPr>
            <w:tcW w:w="3119" w:type="dxa"/>
          </w:tcPr>
          <w:p w14:paraId="5B394E38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ICAO cruise table</w:t>
            </w:r>
          </w:p>
        </w:tc>
      </w:tr>
      <w:tr w:rsidR="00BB79FA" w:rsidRPr="007C31F4" w14:paraId="1F93BDE3" w14:textId="77777777" w:rsidTr="00F14AE5">
        <w:tc>
          <w:tcPr>
            <w:tcW w:w="1129" w:type="dxa"/>
          </w:tcPr>
          <w:p w14:paraId="3E4DCA4D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BB-ZZ</w:t>
            </w:r>
          </w:p>
        </w:tc>
        <w:tc>
          <w:tcPr>
            <w:tcW w:w="3119" w:type="dxa"/>
          </w:tcPr>
          <w:p w14:paraId="4956BCBF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Modified cruise table</w:t>
            </w:r>
          </w:p>
        </w:tc>
      </w:tr>
      <w:tr w:rsidR="00BB79FA" w:rsidRPr="009E773C" w14:paraId="69BCB1DD" w14:textId="77777777" w:rsidTr="00F14AE5">
        <w:tc>
          <w:tcPr>
            <w:tcW w:w="1129" w:type="dxa"/>
          </w:tcPr>
          <w:p w14:paraId="01E8606C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BO-ZO</w:t>
            </w:r>
          </w:p>
        </w:tc>
        <w:tc>
          <w:tcPr>
            <w:tcW w:w="3119" w:type="dxa"/>
          </w:tcPr>
          <w:p w14:paraId="4AC7B021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modified cruise table</w:t>
            </w:r>
          </w:p>
        </w:tc>
      </w:tr>
    </w:tbl>
    <w:p w14:paraId="07004DE5" w14:textId="77777777" w:rsidR="00BB79FA" w:rsidRDefault="00BB79FA" w:rsidP="00BB79FA">
      <w:pPr>
        <w:rPr>
          <w:rFonts w:ascii="Segoe UI Light" w:hAnsi="Segoe UI Light"/>
          <w:szCs w:val="24"/>
          <w:lang w:val="en-US"/>
        </w:rPr>
      </w:pPr>
    </w:p>
    <w:p w14:paraId="31B8FF2B" w14:textId="77777777" w:rsidR="00BB79FA" w:rsidRPr="002F3348" w:rsidRDefault="00BB79FA" w:rsidP="00BB79F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26" w:name="_Ref461901463"/>
      <w:bookmarkStart w:id="6127" w:name="_Toc139626240"/>
      <w:r w:rsidRPr="002F3348">
        <w:rPr>
          <w:rFonts w:ascii="Segoe UI Light" w:hAnsi="Segoe UI Light" w:cs="Segoe UI Light"/>
          <w:b/>
          <w:sz w:val="28"/>
          <w:szCs w:val="28"/>
          <w:lang w:val="en-US"/>
        </w:rPr>
        <w:t>FIR/UIR Indicator</w:t>
      </w:r>
      <w:bookmarkEnd w:id="6126"/>
      <w:bookmarkEnd w:id="6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BB79FA" w:rsidRPr="007C31F4" w14:paraId="2EDF0BFF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2121D83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2A703CF3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Type</w:t>
            </w:r>
          </w:p>
        </w:tc>
      </w:tr>
      <w:tr w:rsidR="00BB79FA" w:rsidRPr="007C31F4" w14:paraId="0074C10A" w14:textId="77777777" w:rsidTr="00F14AE5">
        <w:tc>
          <w:tcPr>
            <w:tcW w:w="1129" w:type="dxa"/>
          </w:tcPr>
          <w:p w14:paraId="3DDC07AF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1843" w:type="dxa"/>
          </w:tcPr>
          <w:p w14:paraId="3D1F9A71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FIR</w:t>
            </w:r>
          </w:p>
        </w:tc>
      </w:tr>
      <w:tr w:rsidR="00BB79FA" w:rsidRPr="007C31F4" w14:paraId="52D4BE2E" w14:textId="77777777" w:rsidTr="00F14AE5">
        <w:tc>
          <w:tcPr>
            <w:tcW w:w="1129" w:type="dxa"/>
          </w:tcPr>
          <w:p w14:paraId="1A1E43E6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1843" w:type="dxa"/>
          </w:tcPr>
          <w:p w14:paraId="161F88E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UIR</w:t>
            </w:r>
          </w:p>
        </w:tc>
      </w:tr>
      <w:tr w:rsidR="00BB79FA" w:rsidRPr="007C31F4" w14:paraId="7E6F9C3C" w14:textId="77777777" w:rsidTr="00F14AE5">
        <w:tc>
          <w:tcPr>
            <w:tcW w:w="1129" w:type="dxa"/>
          </w:tcPr>
          <w:p w14:paraId="4690D73F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1843" w:type="dxa"/>
          </w:tcPr>
          <w:p w14:paraId="3D9E56AA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Combined FIR/UIR</w:t>
            </w:r>
          </w:p>
        </w:tc>
      </w:tr>
    </w:tbl>
    <w:p w14:paraId="321F1429" w14:textId="77777777" w:rsidR="00BB79FA" w:rsidRDefault="00BB79FA" w:rsidP="0024159E">
      <w:pPr>
        <w:rPr>
          <w:rFonts w:ascii="Segoe UI Light" w:hAnsi="Segoe UI Light"/>
          <w:szCs w:val="24"/>
          <w:lang w:val="en-US"/>
        </w:rPr>
      </w:pPr>
    </w:p>
    <w:p w14:paraId="68C08FE2" w14:textId="77777777" w:rsidR="00927D9A" w:rsidRDefault="00927D9A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3E5CB98D" w14:textId="77777777" w:rsidR="0024159E" w:rsidRDefault="00927D9A" w:rsidP="00927D9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28" w:name="_Ref461693077"/>
      <w:bookmarkStart w:id="6129" w:name="_Toc139626241"/>
      <w:r w:rsidRPr="00927D9A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Waypoint Usage</w:t>
      </w:r>
      <w:bookmarkEnd w:id="6128"/>
      <w:bookmarkEnd w:id="6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</w:tblGrid>
      <w:tr w:rsidR="00927D9A" w:rsidRPr="003B31BE" w14:paraId="4DE6E17B" w14:textId="77777777" w:rsidTr="004D4252">
        <w:tc>
          <w:tcPr>
            <w:tcW w:w="2547" w:type="dxa"/>
            <w:shd w:val="clear" w:color="auto" w:fill="9CC2E5" w:themeFill="accent1" w:themeFillTint="99"/>
          </w:tcPr>
          <w:p w14:paraId="06473802" w14:textId="77777777" w:rsidR="00927D9A" w:rsidRPr="003B31BE" w:rsidRDefault="00927D9A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Usage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14:paraId="753C59C6" w14:textId="77777777" w:rsidR="00927D9A" w:rsidRPr="003B31BE" w:rsidRDefault="00927D9A" w:rsidP="00927D9A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274CF1D9" w14:textId="77777777" w:rsidR="00927D9A" w:rsidRPr="003B31BE" w:rsidRDefault="00927D9A" w:rsidP="00927D9A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2</w:t>
            </w:r>
          </w:p>
        </w:tc>
      </w:tr>
      <w:tr w:rsidR="00927D9A" w:rsidRPr="00227011" w14:paraId="08BA7FF1" w14:textId="77777777" w:rsidTr="004D4252">
        <w:tc>
          <w:tcPr>
            <w:tcW w:w="2547" w:type="dxa"/>
          </w:tcPr>
          <w:p w14:paraId="2D6508BF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High and Low Altitude</w:t>
            </w:r>
          </w:p>
        </w:tc>
        <w:tc>
          <w:tcPr>
            <w:tcW w:w="1276" w:type="dxa"/>
          </w:tcPr>
          <w:p w14:paraId="180D51CB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2079A62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</w:tr>
      <w:tr w:rsidR="00927D9A" w:rsidRPr="00227011" w14:paraId="1492E6F7" w14:textId="77777777" w:rsidTr="004D4252">
        <w:tc>
          <w:tcPr>
            <w:tcW w:w="2547" w:type="dxa"/>
          </w:tcPr>
          <w:p w14:paraId="75CAE7F6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High Altitude only</w:t>
            </w:r>
          </w:p>
        </w:tc>
        <w:tc>
          <w:tcPr>
            <w:tcW w:w="1276" w:type="dxa"/>
          </w:tcPr>
          <w:p w14:paraId="0431B70A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247B90D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</w:tr>
      <w:tr w:rsidR="00927D9A" w:rsidRPr="00227011" w14:paraId="195FD9B4" w14:textId="77777777" w:rsidTr="004D4252">
        <w:tc>
          <w:tcPr>
            <w:tcW w:w="2547" w:type="dxa"/>
          </w:tcPr>
          <w:p w14:paraId="62B350E5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Low Altitude only</w:t>
            </w:r>
          </w:p>
        </w:tc>
        <w:tc>
          <w:tcPr>
            <w:tcW w:w="1276" w:type="dxa"/>
          </w:tcPr>
          <w:p w14:paraId="143356C2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09403BB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927D9A" w:rsidRPr="00227011" w14:paraId="33F0052D" w14:textId="77777777" w:rsidTr="004D4252">
        <w:tc>
          <w:tcPr>
            <w:tcW w:w="2547" w:type="dxa"/>
          </w:tcPr>
          <w:p w14:paraId="0D2F8DC9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Terminal Use Only</w:t>
            </w:r>
          </w:p>
        </w:tc>
        <w:tc>
          <w:tcPr>
            <w:tcW w:w="1276" w:type="dxa"/>
          </w:tcPr>
          <w:p w14:paraId="745EFEC1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B602ECA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blank</w:t>
            </w:r>
          </w:p>
        </w:tc>
      </w:tr>
      <w:tr w:rsidR="00927D9A" w:rsidRPr="00227011" w14:paraId="36F20D98" w14:textId="77777777" w:rsidTr="004D4252">
        <w:tc>
          <w:tcPr>
            <w:tcW w:w="2547" w:type="dxa"/>
          </w:tcPr>
          <w:p w14:paraId="1A036AB0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RNAV</w:t>
            </w:r>
          </w:p>
        </w:tc>
        <w:tc>
          <w:tcPr>
            <w:tcW w:w="1276" w:type="dxa"/>
          </w:tcPr>
          <w:p w14:paraId="1020A587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  <w:tc>
          <w:tcPr>
            <w:tcW w:w="1275" w:type="dxa"/>
          </w:tcPr>
          <w:p w14:paraId="4F7AD960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</w:tr>
    </w:tbl>
    <w:p w14:paraId="7F005243" w14:textId="77777777" w:rsidR="00927D9A" w:rsidRDefault="00927D9A" w:rsidP="0024159E">
      <w:pPr>
        <w:rPr>
          <w:rFonts w:ascii="Segoe UI Light" w:hAnsi="Segoe UI Light"/>
          <w:szCs w:val="24"/>
          <w:lang w:val="en-US"/>
        </w:rPr>
      </w:pPr>
    </w:p>
    <w:p w14:paraId="4A60D092" w14:textId="77777777" w:rsidR="00246D04" w:rsidRDefault="00246D04" w:rsidP="00246D04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30" w:name="_Ref461693358"/>
      <w:bookmarkStart w:id="6131" w:name="_Toc139626242"/>
      <w:r w:rsidRPr="00246D04">
        <w:rPr>
          <w:rFonts w:ascii="Segoe UI Light" w:hAnsi="Segoe UI Light" w:cs="Segoe UI Light"/>
          <w:b/>
          <w:sz w:val="28"/>
          <w:szCs w:val="28"/>
          <w:lang w:val="en-US"/>
        </w:rPr>
        <w:t>Turn Direction</w:t>
      </w:r>
      <w:bookmarkEnd w:id="6130"/>
      <w:bookmarkEnd w:id="6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0E4E6F" w:rsidRPr="003B31BE" w14:paraId="506F3380" w14:textId="77777777" w:rsidTr="004D4252">
        <w:tc>
          <w:tcPr>
            <w:tcW w:w="988" w:type="dxa"/>
            <w:shd w:val="clear" w:color="auto" w:fill="9CC2E5" w:themeFill="accent1" w:themeFillTint="99"/>
          </w:tcPr>
          <w:p w14:paraId="7F2E512B" w14:textId="77777777" w:rsidR="000E4E6F" w:rsidRPr="003B31BE" w:rsidRDefault="000E4E6F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Turn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2EECE08C" w14:textId="77777777" w:rsidR="000E4E6F" w:rsidRPr="003B31BE" w:rsidRDefault="000E4E6F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0E4E6F" w:rsidRPr="000E4E6F" w14:paraId="684917DA" w14:textId="77777777" w:rsidTr="004D4252">
        <w:tc>
          <w:tcPr>
            <w:tcW w:w="988" w:type="dxa"/>
          </w:tcPr>
          <w:p w14:paraId="55178AC4" w14:textId="77777777" w:rsidR="000E4E6F" w:rsidRPr="000E4E6F" w:rsidRDefault="000E4E6F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1559" w:type="dxa"/>
          </w:tcPr>
          <w:p w14:paraId="0333762C" w14:textId="77777777" w:rsidR="000E4E6F" w:rsidRPr="000E4E6F" w:rsidRDefault="000E4E6F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Left turn</w:t>
            </w:r>
          </w:p>
        </w:tc>
      </w:tr>
      <w:tr w:rsidR="000E4E6F" w:rsidRPr="000E4E6F" w14:paraId="38A6138D" w14:textId="77777777" w:rsidTr="004D4252">
        <w:tc>
          <w:tcPr>
            <w:tcW w:w="988" w:type="dxa"/>
          </w:tcPr>
          <w:p w14:paraId="5724E3EF" w14:textId="77777777" w:rsidR="000E4E6F" w:rsidRPr="000E4E6F" w:rsidRDefault="000E4E6F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  <w:tc>
          <w:tcPr>
            <w:tcW w:w="1559" w:type="dxa"/>
          </w:tcPr>
          <w:p w14:paraId="3D491B38" w14:textId="77777777" w:rsidR="000E4E6F" w:rsidRPr="000E4E6F" w:rsidRDefault="000E4E6F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Right turn</w:t>
            </w:r>
          </w:p>
        </w:tc>
      </w:tr>
    </w:tbl>
    <w:p w14:paraId="5648EAC1" w14:textId="77777777" w:rsidR="00246D04" w:rsidRDefault="00246D04" w:rsidP="0024159E">
      <w:pPr>
        <w:rPr>
          <w:rFonts w:ascii="Segoe UI Light" w:hAnsi="Segoe UI Light"/>
          <w:szCs w:val="24"/>
          <w:lang w:val="en-US"/>
        </w:rPr>
      </w:pPr>
    </w:p>
    <w:p w14:paraId="4662C27C" w14:textId="77777777" w:rsidR="002303AF" w:rsidRDefault="002C46C6" w:rsidP="002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32" w:name="_Ref461700570"/>
      <w:bookmarkStart w:id="6133" w:name="_Toc139626243"/>
      <w:r w:rsidRPr="002C46C6">
        <w:rPr>
          <w:rFonts w:ascii="Segoe UI Light" w:hAnsi="Segoe UI Light" w:cs="Segoe UI Light"/>
          <w:b/>
          <w:sz w:val="28"/>
          <w:szCs w:val="28"/>
          <w:lang w:val="en-US"/>
        </w:rPr>
        <w:t>Route Type</w:t>
      </w:r>
      <w:r w:rsidR="00FB7521">
        <w:rPr>
          <w:rFonts w:ascii="Segoe UI Light" w:hAnsi="Segoe UI Light" w:cs="Segoe UI Light"/>
          <w:b/>
          <w:sz w:val="28"/>
          <w:szCs w:val="28"/>
          <w:lang w:val="en-US"/>
        </w:rPr>
        <w:t xml:space="preserve"> for </w:t>
      </w:r>
      <w:r w:rsidR="00FB7521" w:rsidRPr="00FB7521">
        <w:rPr>
          <w:rFonts w:ascii="Segoe UI Light" w:hAnsi="Segoe UI Light" w:cs="Segoe UI Light"/>
          <w:b/>
          <w:sz w:val="28"/>
          <w:szCs w:val="28"/>
          <w:lang w:val="en-US"/>
        </w:rPr>
        <w:t>Enroute Airways</w:t>
      </w:r>
      <w:bookmarkEnd w:id="6132"/>
      <w:bookmarkEnd w:id="61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FB7521" w:rsidRPr="003B31BE" w14:paraId="2FAAE491" w14:textId="77777777" w:rsidTr="00FB7521">
        <w:tc>
          <w:tcPr>
            <w:tcW w:w="5524" w:type="dxa"/>
            <w:shd w:val="clear" w:color="auto" w:fill="9CC2E5" w:themeFill="accent1" w:themeFillTint="99"/>
            <w:vAlign w:val="center"/>
          </w:tcPr>
          <w:p w14:paraId="55CBD6C1" w14:textId="77777777" w:rsidR="00FB7521" w:rsidRPr="003B31BE" w:rsidRDefault="00FB7521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Airway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7FA7D70" w14:textId="77777777" w:rsidR="00FB7521" w:rsidRPr="003B31BE" w:rsidRDefault="00FB7521" w:rsidP="00FB7521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FB7521" w:rsidRPr="00FB7521" w14:paraId="06C803CD" w14:textId="77777777" w:rsidTr="00FB7521">
        <w:tc>
          <w:tcPr>
            <w:tcW w:w="5524" w:type="dxa"/>
            <w:vAlign w:val="center"/>
          </w:tcPr>
          <w:p w14:paraId="4A0F4EF7" w14:textId="77777777" w:rsidR="00FB7521" w:rsidRP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Control</w:t>
            </w:r>
          </w:p>
        </w:tc>
        <w:tc>
          <w:tcPr>
            <w:tcW w:w="1417" w:type="dxa"/>
            <w:vAlign w:val="center"/>
          </w:tcPr>
          <w:p w14:paraId="48552DBA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</w:p>
        </w:tc>
      </w:tr>
      <w:tr w:rsidR="00FB7521" w:rsidRPr="00FB7521" w14:paraId="5BE1881C" w14:textId="77777777" w:rsidTr="00FB7521">
        <w:tc>
          <w:tcPr>
            <w:tcW w:w="5524" w:type="dxa"/>
            <w:vAlign w:val="center"/>
          </w:tcPr>
          <w:p w14:paraId="42469109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Direct Route</w:t>
            </w:r>
          </w:p>
        </w:tc>
        <w:tc>
          <w:tcPr>
            <w:tcW w:w="1417" w:type="dxa"/>
            <w:vAlign w:val="center"/>
          </w:tcPr>
          <w:p w14:paraId="2836DDA3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</w:t>
            </w:r>
          </w:p>
        </w:tc>
      </w:tr>
      <w:tr w:rsidR="00FB7521" w:rsidRPr="00FB7521" w14:paraId="6010C674" w14:textId="77777777" w:rsidTr="00FB7521">
        <w:tc>
          <w:tcPr>
            <w:tcW w:w="5524" w:type="dxa"/>
            <w:vAlign w:val="center"/>
          </w:tcPr>
          <w:p w14:paraId="762F8877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Helicopter Route</w:t>
            </w:r>
          </w:p>
        </w:tc>
        <w:tc>
          <w:tcPr>
            <w:tcW w:w="1417" w:type="dxa"/>
            <w:vAlign w:val="center"/>
          </w:tcPr>
          <w:p w14:paraId="18932575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</w:tr>
      <w:tr w:rsidR="00FB7521" w:rsidRPr="00FB7521" w14:paraId="75E03984" w14:textId="77777777" w:rsidTr="00FB7521">
        <w:tc>
          <w:tcPr>
            <w:tcW w:w="5524" w:type="dxa"/>
            <w:vAlign w:val="center"/>
          </w:tcPr>
          <w:p w14:paraId="7E9A3EE2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Offical Designated Airways expect RNAV Airways</w:t>
            </w:r>
          </w:p>
        </w:tc>
        <w:tc>
          <w:tcPr>
            <w:tcW w:w="1417" w:type="dxa"/>
            <w:vAlign w:val="center"/>
          </w:tcPr>
          <w:p w14:paraId="7E6B4FC5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</w:t>
            </w:r>
          </w:p>
        </w:tc>
      </w:tr>
      <w:tr w:rsidR="00FB7521" w:rsidRPr="00FB7521" w14:paraId="658BAB3C" w14:textId="77777777" w:rsidTr="00FB7521">
        <w:tc>
          <w:tcPr>
            <w:tcW w:w="5524" w:type="dxa"/>
            <w:vAlign w:val="center"/>
          </w:tcPr>
          <w:p w14:paraId="360B6E05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Airways</w:t>
            </w:r>
          </w:p>
        </w:tc>
        <w:tc>
          <w:tcPr>
            <w:tcW w:w="1417" w:type="dxa"/>
            <w:vAlign w:val="center"/>
          </w:tcPr>
          <w:p w14:paraId="6F889366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</w:tr>
      <w:tr w:rsidR="00FB7521" w:rsidRPr="00FB7521" w14:paraId="75083F4D" w14:textId="77777777" w:rsidTr="00FB7521">
        <w:tc>
          <w:tcPr>
            <w:tcW w:w="5524" w:type="dxa"/>
            <w:vAlign w:val="center"/>
          </w:tcPr>
          <w:p w14:paraId="3A350E50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Undesignated ATS Route</w:t>
            </w:r>
          </w:p>
        </w:tc>
        <w:tc>
          <w:tcPr>
            <w:tcW w:w="1417" w:type="dxa"/>
            <w:vAlign w:val="center"/>
          </w:tcPr>
          <w:p w14:paraId="2072F406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</w:tbl>
    <w:p w14:paraId="587164DB" w14:textId="77777777" w:rsidR="002C46C6" w:rsidRDefault="002C46C6" w:rsidP="0024159E">
      <w:pPr>
        <w:rPr>
          <w:rFonts w:ascii="Segoe UI Light" w:hAnsi="Segoe UI Light"/>
          <w:szCs w:val="24"/>
          <w:lang w:val="en-US"/>
        </w:rPr>
      </w:pPr>
    </w:p>
    <w:p w14:paraId="11371761" w14:textId="77777777" w:rsidR="00FB7521" w:rsidRPr="00FB7521" w:rsidRDefault="00FB7521" w:rsidP="00FB7521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34" w:name="_Ref461701339"/>
      <w:bookmarkStart w:id="6135" w:name="_Toc139626244"/>
      <w:r w:rsidRPr="00FB7521">
        <w:rPr>
          <w:rFonts w:ascii="Segoe UI Light" w:hAnsi="Segoe UI Light" w:cs="Segoe UI Light"/>
          <w:b/>
          <w:sz w:val="28"/>
          <w:szCs w:val="28"/>
          <w:lang w:val="en-US"/>
        </w:rPr>
        <w:t>Route Type for SIDs (PD)</w:t>
      </w:r>
      <w:bookmarkEnd w:id="6134"/>
      <w:bookmarkEnd w:id="6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FB7521" w:rsidRPr="003B31BE" w14:paraId="0C3E297B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09889459" w14:textId="77777777" w:rsidR="00FB7521" w:rsidRPr="003B31BE" w:rsidRDefault="00FB7521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SID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57AFBEF9" w14:textId="77777777" w:rsidR="00FB7521" w:rsidRPr="003B31BE" w:rsidRDefault="00FB7521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FB7521" w:rsidRPr="00FB7521" w14:paraId="5BA30AA2" w14:textId="77777777" w:rsidTr="00283AD0">
        <w:tc>
          <w:tcPr>
            <w:tcW w:w="5524" w:type="dxa"/>
            <w:vAlign w:val="center"/>
          </w:tcPr>
          <w:p w14:paraId="47CA110D" w14:textId="77777777" w:rsidR="00FB7521" w:rsidRP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Engine Out SID</w:t>
            </w:r>
          </w:p>
        </w:tc>
        <w:tc>
          <w:tcPr>
            <w:tcW w:w="1417" w:type="dxa"/>
            <w:vAlign w:val="center"/>
          </w:tcPr>
          <w:p w14:paraId="2DFCF07F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</w:t>
            </w:r>
          </w:p>
        </w:tc>
      </w:tr>
      <w:tr w:rsidR="00FB7521" w:rsidRPr="00FB7521" w14:paraId="4C3F319D" w14:textId="77777777" w:rsidTr="00283AD0">
        <w:tc>
          <w:tcPr>
            <w:tcW w:w="5524" w:type="dxa"/>
            <w:vAlign w:val="center"/>
          </w:tcPr>
          <w:p w14:paraId="18DBC22B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Runway Transition</w:t>
            </w:r>
          </w:p>
        </w:tc>
        <w:tc>
          <w:tcPr>
            <w:tcW w:w="1417" w:type="dxa"/>
            <w:vAlign w:val="center"/>
          </w:tcPr>
          <w:p w14:paraId="41B4B2E1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FB7521" w:rsidRPr="00FB7521" w14:paraId="0E4B5A87" w14:textId="77777777" w:rsidTr="00283AD0">
        <w:tc>
          <w:tcPr>
            <w:tcW w:w="5524" w:type="dxa"/>
            <w:vAlign w:val="center"/>
          </w:tcPr>
          <w:p w14:paraId="2F5F1FA4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or SID Common Route</w:t>
            </w:r>
          </w:p>
        </w:tc>
        <w:tc>
          <w:tcPr>
            <w:tcW w:w="1417" w:type="dxa"/>
            <w:vAlign w:val="center"/>
          </w:tcPr>
          <w:p w14:paraId="6F4D949E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FB7521" w:rsidRPr="00FB7521" w14:paraId="5ECAAF32" w14:textId="77777777" w:rsidTr="00283AD0">
        <w:tc>
          <w:tcPr>
            <w:tcW w:w="5524" w:type="dxa"/>
            <w:vAlign w:val="center"/>
          </w:tcPr>
          <w:p w14:paraId="7BDC9A85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Enroute Transition</w:t>
            </w:r>
          </w:p>
        </w:tc>
        <w:tc>
          <w:tcPr>
            <w:tcW w:w="1417" w:type="dxa"/>
            <w:vAlign w:val="center"/>
          </w:tcPr>
          <w:p w14:paraId="5920EA55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FB7521" w:rsidRPr="00FB7521" w14:paraId="5487F406" w14:textId="77777777" w:rsidTr="00283AD0">
        <w:tc>
          <w:tcPr>
            <w:tcW w:w="5524" w:type="dxa"/>
            <w:vAlign w:val="center"/>
          </w:tcPr>
          <w:p w14:paraId="20AFF5B8" w14:textId="77777777" w:rsidR="00FB7521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Runway Transition</w:t>
            </w:r>
          </w:p>
        </w:tc>
        <w:tc>
          <w:tcPr>
            <w:tcW w:w="1417" w:type="dxa"/>
            <w:vAlign w:val="center"/>
          </w:tcPr>
          <w:p w14:paraId="1972648B" w14:textId="77777777" w:rsidR="00FB7521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</w:tr>
      <w:tr w:rsidR="00FB7521" w:rsidRPr="00FB7521" w14:paraId="3D9AA0B4" w14:textId="77777777" w:rsidTr="00283AD0">
        <w:tc>
          <w:tcPr>
            <w:tcW w:w="5524" w:type="dxa"/>
            <w:vAlign w:val="center"/>
          </w:tcPr>
          <w:p w14:paraId="7EA9679D" w14:textId="77777777" w:rsidR="00FB7521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or SID Common Route</w:t>
            </w:r>
          </w:p>
        </w:tc>
        <w:tc>
          <w:tcPr>
            <w:tcW w:w="1417" w:type="dxa"/>
            <w:vAlign w:val="center"/>
          </w:tcPr>
          <w:p w14:paraId="43F8DF48" w14:textId="77777777" w:rsidR="00FB7521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</w:tr>
      <w:tr w:rsidR="000F6477" w:rsidRPr="00FB7521" w14:paraId="5FCC659F" w14:textId="77777777" w:rsidTr="00283AD0">
        <w:tc>
          <w:tcPr>
            <w:tcW w:w="5524" w:type="dxa"/>
            <w:vAlign w:val="center"/>
          </w:tcPr>
          <w:p w14:paraId="7013E12B" w14:textId="77777777" w:rsidR="000F6477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Enroute Transition</w:t>
            </w:r>
          </w:p>
        </w:tc>
        <w:tc>
          <w:tcPr>
            <w:tcW w:w="1417" w:type="dxa"/>
            <w:vAlign w:val="center"/>
          </w:tcPr>
          <w:p w14:paraId="45B22F46" w14:textId="77777777" w:rsidR="000F6477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</w:tr>
      <w:tr w:rsidR="000F6477" w:rsidRPr="00FB7521" w14:paraId="6E94CA60" w14:textId="77777777" w:rsidTr="00283AD0">
        <w:tc>
          <w:tcPr>
            <w:tcW w:w="5524" w:type="dxa"/>
            <w:vAlign w:val="center"/>
          </w:tcPr>
          <w:p w14:paraId="3F6372C2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Runway Transition</w:t>
            </w:r>
          </w:p>
        </w:tc>
        <w:tc>
          <w:tcPr>
            <w:tcW w:w="1417" w:type="dxa"/>
            <w:vAlign w:val="center"/>
          </w:tcPr>
          <w:p w14:paraId="653648D4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0F6477" w:rsidRPr="00FB7521" w14:paraId="7FF6CF46" w14:textId="77777777" w:rsidTr="00283AD0">
        <w:tc>
          <w:tcPr>
            <w:tcW w:w="5524" w:type="dxa"/>
            <w:vAlign w:val="center"/>
          </w:tcPr>
          <w:p w14:paraId="5D24AB27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or SID Common Route</w:t>
            </w:r>
          </w:p>
        </w:tc>
        <w:tc>
          <w:tcPr>
            <w:tcW w:w="1417" w:type="dxa"/>
            <w:vAlign w:val="center"/>
          </w:tcPr>
          <w:p w14:paraId="62C6CEC2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0F6477" w:rsidRPr="00FB7521" w14:paraId="4D266222" w14:textId="77777777" w:rsidTr="00283AD0">
        <w:tc>
          <w:tcPr>
            <w:tcW w:w="5524" w:type="dxa"/>
            <w:vAlign w:val="center"/>
          </w:tcPr>
          <w:p w14:paraId="3A7AB8BA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Enroute Transition</w:t>
            </w:r>
          </w:p>
        </w:tc>
        <w:tc>
          <w:tcPr>
            <w:tcW w:w="1417" w:type="dxa"/>
            <w:vAlign w:val="center"/>
          </w:tcPr>
          <w:p w14:paraId="110D7AA2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0F6477" w:rsidRPr="00FB7521" w14:paraId="5C89843F" w14:textId="77777777" w:rsidTr="00283AD0">
        <w:tc>
          <w:tcPr>
            <w:tcW w:w="5524" w:type="dxa"/>
            <w:vAlign w:val="center"/>
          </w:tcPr>
          <w:p w14:paraId="548F7E8D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Runway Transition</w:t>
            </w:r>
          </w:p>
        </w:tc>
        <w:tc>
          <w:tcPr>
            <w:tcW w:w="1417" w:type="dxa"/>
            <w:vAlign w:val="center"/>
          </w:tcPr>
          <w:p w14:paraId="1FF6DD03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</w:tr>
      <w:tr w:rsidR="000F6477" w:rsidRPr="00FB7521" w14:paraId="52CF2965" w14:textId="77777777" w:rsidTr="00283AD0">
        <w:tc>
          <w:tcPr>
            <w:tcW w:w="5524" w:type="dxa"/>
            <w:vAlign w:val="center"/>
          </w:tcPr>
          <w:p w14:paraId="22A33BA8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Enroute Transition</w:t>
            </w:r>
          </w:p>
        </w:tc>
        <w:tc>
          <w:tcPr>
            <w:tcW w:w="1417" w:type="dxa"/>
            <w:vAlign w:val="center"/>
          </w:tcPr>
          <w:p w14:paraId="6B345C8B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</w:tr>
    </w:tbl>
    <w:p w14:paraId="7073ECEB" w14:textId="77777777" w:rsidR="00340364" w:rsidRDefault="00340364" w:rsidP="0024159E">
      <w:pPr>
        <w:rPr>
          <w:rFonts w:ascii="Segoe UI Light" w:hAnsi="Segoe UI Light"/>
          <w:szCs w:val="24"/>
          <w:lang w:val="en-US"/>
        </w:rPr>
      </w:pPr>
    </w:p>
    <w:p w14:paraId="2A54DC6C" w14:textId="77777777" w:rsidR="00340364" w:rsidRDefault="00340364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1498E830" w14:textId="77777777" w:rsidR="00FB7521" w:rsidRPr="00340364" w:rsidRDefault="00340364" w:rsidP="00340364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36" w:name="_Ref461701343"/>
      <w:bookmarkStart w:id="6137" w:name="_Toc139626245"/>
      <w:r w:rsidRPr="00340364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Route Type for STARs (PE)</w:t>
      </w:r>
      <w:bookmarkEnd w:id="6136"/>
      <w:bookmarkEnd w:id="61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340364" w:rsidRPr="003B31BE" w14:paraId="6803FA18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491041D1" w14:textId="77777777" w:rsidR="00340364" w:rsidRPr="003B31BE" w:rsidRDefault="00340364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S</w:t>
            </w:r>
            <w:r w:rsidR="00283AD0"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TAR</w:t>
            </w: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 xml:space="preserve">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FB9DA9A" w14:textId="77777777" w:rsidR="00340364" w:rsidRPr="003B31BE" w:rsidRDefault="00340364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340364" w:rsidRPr="00FB7521" w14:paraId="3AD04CAF" w14:textId="77777777" w:rsidTr="00283AD0">
        <w:tc>
          <w:tcPr>
            <w:tcW w:w="5524" w:type="dxa"/>
            <w:vAlign w:val="center"/>
          </w:tcPr>
          <w:p w14:paraId="7B9E54BD" w14:textId="77777777" w:rsidR="00340364" w:rsidRPr="00FB7521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Enroute Transition</w:t>
            </w:r>
          </w:p>
        </w:tc>
        <w:tc>
          <w:tcPr>
            <w:tcW w:w="1417" w:type="dxa"/>
            <w:vAlign w:val="center"/>
          </w:tcPr>
          <w:p w14:paraId="0425D7B1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340364" w:rsidRPr="00FB7521" w14:paraId="0E4D8597" w14:textId="77777777" w:rsidTr="00283AD0">
        <w:tc>
          <w:tcPr>
            <w:tcW w:w="5524" w:type="dxa"/>
            <w:vAlign w:val="center"/>
          </w:tcPr>
          <w:p w14:paraId="641AB5EE" w14:textId="77777777" w:rsidR="00340364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or STAR Common Route</w:t>
            </w:r>
          </w:p>
        </w:tc>
        <w:tc>
          <w:tcPr>
            <w:tcW w:w="1417" w:type="dxa"/>
            <w:vAlign w:val="center"/>
          </w:tcPr>
          <w:p w14:paraId="6FC25BED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340364" w:rsidRPr="00FB7521" w14:paraId="61AEEEFF" w14:textId="77777777" w:rsidTr="00283AD0">
        <w:tc>
          <w:tcPr>
            <w:tcW w:w="5524" w:type="dxa"/>
            <w:vAlign w:val="center"/>
          </w:tcPr>
          <w:p w14:paraId="4F0ABA4F" w14:textId="77777777" w:rsidR="00340364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Runway Transition</w:t>
            </w:r>
          </w:p>
        </w:tc>
        <w:tc>
          <w:tcPr>
            <w:tcW w:w="1417" w:type="dxa"/>
            <w:vAlign w:val="center"/>
          </w:tcPr>
          <w:p w14:paraId="699A5B56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301EE2" w:rsidRPr="00FB7521" w14:paraId="00409E81" w14:textId="77777777" w:rsidTr="00283AD0">
        <w:tc>
          <w:tcPr>
            <w:tcW w:w="5524" w:type="dxa"/>
            <w:vAlign w:val="center"/>
          </w:tcPr>
          <w:p w14:paraId="0F13970A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Enroute Transition</w:t>
            </w:r>
          </w:p>
        </w:tc>
        <w:tc>
          <w:tcPr>
            <w:tcW w:w="1417" w:type="dxa"/>
            <w:vAlign w:val="center"/>
          </w:tcPr>
          <w:p w14:paraId="7D960B68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</w:tr>
      <w:tr w:rsidR="00301EE2" w:rsidRPr="00FB7521" w14:paraId="66F1B070" w14:textId="77777777" w:rsidTr="00283AD0">
        <w:tc>
          <w:tcPr>
            <w:tcW w:w="5524" w:type="dxa"/>
            <w:vAlign w:val="center"/>
          </w:tcPr>
          <w:p w14:paraId="4A0D68F2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or STAR Common Route</w:t>
            </w:r>
          </w:p>
        </w:tc>
        <w:tc>
          <w:tcPr>
            <w:tcW w:w="1417" w:type="dxa"/>
            <w:vAlign w:val="center"/>
          </w:tcPr>
          <w:p w14:paraId="7F7FDA96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</w:tr>
      <w:tr w:rsidR="00301EE2" w:rsidRPr="00FB7521" w14:paraId="69B4BF1A" w14:textId="77777777" w:rsidTr="00283AD0">
        <w:tc>
          <w:tcPr>
            <w:tcW w:w="5524" w:type="dxa"/>
            <w:vAlign w:val="center"/>
          </w:tcPr>
          <w:p w14:paraId="610AB3F1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Runway Transition</w:t>
            </w:r>
          </w:p>
        </w:tc>
        <w:tc>
          <w:tcPr>
            <w:tcW w:w="1417" w:type="dxa"/>
            <w:vAlign w:val="center"/>
          </w:tcPr>
          <w:p w14:paraId="72A61D08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</w:tr>
      <w:tr w:rsidR="00301EE2" w:rsidRPr="00FB7521" w14:paraId="66F1BA25" w14:textId="77777777" w:rsidTr="00283AD0">
        <w:tc>
          <w:tcPr>
            <w:tcW w:w="5524" w:type="dxa"/>
            <w:vAlign w:val="center"/>
          </w:tcPr>
          <w:p w14:paraId="56144ABF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Enroute Transition</w:t>
            </w:r>
          </w:p>
        </w:tc>
        <w:tc>
          <w:tcPr>
            <w:tcW w:w="1417" w:type="dxa"/>
            <w:vAlign w:val="center"/>
          </w:tcPr>
          <w:p w14:paraId="6384565B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7</w:t>
            </w:r>
          </w:p>
        </w:tc>
      </w:tr>
      <w:tr w:rsidR="00301EE2" w:rsidRPr="00FB7521" w14:paraId="65807010" w14:textId="77777777" w:rsidTr="00283AD0">
        <w:tc>
          <w:tcPr>
            <w:tcW w:w="5524" w:type="dxa"/>
            <w:vAlign w:val="center"/>
          </w:tcPr>
          <w:p w14:paraId="627F1C85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Common Route</w:t>
            </w:r>
          </w:p>
        </w:tc>
        <w:tc>
          <w:tcPr>
            <w:tcW w:w="1417" w:type="dxa"/>
            <w:vAlign w:val="center"/>
          </w:tcPr>
          <w:p w14:paraId="4175F68E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8</w:t>
            </w:r>
          </w:p>
        </w:tc>
      </w:tr>
      <w:tr w:rsidR="00301EE2" w:rsidRPr="00FB7521" w14:paraId="33F7A72A" w14:textId="77777777" w:rsidTr="00283AD0">
        <w:tc>
          <w:tcPr>
            <w:tcW w:w="5524" w:type="dxa"/>
            <w:vAlign w:val="center"/>
          </w:tcPr>
          <w:p w14:paraId="0B5804C9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Runway Transition</w:t>
            </w:r>
          </w:p>
        </w:tc>
        <w:tc>
          <w:tcPr>
            <w:tcW w:w="1417" w:type="dxa"/>
            <w:vAlign w:val="center"/>
          </w:tcPr>
          <w:p w14:paraId="4ABC46DF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9</w:t>
            </w:r>
          </w:p>
        </w:tc>
      </w:tr>
      <w:tr w:rsidR="00301EE2" w:rsidRPr="00FB7521" w14:paraId="7CEB2A39" w14:textId="77777777" w:rsidTr="00283AD0">
        <w:tc>
          <w:tcPr>
            <w:tcW w:w="5524" w:type="dxa"/>
            <w:vAlign w:val="center"/>
          </w:tcPr>
          <w:p w14:paraId="3ED4BB0B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Enroute Transition</w:t>
            </w:r>
          </w:p>
        </w:tc>
        <w:tc>
          <w:tcPr>
            <w:tcW w:w="1417" w:type="dxa"/>
            <w:vAlign w:val="center"/>
          </w:tcPr>
          <w:p w14:paraId="02186519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301EE2" w:rsidRPr="00FB7521" w14:paraId="2663FFBD" w14:textId="77777777" w:rsidTr="00283AD0">
        <w:tc>
          <w:tcPr>
            <w:tcW w:w="5524" w:type="dxa"/>
            <w:vAlign w:val="center"/>
          </w:tcPr>
          <w:p w14:paraId="64BFCB1D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or STAR Common Route</w:t>
            </w:r>
          </w:p>
        </w:tc>
        <w:tc>
          <w:tcPr>
            <w:tcW w:w="1417" w:type="dxa"/>
            <w:vAlign w:val="center"/>
          </w:tcPr>
          <w:p w14:paraId="2CDFF26D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301EE2" w:rsidRPr="00FB7521" w14:paraId="1611C53E" w14:textId="77777777" w:rsidTr="00283AD0">
        <w:tc>
          <w:tcPr>
            <w:tcW w:w="5524" w:type="dxa"/>
            <w:vAlign w:val="center"/>
          </w:tcPr>
          <w:p w14:paraId="6556BBB7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Runway Transition</w:t>
            </w:r>
          </w:p>
        </w:tc>
        <w:tc>
          <w:tcPr>
            <w:tcW w:w="1417" w:type="dxa"/>
            <w:vAlign w:val="center"/>
          </w:tcPr>
          <w:p w14:paraId="4B6C5550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</w:tbl>
    <w:p w14:paraId="42C89392" w14:textId="77777777" w:rsidR="00340364" w:rsidRDefault="00340364" w:rsidP="0024159E">
      <w:pPr>
        <w:rPr>
          <w:rFonts w:ascii="Segoe UI Light" w:hAnsi="Segoe UI Light"/>
          <w:szCs w:val="24"/>
          <w:lang w:val="en-US"/>
        </w:rPr>
      </w:pPr>
    </w:p>
    <w:p w14:paraId="23D21CC9" w14:textId="77777777" w:rsidR="00283AD0" w:rsidRPr="00283AD0" w:rsidRDefault="00283AD0" w:rsidP="00283AD0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38" w:name="_Ref461701345"/>
      <w:bookmarkStart w:id="6139" w:name="_Toc139626246"/>
      <w:r w:rsidRPr="00283AD0">
        <w:rPr>
          <w:rFonts w:ascii="Segoe UI Light" w:hAnsi="Segoe UI Light" w:cs="Segoe UI Light"/>
          <w:b/>
          <w:sz w:val="28"/>
          <w:szCs w:val="28"/>
          <w:lang w:val="en-US"/>
        </w:rPr>
        <w:t>Route Type of IAPs (PF)</w:t>
      </w:r>
      <w:bookmarkEnd w:id="6138"/>
      <w:bookmarkEnd w:id="61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283AD0" w:rsidRPr="003B31BE" w14:paraId="4BED5F35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4EA70F34" w14:textId="77777777" w:rsidR="00283AD0" w:rsidRPr="003B31BE" w:rsidRDefault="00283AD0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IAP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79FF22F7" w14:textId="77777777" w:rsidR="00283AD0" w:rsidRPr="003B31BE" w:rsidRDefault="00283AD0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283AD0" w:rsidRPr="00FB7521" w14:paraId="1B411CDE" w14:textId="77777777" w:rsidTr="00283AD0">
        <w:tc>
          <w:tcPr>
            <w:tcW w:w="5524" w:type="dxa"/>
            <w:vAlign w:val="center"/>
          </w:tcPr>
          <w:p w14:paraId="6C6A494C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Approach Transition</w:t>
            </w:r>
          </w:p>
        </w:tc>
        <w:tc>
          <w:tcPr>
            <w:tcW w:w="1417" w:type="dxa"/>
            <w:vAlign w:val="center"/>
          </w:tcPr>
          <w:p w14:paraId="448AC8AB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</w:t>
            </w:r>
          </w:p>
        </w:tc>
      </w:tr>
      <w:tr w:rsidR="00283AD0" w:rsidRPr="00FB7521" w14:paraId="6677C79D" w14:textId="77777777" w:rsidTr="00283AD0">
        <w:tc>
          <w:tcPr>
            <w:tcW w:w="5524" w:type="dxa"/>
            <w:vAlign w:val="center"/>
          </w:tcPr>
          <w:p w14:paraId="2BFD34D6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Localizer/</w:t>
            </w:r>
            <w:r w:rsidR="005041A4">
              <w:rPr>
                <w:rFonts w:ascii="Segoe UI Light" w:hAnsi="Segoe UI Light"/>
                <w:sz w:val="20"/>
                <w:szCs w:val="24"/>
                <w:lang w:val="en-US"/>
              </w:rPr>
              <w:t>Back course</w:t>
            </w:r>
            <w:r>
              <w:rPr>
                <w:rFonts w:ascii="Segoe UI Light" w:hAnsi="Segoe UI Light"/>
                <w:sz w:val="20"/>
                <w:szCs w:val="24"/>
                <w:lang w:val="en-US"/>
              </w:rPr>
              <w:t xml:space="preserve"> Approach</w:t>
            </w:r>
          </w:p>
        </w:tc>
        <w:tc>
          <w:tcPr>
            <w:tcW w:w="1417" w:type="dxa"/>
            <w:vAlign w:val="center"/>
          </w:tcPr>
          <w:p w14:paraId="2BE0B475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</w:tr>
      <w:tr w:rsidR="00283AD0" w:rsidRPr="00FB7521" w14:paraId="3C122EC4" w14:textId="77777777" w:rsidTr="00283AD0">
        <w:tc>
          <w:tcPr>
            <w:tcW w:w="5524" w:type="dxa"/>
            <w:vAlign w:val="center"/>
          </w:tcPr>
          <w:p w14:paraId="1C31CD72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VORDME Approach</w:t>
            </w:r>
          </w:p>
        </w:tc>
        <w:tc>
          <w:tcPr>
            <w:tcW w:w="1417" w:type="dxa"/>
            <w:vAlign w:val="center"/>
          </w:tcPr>
          <w:p w14:paraId="3DA3481C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</w:t>
            </w:r>
          </w:p>
        </w:tc>
      </w:tr>
      <w:tr w:rsidR="00283AD0" w:rsidRPr="00FB7521" w14:paraId="56C5A977" w14:textId="77777777" w:rsidTr="00283AD0">
        <w:tc>
          <w:tcPr>
            <w:tcW w:w="5524" w:type="dxa"/>
            <w:vAlign w:val="center"/>
          </w:tcPr>
          <w:p w14:paraId="2098F1D1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Approach</w:t>
            </w:r>
          </w:p>
        </w:tc>
        <w:tc>
          <w:tcPr>
            <w:tcW w:w="1417" w:type="dxa"/>
            <w:vAlign w:val="center"/>
          </w:tcPr>
          <w:p w14:paraId="2681A5E2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283AD0" w:rsidRPr="00FB7521" w14:paraId="15BF01BB" w14:textId="77777777" w:rsidTr="00283AD0">
        <w:tc>
          <w:tcPr>
            <w:tcW w:w="5524" w:type="dxa"/>
            <w:vAlign w:val="center"/>
          </w:tcPr>
          <w:p w14:paraId="78031650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IGS Approach</w:t>
            </w:r>
          </w:p>
        </w:tc>
        <w:tc>
          <w:tcPr>
            <w:tcW w:w="1417" w:type="dxa"/>
            <w:vAlign w:val="center"/>
          </w:tcPr>
          <w:p w14:paraId="297C0455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</w:tr>
      <w:tr w:rsidR="00283AD0" w:rsidRPr="00FB7521" w14:paraId="6D2A98DC" w14:textId="77777777" w:rsidTr="00283AD0">
        <w:tc>
          <w:tcPr>
            <w:tcW w:w="5524" w:type="dxa"/>
            <w:vAlign w:val="center"/>
          </w:tcPr>
          <w:p w14:paraId="5BB21609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Approach</w:t>
            </w:r>
          </w:p>
        </w:tc>
        <w:tc>
          <w:tcPr>
            <w:tcW w:w="1417" w:type="dxa"/>
            <w:vAlign w:val="center"/>
          </w:tcPr>
          <w:p w14:paraId="5A042C76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</w:tr>
      <w:tr w:rsidR="00283AD0" w:rsidRPr="00FB7521" w14:paraId="0411618E" w14:textId="77777777" w:rsidTr="00283AD0">
        <w:tc>
          <w:tcPr>
            <w:tcW w:w="5524" w:type="dxa"/>
            <w:vAlign w:val="center"/>
          </w:tcPr>
          <w:p w14:paraId="163722A4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GLS Approach</w:t>
            </w:r>
          </w:p>
        </w:tc>
        <w:tc>
          <w:tcPr>
            <w:tcW w:w="1417" w:type="dxa"/>
            <w:vAlign w:val="center"/>
          </w:tcPr>
          <w:p w14:paraId="5C38A4A6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</w:tr>
      <w:tr w:rsidR="00283AD0" w:rsidRPr="00FB7521" w14:paraId="6A44CED6" w14:textId="77777777" w:rsidTr="00283AD0">
        <w:tc>
          <w:tcPr>
            <w:tcW w:w="5524" w:type="dxa"/>
            <w:vAlign w:val="center"/>
          </w:tcPr>
          <w:p w14:paraId="29D8319F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 only Approach</w:t>
            </w:r>
          </w:p>
        </w:tc>
        <w:tc>
          <w:tcPr>
            <w:tcW w:w="1417" w:type="dxa"/>
            <w:vAlign w:val="center"/>
          </w:tcPr>
          <w:p w14:paraId="65F45A9B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283AD0" w:rsidRPr="00FB7521" w14:paraId="3C3921F0" w14:textId="77777777" w:rsidTr="00283AD0">
        <w:tc>
          <w:tcPr>
            <w:tcW w:w="5524" w:type="dxa"/>
            <w:vAlign w:val="center"/>
          </w:tcPr>
          <w:p w14:paraId="6CBFE279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Approach</w:t>
            </w:r>
          </w:p>
        </w:tc>
        <w:tc>
          <w:tcPr>
            <w:tcW w:w="1417" w:type="dxa"/>
            <w:vAlign w:val="center"/>
          </w:tcPr>
          <w:p w14:paraId="18602A08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283AD0" w:rsidRPr="00FB7521" w14:paraId="6FFAA426" w14:textId="77777777" w:rsidTr="00283AD0">
        <w:tc>
          <w:tcPr>
            <w:tcW w:w="5524" w:type="dxa"/>
            <w:vAlign w:val="center"/>
          </w:tcPr>
          <w:p w14:paraId="76D7D464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Approach</w:t>
            </w:r>
          </w:p>
        </w:tc>
        <w:tc>
          <w:tcPr>
            <w:tcW w:w="1417" w:type="dxa"/>
            <w:vAlign w:val="center"/>
          </w:tcPr>
          <w:p w14:paraId="50FC0939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</w:t>
            </w:r>
          </w:p>
        </w:tc>
      </w:tr>
      <w:tr w:rsidR="00283AD0" w:rsidRPr="00FB7521" w14:paraId="3B7B1C8D" w14:textId="77777777" w:rsidTr="00283AD0">
        <w:tc>
          <w:tcPr>
            <w:tcW w:w="5524" w:type="dxa"/>
            <w:vAlign w:val="center"/>
          </w:tcPr>
          <w:p w14:paraId="7D783AD7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GPS Approach</w:t>
            </w:r>
          </w:p>
        </w:tc>
        <w:tc>
          <w:tcPr>
            <w:tcW w:w="1417" w:type="dxa"/>
            <w:vAlign w:val="center"/>
          </w:tcPr>
          <w:p w14:paraId="08763FD2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</w:t>
            </w:r>
          </w:p>
        </w:tc>
      </w:tr>
      <w:tr w:rsidR="00283AD0" w:rsidRPr="00FB7521" w14:paraId="5D834AD0" w14:textId="77777777" w:rsidTr="00283AD0">
        <w:tc>
          <w:tcPr>
            <w:tcW w:w="5524" w:type="dxa"/>
            <w:vAlign w:val="center"/>
          </w:tcPr>
          <w:p w14:paraId="7D032F13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DME Approach</w:t>
            </w:r>
          </w:p>
        </w:tc>
        <w:tc>
          <w:tcPr>
            <w:tcW w:w="1417" w:type="dxa"/>
            <w:vAlign w:val="center"/>
          </w:tcPr>
          <w:p w14:paraId="7E31F4A5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Q</w:t>
            </w:r>
          </w:p>
        </w:tc>
      </w:tr>
      <w:tr w:rsidR="00CF1BB3" w:rsidRPr="00FB7521" w14:paraId="3B278FE6" w14:textId="77777777" w:rsidTr="00283AD0">
        <w:tc>
          <w:tcPr>
            <w:tcW w:w="5524" w:type="dxa"/>
            <w:vAlign w:val="center"/>
          </w:tcPr>
          <w:p w14:paraId="10D9E48F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Approach</w:t>
            </w:r>
          </w:p>
        </w:tc>
        <w:tc>
          <w:tcPr>
            <w:tcW w:w="1417" w:type="dxa"/>
            <w:vAlign w:val="center"/>
          </w:tcPr>
          <w:p w14:paraId="1221F102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</w:tr>
      <w:tr w:rsidR="00CF1BB3" w:rsidRPr="00FB7521" w14:paraId="2CDAE4FE" w14:textId="77777777" w:rsidTr="00283AD0">
        <w:tc>
          <w:tcPr>
            <w:tcW w:w="5524" w:type="dxa"/>
            <w:vAlign w:val="center"/>
          </w:tcPr>
          <w:p w14:paraId="77C850E7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 using VORDME/VORTAC</w:t>
            </w:r>
          </w:p>
        </w:tc>
        <w:tc>
          <w:tcPr>
            <w:tcW w:w="1417" w:type="dxa"/>
            <w:vAlign w:val="center"/>
          </w:tcPr>
          <w:p w14:paraId="5AD4B2C4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CF1BB3" w:rsidRPr="00FB7521" w14:paraId="33A56817" w14:textId="77777777" w:rsidTr="00283AD0">
        <w:tc>
          <w:tcPr>
            <w:tcW w:w="5524" w:type="dxa"/>
            <w:vAlign w:val="center"/>
          </w:tcPr>
          <w:p w14:paraId="648FAB4E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TACAN Approach</w:t>
            </w:r>
          </w:p>
        </w:tc>
        <w:tc>
          <w:tcPr>
            <w:tcW w:w="1417" w:type="dxa"/>
            <w:vAlign w:val="center"/>
          </w:tcPr>
          <w:p w14:paraId="76ABB0AA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</w:tr>
      <w:tr w:rsidR="00CF1BB3" w:rsidRPr="00FB7521" w14:paraId="7B0B7C43" w14:textId="77777777" w:rsidTr="00283AD0">
        <w:tc>
          <w:tcPr>
            <w:tcW w:w="5524" w:type="dxa"/>
            <w:vAlign w:val="center"/>
          </w:tcPr>
          <w:p w14:paraId="6B96F76B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Approach</w:t>
            </w:r>
          </w:p>
        </w:tc>
        <w:tc>
          <w:tcPr>
            <w:tcW w:w="1417" w:type="dxa"/>
            <w:vAlign w:val="center"/>
          </w:tcPr>
          <w:p w14:paraId="199EC580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</w:t>
            </w:r>
          </w:p>
        </w:tc>
      </w:tr>
      <w:tr w:rsidR="00CF1BB3" w:rsidRPr="00FB7521" w14:paraId="4444635F" w14:textId="77777777" w:rsidTr="00283AD0">
        <w:tc>
          <w:tcPr>
            <w:tcW w:w="5524" w:type="dxa"/>
            <w:vAlign w:val="center"/>
          </w:tcPr>
          <w:p w14:paraId="02AB2276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</w:t>
            </w:r>
          </w:p>
        </w:tc>
        <w:tc>
          <w:tcPr>
            <w:tcW w:w="1417" w:type="dxa"/>
            <w:vAlign w:val="center"/>
          </w:tcPr>
          <w:p w14:paraId="7A55AFC0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</w:tr>
      <w:tr w:rsidR="00CF1BB3" w:rsidRPr="00FB7521" w14:paraId="49448AE0" w14:textId="77777777" w:rsidTr="00283AD0">
        <w:tc>
          <w:tcPr>
            <w:tcW w:w="5524" w:type="dxa"/>
            <w:vAlign w:val="center"/>
          </w:tcPr>
          <w:p w14:paraId="0EA4FF6B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A Approach</w:t>
            </w:r>
          </w:p>
        </w:tc>
        <w:tc>
          <w:tcPr>
            <w:tcW w:w="1417" w:type="dxa"/>
            <w:vAlign w:val="center"/>
          </w:tcPr>
          <w:p w14:paraId="6AE75F6B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</w:t>
            </w:r>
          </w:p>
        </w:tc>
      </w:tr>
      <w:tr w:rsidR="00CF1BB3" w:rsidRPr="00FB7521" w14:paraId="631D369E" w14:textId="77777777" w:rsidTr="00283AD0">
        <w:tc>
          <w:tcPr>
            <w:tcW w:w="5524" w:type="dxa"/>
            <w:vAlign w:val="center"/>
          </w:tcPr>
          <w:p w14:paraId="659088B7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Approach</w:t>
            </w:r>
          </w:p>
        </w:tc>
        <w:tc>
          <w:tcPr>
            <w:tcW w:w="1417" w:type="dxa"/>
            <w:vAlign w:val="center"/>
          </w:tcPr>
          <w:p w14:paraId="74D9D069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</w:tr>
      <w:tr w:rsidR="00CF1BB3" w:rsidRPr="00FB7521" w14:paraId="7493D06D" w14:textId="77777777" w:rsidTr="00283AD0">
        <w:tc>
          <w:tcPr>
            <w:tcW w:w="5524" w:type="dxa"/>
            <w:vAlign w:val="center"/>
          </w:tcPr>
          <w:p w14:paraId="72C52995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B and C Approach</w:t>
            </w:r>
          </w:p>
        </w:tc>
        <w:tc>
          <w:tcPr>
            <w:tcW w:w="1417" w:type="dxa"/>
            <w:vAlign w:val="center"/>
          </w:tcPr>
          <w:p w14:paraId="10D91F56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</w:tr>
      <w:tr w:rsidR="00CF1BB3" w:rsidRPr="00FB7521" w14:paraId="18DF22CB" w14:textId="77777777" w:rsidTr="00283AD0">
        <w:tc>
          <w:tcPr>
            <w:tcW w:w="5524" w:type="dxa"/>
            <w:vAlign w:val="center"/>
          </w:tcPr>
          <w:p w14:paraId="65AFC98D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Missed Approach</w:t>
            </w:r>
          </w:p>
        </w:tc>
        <w:tc>
          <w:tcPr>
            <w:tcW w:w="1417" w:type="dxa"/>
            <w:vAlign w:val="center"/>
          </w:tcPr>
          <w:p w14:paraId="23D40C0D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Z</w:t>
            </w:r>
          </w:p>
        </w:tc>
      </w:tr>
    </w:tbl>
    <w:p w14:paraId="434697F1" w14:textId="77777777" w:rsidR="00283AD0" w:rsidRDefault="00283AD0" w:rsidP="0024159E">
      <w:pPr>
        <w:rPr>
          <w:rFonts w:ascii="Segoe UI Light" w:hAnsi="Segoe UI Light"/>
          <w:szCs w:val="24"/>
          <w:lang w:val="en-US"/>
        </w:rPr>
      </w:pPr>
    </w:p>
    <w:p w14:paraId="063FDC5C" w14:textId="149BB60E" w:rsidR="007600E7" w:rsidRPr="001F52D3" w:rsidRDefault="007F1339" w:rsidP="001F52D3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40" w:name="_Ref461700579"/>
      <w:bookmarkStart w:id="6141" w:name="_Toc139626247"/>
      <w:ins w:id="6142" w:author="Richard Stefan" w:date="2016-09-15T22:16:00Z">
        <w:r>
          <w:rPr>
            <w:rFonts w:ascii="Segoe UI Light" w:hAnsi="Segoe UI Light" w:cs="Segoe UI Light"/>
            <w:b/>
            <w:sz w:val="28"/>
            <w:szCs w:val="28"/>
            <w:lang w:val="en-US"/>
          </w:rPr>
          <w:t>L</w:t>
        </w:r>
      </w:ins>
      <w:del w:id="6143" w:author="Richard Stefan" w:date="2016-09-15T22:16:00Z">
        <w:r w:rsidR="007600E7" w:rsidRPr="001F52D3" w:rsidDel="007F1339">
          <w:rPr>
            <w:rFonts w:ascii="Segoe UI Light" w:hAnsi="Segoe UI Light" w:cs="Segoe UI Light"/>
            <w:b/>
            <w:sz w:val="28"/>
            <w:szCs w:val="28"/>
            <w:lang w:val="en-US"/>
          </w:rPr>
          <w:delText>L</w:delText>
        </w:r>
      </w:del>
      <w:r w:rsidR="007600E7" w:rsidRPr="001F52D3">
        <w:rPr>
          <w:rFonts w:ascii="Segoe UI Light" w:hAnsi="Segoe UI Light" w:cs="Segoe UI Light"/>
          <w:b/>
          <w:sz w:val="28"/>
          <w:szCs w:val="28"/>
          <w:lang w:val="en-US"/>
        </w:rPr>
        <w:t>evel</w:t>
      </w:r>
      <w:bookmarkEnd w:id="6140"/>
      <w:bookmarkEnd w:id="61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7600E7" w:rsidRPr="003B31BE" w14:paraId="20DC2286" w14:textId="77777777" w:rsidTr="003B344E">
        <w:tc>
          <w:tcPr>
            <w:tcW w:w="1129" w:type="dxa"/>
            <w:shd w:val="clear" w:color="auto" w:fill="9CC2E5" w:themeFill="accent1" w:themeFillTint="99"/>
          </w:tcPr>
          <w:p w14:paraId="5AF566CC" w14:textId="77777777" w:rsidR="007600E7" w:rsidRPr="003B31BE" w:rsidRDefault="007600E7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Level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37594DA" w14:textId="77777777" w:rsidR="007600E7" w:rsidRPr="003B31BE" w:rsidRDefault="007600E7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7600E7" w:rsidRPr="003B344E" w14:paraId="12BBA88F" w14:textId="77777777" w:rsidTr="007600E7">
        <w:tc>
          <w:tcPr>
            <w:tcW w:w="1129" w:type="dxa"/>
          </w:tcPr>
          <w:p w14:paraId="3825326A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2410" w:type="dxa"/>
          </w:tcPr>
          <w:p w14:paraId="060BEE25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All Altitudes</w:t>
            </w:r>
          </w:p>
        </w:tc>
      </w:tr>
      <w:tr w:rsidR="007600E7" w:rsidRPr="003B344E" w14:paraId="5AB0AABB" w14:textId="77777777" w:rsidTr="007600E7">
        <w:tc>
          <w:tcPr>
            <w:tcW w:w="1129" w:type="dxa"/>
          </w:tcPr>
          <w:p w14:paraId="443E2262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2410" w:type="dxa"/>
          </w:tcPr>
          <w:p w14:paraId="1EB9D86E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High Level Airways</w:t>
            </w:r>
          </w:p>
        </w:tc>
      </w:tr>
      <w:tr w:rsidR="007600E7" w:rsidRPr="003B344E" w14:paraId="70DDC9B5" w14:textId="77777777" w:rsidTr="007600E7">
        <w:tc>
          <w:tcPr>
            <w:tcW w:w="1129" w:type="dxa"/>
          </w:tcPr>
          <w:p w14:paraId="4692BFAB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2410" w:type="dxa"/>
          </w:tcPr>
          <w:p w14:paraId="06CFE701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Low Level Airways</w:t>
            </w:r>
          </w:p>
        </w:tc>
      </w:tr>
    </w:tbl>
    <w:p w14:paraId="07901560" w14:textId="77777777" w:rsidR="00815061" w:rsidRDefault="00815061" w:rsidP="0024159E">
      <w:pPr>
        <w:rPr>
          <w:rFonts w:ascii="Segoe UI Light" w:hAnsi="Segoe UI Light"/>
          <w:szCs w:val="24"/>
          <w:lang w:val="en-US"/>
        </w:rPr>
      </w:pPr>
    </w:p>
    <w:p w14:paraId="3D90B7A7" w14:textId="77777777" w:rsidR="00815061" w:rsidRDefault="0081506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73E248D9" w14:textId="77777777" w:rsidR="007600E7" w:rsidRPr="00083D9E" w:rsidRDefault="00083D9E" w:rsidP="00083D9E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44" w:name="_Ref461700591"/>
      <w:bookmarkStart w:id="6145" w:name="_Toc139626248"/>
      <w:r w:rsidRPr="00083D9E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Directional Restriction</w:t>
      </w:r>
      <w:bookmarkEnd w:id="6144"/>
      <w:bookmarkEnd w:id="61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083D9E" w:rsidRPr="003B31BE" w14:paraId="40057285" w14:textId="77777777" w:rsidTr="00083D9E">
        <w:tc>
          <w:tcPr>
            <w:tcW w:w="1129" w:type="dxa"/>
            <w:shd w:val="clear" w:color="auto" w:fill="9CC2E5" w:themeFill="accent1" w:themeFillTint="99"/>
          </w:tcPr>
          <w:p w14:paraId="4B119C1A" w14:textId="77777777" w:rsidR="00083D9E" w:rsidRPr="003B31BE" w:rsidRDefault="00083D9E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Direction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7D9E613E" w14:textId="77777777" w:rsidR="00083D9E" w:rsidRPr="003B31BE" w:rsidRDefault="00083D9E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083D9E" w:rsidRPr="009E773C" w14:paraId="594388D9" w14:textId="77777777" w:rsidTr="00083D9E">
        <w:tc>
          <w:tcPr>
            <w:tcW w:w="1129" w:type="dxa"/>
          </w:tcPr>
          <w:p w14:paraId="2C0740D8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5103" w:type="dxa"/>
          </w:tcPr>
          <w:p w14:paraId="2D4F60DB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direction route is coded (Forward)</w:t>
            </w:r>
          </w:p>
        </w:tc>
      </w:tr>
      <w:tr w:rsidR="00083D9E" w:rsidRPr="009E773C" w14:paraId="1655FDB3" w14:textId="77777777" w:rsidTr="00083D9E">
        <w:tc>
          <w:tcPr>
            <w:tcW w:w="1129" w:type="dxa"/>
          </w:tcPr>
          <w:p w14:paraId="0EE5DE20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5103" w:type="dxa"/>
          </w:tcPr>
          <w:p w14:paraId="23873DAE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opposite direction route is coded (backwards)</w:t>
            </w:r>
          </w:p>
        </w:tc>
      </w:tr>
      <w:tr w:rsidR="00083D9E" w:rsidRPr="003B344E" w14:paraId="1FEAFFF5" w14:textId="77777777" w:rsidTr="00083D9E">
        <w:tc>
          <w:tcPr>
            <w:tcW w:w="1129" w:type="dxa"/>
          </w:tcPr>
          <w:p w14:paraId="7BF28C6C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blank</w:t>
            </w:r>
          </w:p>
        </w:tc>
        <w:tc>
          <w:tcPr>
            <w:tcW w:w="5103" w:type="dxa"/>
          </w:tcPr>
          <w:p w14:paraId="2302079E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no restrictions on direction</w:t>
            </w:r>
          </w:p>
        </w:tc>
      </w:tr>
    </w:tbl>
    <w:p w14:paraId="156A1F64" w14:textId="77777777" w:rsidR="00083D9E" w:rsidRDefault="00083D9E" w:rsidP="0024159E">
      <w:pPr>
        <w:rPr>
          <w:rFonts w:ascii="Segoe UI Light" w:hAnsi="Segoe UI Light"/>
          <w:szCs w:val="24"/>
          <w:lang w:val="en-US"/>
        </w:rPr>
      </w:pPr>
    </w:p>
    <w:p w14:paraId="2342FA73" w14:textId="77777777" w:rsidR="003A1956" w:rsidRPr="003A1956" w:rsidRDefault="003A1956" w:rsidP="003A195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46" w:name="_Ref461700629"/>
      <w:bookmarkStart w:id="6147" w:name="_Toc139626249"/>
      <w:r w:rsidRPr="003A1956">
        <w:rPr>
          <w:rFonts w:ascii="Segoe UI Light" w:hAnsi="Segoe UI Light" w:cs="Segoe UI Light"/>
          <w:b/>
          <w:sz w:val="28"/>
          <w:szCs w:val="28"/>
          <w:lang w:val="en-US"/>
        </w:rPr>
        <w:t>IFR Capability</w:t>
      </w:r>
      <w:bookmarkEnd w:id="6146"/>
      <w:bookmarkEnd w:id="6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3A1956" w:rsidRPr="003B31BE" w14:paraId="6C5EDE4E" w14:textId="77777777" w:rsidTr="0025778F">
        <w:tc>
          <w:tcPr>
            <w:tcW w:w="1129" w:type="dxa"/>
            <w:shd w:val="clear" w:color="auto" w:fill="9CC2E5" w:themeFill="accent1" w:themeFillTint="99"/>
          </w:tcPr>
          <w:p w14:paraId="5B8ECD51" w14:textId="77777777" w:rsidR="003A1956" w:rsidRPr="003B31BE" w:rsidRDefault="003A1956" w:rsidP="00F96FB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Direction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10677778" w14:textId="77777777" w:rsidR="003A1956" w:rsidRPr="003B31BE" w:rsidRDefault="003A1956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3A1956" w:rsidRPr="003B344E" w14:paraId="59F18DFD" w14:textId="77777777" w:rsidTr="0025778F">
        <w:tc>
          <w:tcPr>
            <w:tcW w:w="1129" w:type="dxa"/>
          </w:tcPr>
          <w:p w14:paraId="0E833A85" w14:textId="77777777" w:rsidR="003A1956" w:rsidRPr="003B344E" w:rsidRDefault="00F96FBC" w:rsidP="00F96FB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5103" w:type="dxa"/>
          </w:tcPr>
          <w:p w14:paraId="5B68AE3F" w14:textId="77777777" w:rsidR="003A1956" w:rsidRPr="003B344E" w:rsidRDefault="00F96FBC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Instrument Approach Procedure published</w:t>
            </w:r>
          </w:p>
        </w:tc>
      </w:tr>
      <w:tr w:rsidR="003A1956" w:rsidRPr="009E773C" w14:paraId="5D87831F" w14:textId="77777777" w:rsidTr="0025778F">
        <w:tc>
          <w:tcPr>
            <w:tcW w:w="1129" w:type="dxa"/>
          </w:tcPr>
          <w:p w14:paraId="22E0FA5B" w14:textId="77777777" w:rsidR="003A1956" w:rsidRPr="003B344E" w:rsidRDefault="00F96FBC" w:rsidP="00F96FB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</w:t>
            </w:r>
          </w:p>
        </w:tc>
        <w:tc>
          <w:tcPr>
            <w:tcW w:w="5103" w:type="dxa"/>
          </w:tcPr>
          <w:p w14:paraId="2BF12790" w14:textId="77777777" w:rsidR="003A1956" w:rsidRPr="003B344E" w:rsidRDefault="00F96FBC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no Instrument Approach Procedure published</w:t>
            </w:r>
          </w:p>
        </w:tc>
      </w:tr>
    </w:tbl>
    <w:p w14:paraId="32BE24DD" w14:textId="77777777" w:rsidR="003A1956" w:rsidRDefault="003A1956" w:rsidP="0024159E">
      <w:pPr>
        <w:rPr>
          <w:rFonts w:ascii="Segoe UI Light" w:hAnsi="Segoe UI Light"/>
          <w:szCs w:val="24"/>
          <w:lang w:val="en-US"/>
        </w:rPr>
      </w:pPr>
    </w:p>
    <w:p w14:paraId="4398FBA4" w14:textId="77777777" w:rsidR="00B20750" w:rsidRPr="00B20750" w:rsidRDefault="00B20750" w:rsidP="00B20750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48" w:name="_Ref461700640"/>
      <w:bookmarkStart w:id="6149" w:name="_Toc139626250"/>
      <w:r w:rsidRPr="00B20750">
        <w:rPr>
          <w:rFonts w:ascii="Segoe UI Light" w:hAnsi="Segoe UI Light" w:cs="Segoe UI Light"/>
          <w:b/>
          <w:sz w:val="28"/>
          <w:szCs w:val="28"/>
          <w:lang w:val="en-US"/>
        </w:rPr>
        <w:t>Longest Runway Surface</w:t>
      </w:r>
      <w:bookmarkEnd w:id="6148"/>
      <w:bookmarkEnd w:id="6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B20750" w:rsidRPr="003B31BE" w14:paraId="626E8B9D" w14:textId="77777777" w:rsidTr="0025778F">
        <w:tc>
          <w:tcPr>
            <w:tcW w:w="1129" w:type="dxa"/>
            <w:shd w:val="clear" w:color="auto" w:fill="9CC2E5" w:themeFill="accent1" w:themeFillTint="99"/>
          </w:tcPr>
          <w:p w14:paraId="5EFA95BF" w14:textId="77777777" w:rsidR="00B20750" w:rsidRPr="003B31BE" w:rsidRDefault="00B20750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Code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E4FB20D" w14:textId="77777777" w:rsidR="00B20750" w:rsidRPr="003B31BE" w:rsidRDefault="00B20750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B20750" w:rsidRPr="009E773C" w14:paraId="266A1564" w14:textId="77777777" w:rsidTr="0025778F">
        <w:tc>
          <w:tcPr>
            <w:tcW w:w="1129" w:type="dxa"/>
          </w:tcPr>
          <w:p w14:paraId="45EEFFA5" w14:textId="77777777" w:rsidR="00B20750" w:rsidRPr="003B344E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5103" w:type="dxa"/>
          </w:tcPr>
          <w:p w14:paraId="7CD22F36" w14:textId="77777777" w:rsidR="00B20750" w:rsidRPr="003B344E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Hard Surface (asphalt or concrete)</w:t>
            </w:r>
          </w:p>
        </w:tc>
      </w:tr>
      <w:tr w:rsidR="00B20750" w:rsidRPr="009E773C" w14:paraId="69CEF199" w14:textId="77777777" w:rsidTr="0025778F">
        <w:tc>
          <w:tcPr>
            <w:tcW w:w="1129" w:type="dxa"/>
          </w:tcPr>
          <w:p w14:paraId="4EC37106" w14:textId="77777777" w:rsidR="00B20750" w:rsidRPr="003B344E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  <w:tc>
          <w:tcPr>
            <w:tcW w:w="5103" w:type="dxa"/>
          </w:tcPr>
          <w:p w14:paraId="3AD3C8E6" w14:textId="77777777" w:rsidR="00B20750" w:rsidRPr="003B344E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Soft Surface (gravel, grass or soil)</w:t>
            </w:r>
          </w:p>
        </w:tc>
      </w:tr>
      <w:tr w:rsidR="00B20750" w:rsidRPr="003B344E" w14:paraId="0D4D6D7D" w14:textId="77777777" w:rsidTr="0025778F">
        <w:tc>
          <w:tcPr>
            <w:tcW w:w="1129" w:type="dxa"/>
          </w:tcPr>
          <w:p w14:paraId="431776D0" w14:textId="77777777" w:rsidR="00B20750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14:paraId="7635E98B" w14:textId="77777777" w:rsidR="00B20750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Water Runway</w:t>
            </w:r>
          </w:p>
        </w:tc>
      </w:tr>
      <w:tr w:rsidR="00B20750" w:rsidRPr="003B344E" w14:paraId="38B66332" w14:textId="77777777" w:rsidTr="0025778F">
        <w:tc>
          <w:tcPr>
            <w:tcW w:w="1129" w:type="dxa"/>
          </w:tcPr>
          <w:p w14:paraId="6E6E0EC7" w14:textId="77777777" w:rsidR="00B20750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</w:t>
            </w:r>
          </w:p>
        </w:tc>
        <w:tc>
          <w:tcPr>
            <w:tcW w:w="5103" w:type="dxa"/>
          </w:tcPr>
          <w:p w14:paraId="0F39D53E" w14:textId="77777777" w:rsidR="00B20750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undefined</w:t>
            </w:r>
          </w:p>
        </w:tc>
      </w:tr>
    </w:tbl>
    <w:p w14:paraId="48084D6E" w14:textId="77777777" w:rsidR="00B20750" w:rsidRDefault="00B20750" w:rsidP="0024159E">
      <w:pPr>
        <w:rPr>
          <w:rFonts w:ascii="Segoe UI Light" w:hAnsi="Segoe UI Light"/>
          <w:szCs w:val="24"/>
          <w:lang w:val="en-US"/>
        </w:rPr>
      </w:pPr>
    </w:p>
    <w:p w14:paraId="018F4DC1" w14:textId="77777777" w:rsidR="00B1283D" w:rsidRPr="00B1283D" w:rsidRDefault="004411BE" w:rsidP="00B1283D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50" w:name="_Ref461705415"/>
      <w:bookmarkStart w:id="6151" w:name="_Ref461705422"/>
      <w:bookmarkStart w:id="6152" w:name="_Ref461705453"/>
      <w:bookmarkStart w:id="6153" w:name="_Ref461705532"/>
      <w:bookmarkStart w:id="6154" w:name="_Toc139626251"/>
      <w:r w:rsidRPr="004411BE">
        <w:rPr>
          <w:rFonts w:ascii="Segoe UI Light" w:hAnsi="Segoe UI Light" w:cs="Segoe UI Light"/>
          <w:b/>
          <w:sz w:val="28"/>
          <w:szCs w:val="28"/>
          <w:lang w:val="en-US"/>
        </w:rPr>
        <w:t>ILS/MLS/GLS Category</w:t>
      </w:r>
      <w:bookmarkEnd w:id="6150"/>
      <w:bookmarkEnd w:id="6151"/>
      <w:bookmarkEnd w:id="6152"/>
      <w:bookmarkEnd w:id="6153"/>
      <w:bookmarkEnd w:id="6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6"/>
      </w:tblGrid>
      <w:tr w:rsidR="009D127B" w:rsidRPr="003B31BE" w14:paraId="34549661" w14:textId="77777777" w:rsidTr="009D127B">
        <w:tc>
          <w:tcPr>
            <w:tcW w:w="4106" w:type="dxa"/>
            <w:shd w:val="clear" w:color="auto" w:fill="9CC2E5" w:themeFill="accent1" w:themeFillTint="99"/>
          </w:tcPr>
          <w:p w14:paraId="71A6A1F4" w14:textId="77777777" w:rsidR="009D127B" w:rsidRPr="003B31BE" w:rsidRDefault="009D127B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Definition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209FFA5D" w14:textId="77777777" w:rsidR="009D127B" w:rsidRPr="003B31BE" w:rsidRDefault="009D127B" w:rsidP="009D127B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Category/Classification</w:t>
            </w:r>
          </w:p>
        </w:tc>
      </w:tr>
      <w:tr w:rsidR="009D127B" w:rsidRPr="003B344E" w14:paraId="536B5788" w14:textId="77777777" w:rsidTr="009D127B">
        <w:tc>
          <w:tcPr>
            <w:tcW w:w="4106" w:type="dxa"/>
          </w:tcPr>
          <w:p w14:paraId="2C19E3DA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 Only, no glideslope</w:t>
            </w:r>
          </w:p>
        </w:tc>
        <w:tc>
          <w:tcPr>
            <w:tcW w:w="2126" w:type="dxa"/>
          </w:tcPr>
          <w:p w14:paraId="7846E926" w14:textId="77777777" w:rsidR="009D127B" w:rsidRPr="003B344E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</w:t>
            </w:r>
          </w:p>
        </w:tc>
      </w:tr>
      <w:tr w:rsidR="009D127B" w:rsidRPr="003B344E" w14:paraId="158883D8" w14:textId="77777777" w:rsidTr="009D127B">
        <w:tc>
          <w:tcPr>
            <w:tcW w:w="4106" w:type="dxa"/>
          </w:tcPr>
          <w:p w14:paraId="5809D8A4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</w:t>
            </w:r>
          </w:p>
        </w:tc>
        <w:tc>
          <w:tcPr>
            <w:tcW w:w="2126" w:type="dxa"/>
          </w:tcPr>
          <w:p w14:paraId="0CC8FC6C" w14:textId="77777777" w:rsidR="009D127B" w:rsidRPr="003B344E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9D127B" w:rsidRPr="003B344E" w14:paraId="4267EE56" w14:textId="77777777" w:rsidTr="009D127B">
        <w:tc>
          <w:tcPr>
            <w:tcW w:w="4106" w:type="dxa"/>
          </w:tcPr>
          <w:p w14:paraId="3136A952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II</w:t>
            </w:r>
          </w:p>
        </w:tc>
        <w:tc>
          <w:tcPr>
            <w:tcW w:w="2126" w:type="dxa"/>
          </w:tcPr>
          <w:p w14:paraId="190A7CF1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9D127B" w:rsidRPr="003B344E" w14:paraId="41836393" w14:textId="77777777" w:rsidTr="009D127B">
        <w:tc>
          <w:tcPr>
            <w:tcW w:w="4106" w:type="dxa"/>
          </w:tcPr>
          <w:p w14:paraId="282F2958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III</w:t>
            </w:r>
          </w:p>
        </w:tc>
        <w:tc>
          <w:tcPr>
            <w:tcW w:w="2126" w:type="dxa"/>
          </w:tcPr>
          <w:p w14:paraId="3451CF1D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9D127B" w:rsidRPr="003B344E" w14:paraId="03E9B19D" w14:textId="77777777" w:rsidTr="009D127B">
        <w:tc>
          <w:tcPr>
            <w:tcW w:w="4106" w:type="dxa"/>
          </w:tcPr>
          <w:p w14:paraId="688FE8A6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IGS Facility</w:t>
            </w:r>
          </w:p>
        </w:tc>
        <w:tc>
          <w:tcPr>
            <w:tcW w:w="2126" w:type="dxa"/>
          </w:tcPr>
          <w:p w14:paraId="73DD17DF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</w:tr>
      <w:tr w:rsidR="009D127B" w:rsidRPr="003B344E" w14:paraId="74F3EAE9" w14:textId="77777777" w:rsidTr="009D127B">
        <w:tc>
          <w:tcPr>
            <w:tcW w:w="4106" w:type="dxa"/>
          </w:tcPr>
          <w:p w14:paraId="374F8138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Facility with Glideslope</w:t>
            </w:r>
          </w:p>
        </w:tc>
        <w:tc>
          <w:tcPr>
            <w:tcW w:w="2126" w:type="dxa"/>
          </w:tcPr>
          <w:p w14:paraId="001D0921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9D127B" w:rsidRPr="003B344E" w14:paraId="18249050" w14:textId="77777777" w:rsidTr="009D127B">
        <w:tc>
          <w:tcPr>
            <w:tcW w:w="4106" w:type="dxa"/>
          </w:tcPr>
          <w:p w14:paraId="4C87E821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Facility no Glideslope</w:t>
            </w:r>
          </w:p>
        </w:tc>
        <w:tc>
          <w:tcPr>
            <w:tcW w:w="2126" w:type="dxa"/>
          </w:tcPr>
          <w:p w14:paraId="14E1090A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</w:t>
            </w:r>
          </w:p>
        </w:tc>
      </w:tr>
      <w:tr w:rsidR="009D127B" w:rsidRPr="003B344E" w14:paraId="4516A5A4" w14:textId="77777777" w:rsidTr="009D127B">
        <w:tc>
          <w:tcPr>
            <w:tcW w:w="4106" w:type="dxa"/>
          </w:tcPr>
          <w:p w14:paraId="4DC11212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Facility with Glideslope</w:t>
            </w:r>
          </w:p>
        </w:tc>
        <w:tc>
          <w:tcPr>
            <w:tcW w:w="2126" w:type="dxa"/>
          </w:tcPr>
          <w:p w14:paraId="02DF218C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9D127B" w:rsidRPr="003B344E" w14:paraId="2E266D2B" w14:textId="77777777" w:rsidTr="009D127B">
        <w:tc>
          <w:tcPr>
            <w:tcW w:w="4106" w:type="dxa"/>
          </w:tcPr>
          <w:p w14:paraId="10DD5DC0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Facility no Glideslope</w:t>
            </w:r>
          </w:p>
        </w:tc>
        <w:tc>
          <w:tcPr>
            <w:tcW w:w="2126" w:type="dxa"/>
          </w:tcPr>
          <w:p w14:paraId="176238B6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</w:tbl>
    <w:p w14:paraId="1336D64D" w14:textId="77777777" w:rsidR="00B1283D" w:rsidRDefault="00B1283D" w:rsidP="0024159E">
      <w:pPr>
        <w:rPr>
          <w:rFonts w:ascii="Segoe UI Light" w:hAnsi="Segoe UI Light"/>
          <w:szCs w:val="24"/>
          <w:lang w:val="en-US"/>
        </w:rPr>
      </w:pPr>
    </w:p>
    <w:p w14:paraId="39C80CFB" w14:textId="77777777" w:rsidR="003B31BE" w:rsidRPr="003B31BE" w:rsidRDefault="003B31BE" w:rsidP="003B31BE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55" w:name="_Ref461701315"/>
      <w:bookmarkStart w:id="6156" w:name="_Toc139626252"/>
      <w:r w:rsidRPr="003B31BE">
        <w:rPr>
          <w:rFonts w:ascii="Segoe UI Light" w:hAnsi="Segoe UI Light" w:cs="Segoe UI Light"/>
          <w:b/>
          <w:sz w:val="28"/>
          <w:szCs w:val="28"/>
          <w:lang w:val="en-US"/>
        </w:rPr>
        <w:t>Marker Type</w:t>
      </w:r>
      <w:bookmarkEnd w:id="6155"/>
      <w:bookmarkEnd w:id="6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88"/>
      </w:tblGrid>
      <w:tr w:rsidR="00262A0B" w:rsidRPr="003B31BE" w14:paraId="00D11A52" w14:textId="77777777" w:rsidTr="00262A0B">
        <w:tc>
          <w:tcPr>
            <w:tcW w:w="988" w:type="dxa"/>
            <w:shd w:val="clear" w:color="auto" w:fill="9CC2E5" w:themeFill="accent1" w:themeFillTint="99"/>
          </w:tcPr>
          <w:p w14:paraId="5236D14F" w14:textId="066FF5CE" w:rsidR="00262A0B" w:rsidRPr="003B31BE" w:rsidRDefault="00262A0B" w:rsidP="00262A0B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4AA6DE30" w14:textId="2EB78A06" w:rsidR="00262A0B" w:rsidRPr="003B31BE" w:rsidRDefault="00262A0B" w:rsidP="006069C4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Type of Facility</w:t>
            </w:r>
          </w:p>
        </w:tc>
      </w:tr>
      <w:tr w:rsidR="00262A0B" w:rsidRPr="003B31BE" w14:paraId="061424EB" w14:textId="77777777" w:rsidTr="00262A0B">
        <w:tc>
          <w:tcPr>
            <w:tcW w:w="988" w:type="dxa"/>
          </w:tcPr>
          <w:p w14:paraId="132E762F" w14:textId="5BB2F620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-IM</w:t>
            </w:r>
          </w:p>
        </w:tc>
        <w:tc>
          <w:tcPr>
            <w:tcW w:w="2688" w:type="dxa"/>
            <w:vAlign w:val="center"/>
          </w:tcPr>
          <w:p w14:paraId="70EB7E66" w14:textId="1C08A855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Inner Marker</w:t>
            </w:r>
          </w:p>
        </w:tc>
      </w:tr>
      <w:tr w:rsidR="00262A0B" w:rsidRPr="003B31BE" w14:paraId="738E3E70" w14:textId="77777777" w:rsidTr="00262A0B">
        <w:tc>
          <w:tcPr>
            <w:tcW w:w="988" w:type="dxa"/>
          </w:tcPr>
          <w:p w14:paraId="49173C7E" w14:textId="602B914E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-MM</w:t>
            </w:r>
          </w:p>
        </w:tc>
        <w:tc>
          <w:tcPr>
            <w:tcW w:w="2688" w:type="dxa"/>
            <w:vAlign w:val="center"/>
          </w:tcPr>
          <w:p w14:paraId="4DD8F15C" w14:textId="7878B07A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Middle Marker</w:t>
            </w:r>
          </w:p>
        </w:tc>
      </w:tr>
      <w:tr w:rsidR="00262A0B" w:rsidRPr="003B31BE" w14:paraId="3257DEB9" w14:textId="77777777" w:rsidTr="00262A0B">
        <w:tc>
          <w:tcPr>
            <w:tcW w:w="988" w:type="dxa"/>
          </w:tcPr>
          <w:p w14:paraId="7C58C849" w14:textId="194939A6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-OM</w:t>
            </w:r>
          </w:p>
        </w:tc>
        <w:tc>
          <w:tcPr>
            <w:tcW w:w="2688" w:type="dxa"/>
            <w:vAlign w:val="center"/>
          </w:tcPr>
          <w:p w14:paraId="32FE4034" w14:textId="1B789780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Outer Marker</w:t>
            </w:r>
          </w:p>
        </w:tc>
      </w:tr>
      <w:tr w:rsidR="00262A0B" w:rsidRPr="003B31BE" w14:paraId="6B2B59CB" w14:textId="77777777" w:rsidTr="00262A0B">
        <w:tc>
          <w:tcPr>
            <w:tcW w:w="988" w:type="dxa"/>
          </w:tcPr>
          <w:p w14:paraId="6713F4BA" w14:textId="4080E0DF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-BM</w:t>
            </w:r>
          </w:p>
        </w:tc>
        <w:tc>
          <w:tcPr>
            <w:tcW w:w="2688" w:type="dxa"/>
            <w:vAlign w:val="center"/>
          </w:tcPr>
          <w:p w14:paraId="700822CA" w14:textId="7508A0F6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Back Marker</w:t>
            </w:r>
          </w:p>
        </w:tc>
      </w:tr>
      <w:tr w:rsidR="00262A0B" w:rsidRPr="003B31BE" w14:paraId="21CC9981" w14:textId="77777777" w:rsidTr="00262A0B">
        <w:tc>
          <w:tcPr>
            <w:tcW w:w="988" w:type="dxa"/>
          </w:tcPr>
          <w:p w14:paraId="3C377F48" w14:textId="163E7E55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L--</w:t>
            </w:r>
          </w:p>
        </w:tc>
        <w:tc>
          <w:tcPr>
            <w:tcW w:w="2688" w:type="dxa"/>
            <w:vAlign w:val="center"/>
          </w:tcPr>
          <w:p w14:paraId="7920BE66" w14:textId="03A06B0D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Locator at Marker</w:t>
            </w:r>
          </w:p>
        </w:tc>
      </w:tr>
    </w:tbl>
    <w:p w14:paraId="1C7DFCB1" w14:textId="77777777" w:rsidR="007A37C2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4129B89D" w14:textId="77777777" w:rsidR="00445B51" w:rsidRDefault="00445B51" w:rsidP="0024159E">
      <w:pPr>
        <w:rPr>
          <w:rFonts w:ascii="Segoe UI Light" w:hAnsi="Segoe UI Light"/>
          <w:szCs w:val="24"/>
          <w:lang w:val="en-US"/>
        </w:rPr>
      </w:pPr>
    </w:p>
    <w:p w14:paraId="789C3533" w14:textId="77777777" w:rsidR="00445B51" w:rsidRDefault="00445B5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6F8C013B" w14:textId="77777777" w:rsidR="00BB79FA" w:rsidRPr="002F3348" w:rsidRDefault="00BB79FA" w:rsidP="00BB79F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57" w:name="_Ref461901666"/>
      <w:bookmarkStart w:id="6158" w:name="_Toc139626253"/>
      <w:r w:rsidRPr="002F3348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Reporting Units Speed</w:t>
      </w:r>
      <w:bookmarkEnd w:id="6157"/>
      <w:bookmarkEnd w:id="61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BB79FA" w:rsidRPr="007C31F4" w14:paraId="3712C642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69183861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6137DC7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Reporting Units</w:t>
            </w:r>
          </w:p>
        </w:tc>
      </w:tr>
      <w:tr w:rsidR="00BB79FA" w:rsidRPr="007C31F4" w14:paraId="43D04C99" w14:textId="77777777" w:rsidTr="00F14AE5">
        <w:tc>
          <w:tcPr>
            <w:tcW w:w="1129" w:type="dxa"/>
          </w:tcPr>
          <w:p w14:paraId="664CAED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2127" w:type="dxa"/>
          </w:tcPr>
          <w:p w14:paraId="26DB3D6D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 specified</w:t>
            </w:r>
          </w:p>
        </w:tc>
      </w:tr>
      <w:tr w:rsidR="00BB79FA" w:rsidRPr="007C31F4" w14:paraId="098CF5C1" w14:textId="77777777" w:rsidTr="00F14AE5">
        <w:tc>
          <w:tcPr>
            <w:tcW w:w="1129" w:type="dxa"/>
          </w:tcPr>
          <w:p w14:paraId="291766CB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</w:tcPr>
          <w:p w14:paraId="01CF521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Knots</w:t>
            </w:r>
          </w:p>
        </w:tc>
      </w:tr>
      <w:tr w:rsidR="00BB79FA" w:rsidRPr="007C31F4" w14:paraId="51DA2F23" w14:textId="77777777" w:rsidTr="00F14AE5">
        <w:tc>
          <w:tcPr>
            <w:tcW w:w="1129" w:type="dxa"/>
          </w:tcPr>
          <w:p w14:paraId="7FBCA5D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2127" w:type="dxa"/>
          </w:tcPr>
          <w:p w14:paraId="0332E079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Mach</w:t>
            </w:r>
          </w:p>
        </w:tc>
      </w:tr>
      <w:tr w:rsidR="00BB79FA" w:rsidRPr="007C31F4" w14:paraId="16142609" w14:textId="77777777" w:rsidTr="00F14AE5">
        <w:tc>
          <w:tcPr>
            <w:tcW w:w="1129" w:type="dxa"/>
          </w:tcPr>
          <w:p w14:paraId="3A4F3FDD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</w:tcPr>
          <w:p w14:paraId="0D51CC38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Kilometer/hour</w:t>
            </w:r>
          </w:p>
        </w:tc>
      </w:tr>
    </w:tbl>
    <w:p w14:paraId="1E03E8C2" w14:textId="77777777" w:rsidR="00BB79FA" w:rsidRDefault="00BB79FA" w:rsidP="00BB79FA">
      <w:pPr>
        <w:rPr>
          <w:rFonts w:ascii="Segoe UI Light" w:hAnsi="Segoe UI Light"/>
          <w:szCs w:val="24"/>
          <w:lang w:val="en-US"/>
        </w:rPr>
      </w:pPr>
    </w:p>
    <w:p w14:paraId="17052AE1" w14:textId="77777777" w:rsidR="00BB79FA" w:rsidRPr="002F3348" w:rsidRDefault="00BB79FA" w:rsidP="00BB79F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59" w:name="_Ref461901672"/>
      <w:bookmarkStart w:id="6160" w:name="_Toc139626254"/>
      <w:r w:rsidRPr="002F3348">
        <w:rPr>
          <w:rFonts w:ascii="Segoe UI Light" w:hAnsi="Segoe UI Light" w:cs="Segoe UI Light"/>
          <w:b/>
          <w:sz w:val="28"/>
          <w:szCs w:val="28"/>
          <w:lang w:val="en-US"/>
        </w:rPr>
        <w:t>Reporting Units Altitude</w:t>
      </w:r>
      <w:bookmarkEnd w:id="6159"/>
      <w:bookmarkEnd w:id="6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BB79FA" w:rsidRPr="007C31F4" w14:paraId="255A0FA3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3C4AA96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17514F4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Reporting Units</w:t>
            </w:r>
          </w:p>
        </w:tc>
      </w:tr>
      <w:tr w:rsidR="00BB79FA" w:rsidRPr="007C31F4" w14:paraId="4BB560B2" w14:textId="77777777" w:rsidTr="00F14AE5">
        <w:tc>
          <w:tcPr>
            <w:tcW w:w="1129" w:type="dxa"/>
          </w:tcPr>
          <w:p w14:paraId="0B169B56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2127" w:type="dxa"/>
          </w:tcPr>
          <w:p w14:paraId="7D51F1C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 specified</w:t>
            </w:r>
          </w:p>
        </w:tc>
      </w:tr>
      <w:tr w:rsidR="00BB79FA" w:rsidRPr="007C31F4" w14:paraId="500BBE37" w14:textId="77777777" w:rsidTr="00F14AE5">
        <w:tc>
          <w:tcPr>
            <w:tcW w:w="1129" w:type="dxa"/>
          </w:tcPr>
          <w:p w14:paraId="084B5AD1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</w:tcPr>
          <w:p w14:paraId="4DE7C8B6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Flightlevel</w:t>
            </w:r>
          </w:p>
        </w:tc>
      </w:tr>
      <w:tr w:rsidR="00BB79FA" w:rsidRPr="007C31F4" w14:paraId="38CDD11A" w14:textId="77777777" w:rsidTr="00F14AE5">
        <w:tc>
          <w:tcPr>
            <w:tcW w:w="1129" w:type="dxa"/>
          </w:tcPr>
          <w:p w14:paraId="6D8D247C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2127" w:type="dxa"/>
          </w:tcPr>
          <w:p w14:paraId="5ABDA773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Meters</w:t>
            </w:r>
          </w:p>
        </w:tc>
      </w:tr>
      <w:tr w:rsidR="00BB79FA" w:rsidRPr="007C31F4" w14:paraId="307C5B4C" w14:textId="77777777" w:rsidTr="00F14AE5">
        <w:tc>
          <w:tcPr>
            <w:tcW w:w="1129" w:type="dxa"/>
          </w:tcPr>
          <w:p w14:paraId="4ADBA29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</w:tcPr>
          <w:p w14:paraId="66FA6EDF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Feet</w:t>
            </w:r>
          </w:p>
        </w:tc>
      </w:tr>
    </w:tbl>
    <w:p w14:paraId="100BD40B" w14:textId="77777777" w:rsidR="00BB79FA" w:rsidRDefault="00BB79FA" w:rsidP="0024159E">
      <w:pPr>
        <w:rPr>
          <w:rFonts w:ascii="Segoe UI Light" w:hAnsi="Segoe UI Light"/>
          <w:szCs w:val="24"/>
          <w:lang w:val="en-US"/>
        </w:rPr>
      </w:pPr>
    </w:p>
    <w:p w14:paraId="65892BD0" w14:textId="77777777" w:rsidR="009616F4" w:rsidRDefault="009616F4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A62C48B" w14:textId="77777777" w:rsidR="002710AD" w:rsidRPr="002710AD" w:rsidRDefault="002710AD" w:rsidP="002710AD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61" w:name="_Ref461702944"/>
      <w:bookmarkStart w:id="6162" w:name="_Toc139626255"/>
      <w:r w:rsidRPr="002710AD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Path and Termination</w:t>
      </w:r>
      <w:bookmarkEnd w:id="6161"/>
      <w:bookmarkEnd w:id="61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2710AD" w:rsidRPr="003B31BE" w14:paraId="0652509A" w14:textId="77777777" w:rsidTr="002710AD">
        <w:tc>
          <w:tcPr>
            <w:tcW w:w="1980" w:type="dxa"/>
            <w:shd w:val="clear" w:color="auto" w:fill="9CC2E5" w:themeFill="accent1" w:themeFillTint="99"/>
          </w:tcPr>
          <w:p w14:paraId="1A1AFD9D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Path &amp; Termination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14:paraId="18801FD8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2710AD" w:rsidRPr="003B344E" w14:paraId="6451C890" w14:textId="77777777" w:rsidTr="002710AD">
        <w:tc>
          <w:tcPr>
            <w:tcW w:w="1980" w:type="dxa"/>
          </w:tcPr>
          <w:p w14:paraId="1EEAE117" w14:textId="77777777" w:rsidR="002710AD" w:rsidRPr="003B344E" w:rsidRDefault="0085529E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IF</w:t>
            </w:r>
          </w:p>
        </w:tc>
        <w:tc>
          <w:tcPr>
            <w:tcW w:w="5812" w:type="dxa"/>
          </w:tcPr>
          <w:p w14:paraId="33C9EB39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Initial Fix</w:t>
            </w:r>
          </w:p>
        </w:tc>
      </w:tr>
      <w:tr w:rsidR="002710AD" w:rsidRPr="003B344E" w14:paraId="45E86AEB" w14:textId="77777777" w:rsidTr="002710AD">
        <w:tc>
          <w:tcPr>
            <w:tcW w:w="1980" w:type="dxa"/>
          </w:tcPr>
          <w:p w14:paraId="30883ADE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TF</w:t>
            </w:r>
          </w:p>
        </w:tc>
        <w:tc>
          <w:tcPr>
            <w:tcW w:w="5812" w:type="dxa"/>
          </w:tcPr>
          <w:p w14:paraId="75472878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to a Fix</w:t>
            </w:r>
          </w:p>
        </w:tc>
      </w:tr>
      <w:tr w:rsidR="002710AD" w:rsidRPr="003B344E" w14:paraId="33219529" w14:textId="77777777" w:rsidTr="002710AD">
        <w:tc>
          <w:tcPr>
            <w:tcW w:w="1980" w:type="dxa"/>
          </w:tcPr>
          <w:p w14:paraId="005AA5CC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CF</w:t>
            </w:r>
          </w:p>
        </w:tc>
        <w:tc>
          <w:tcPr>
            <w:tcW w:w="5812" w:type="dxa"/>
          </w:tcPr>
          <w:p w14:paraId="30973038" w14:textId="77777777" w:rsidR="002710AD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Fix</w:t>
            </w:r>
          </w:p>
        </w:tc>
      </w:tr>
      <w:tr w:rsidR="004B4B1A" w:rsidRPr="003B344E" w14:paraId="51E621CD" w14:textId="77777777" w:rsidTr="002710AD">
        <w:tc>
          <w:tcPr>
            <w:tcW w:w="1980" w:type="dxa"/>
          </w:tcPr>
          <w:p w14:paraId="2A640C5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DF</w:t>
            </w:r>
          </w:p>
        </w:tc>
        <w:tc>
          <w:tcPr>
            <w:tcW w:w="5812" w:type="dxa"/>
          </w:tcPr>
          <w:p w14:paraId="5B39C276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Direct to a Fix</w:t>
            </w:r>
          </w:p>
        </w:tc>
      </w:tr>
      <w:tr w:rsidR="004B4B1A" w:rsidRPr="003B344E" w14:paraId="31ADB549" w14:textId="77777777" w:rsidTr="002710AD">
        <w:tc>
          <w:tcPr>
            <w:tcW w:w="1980" w:type="dxa"/>
          </w:tcPr>
          <w:p w14:paraId="04AB95C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FA</w:t>
            </w:r>
          </w:p>
        </w:tc>
        <w:tc>
          <w:tcPr>
            <w:tcW w:w="5812" w:type="dxa"/>
          </w:tcPr>
          <w:p w14:paraId="459CF69D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Fix to an Altitude</w:t>
            </w:r>
          </w:p>
        </w:tc>
      </w:tr>
      <w:tr w:rsidR="004B4B1A" w:rsidRPr="009E773C" w14:paraId="3828DC19" w14:textId="77777777" w:rsidTr="002710AD">
        <w:tc>
          <w:tcPr>
            <w:tcW w:w="1980" w:type="dxa"/>
          </w:tcPr>
          <w:p w14:paraId="7010799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FC</w:t>
            </w:r>
          </w:p>
        </w:tc>
        <w:tc>
          <w:tcPr>
            <w:tcW w:w="5812" w:type="dxa"/>
          </w:tcPr>
          <w:p w14:paraId="4315D8BE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for a Distance</w:t>
            </w:r>
          </w:p>
        </w:tc>
      </w:tr>
      <w:tr w:rsidR="004B4B1A" w:rsidRPr="009E773C" w14:paraId="542CE88D" w14:textId="77777777" w:rsidTr="002710AD">
        <w:tc>
          <w:tcPr>
            <w:tcW w:w="1980" w:type="dxa"/>
          </w:tcPr>
          <w:p w14:paraId="12907437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FD</w:t>
            </w:r>
          </w:p>
        </w:tc>
        <w:tc>
          <w:tcPr>
            <w:tcW w:w="5812" w:type="dxa"/>
          </w:tcPr>
          <w:p w14:paraId="4AC7203F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to a DME Distance</w:t>
            </w:r>
          </w:p>
        </w:tc>
      </w:tr>
      <w:tr w:rsidR="004B4B1A" w:rsidRPr="009E773C" w14:paraId="62180B5A" w14:textId="77777777" w:rsidTr="002710AD">
        <w:tc>
          <w:tcPr>
            <w:tcW w:w="1980" w:type="dxa"/>
          </w:tcPr>
          <w:p w14:paraId="59E256FE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</w:t>
            </w:r>
          </w:p>
        </w:tc>
        <w:tc>
          <w:tcPr>
            <w:tcW w:w="5812" w:type="dxa"/>
          </w:tcPr>
          <w:p w14:paraId="5B302C15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From a Fix to a Manual termination</w:t>
            </w:r>
          </w:p>
        </w:tc>
      </w:tr>
      <w:tr w:rsidR="004B4B1A" w:rsidRPr="003B344E" w14:paraId="1C354FEF" w14:textId="77777777" w:rsidTr="002710AD">
        <w:tc>
          <w:tcPr>
            <w:tcW w:w="1980" w:type="dxa"/>
          </w:tcPr>
          <w:p w14:paraId="4F7860D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CA</w:t>
            </w:r>
          </w:p>
        </w:tc>
        <w:tc>
          <w:tcPr>
            <w:tcW w:w="5812" w:type="dxa"/>
          </w:tcPr>
          <w:p w14:paraId="582846E9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Altitude</w:t>
            </w:r>
          </w:p>
        </w:tc>
      </w:tr>
      <w:tr w:rsidR="004B4B1A" w:rsidRPr="009E773C" w14:paraId="6F0337B5" w14:textId="77777777" w:rsidTr="002710AD">
        <w:tc>
          <w:tcPr>
            <w:tcW w:w="1980" w:type="dxa"/>
          </w:tcPr>
          <w:p w14:paraId="44483DE5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CD</w:t>
            </w:r>
          </w:p>
        </w:tc>
        <w:tc>
          <w:tcPr>
            <w:tcW w:w="5812" w:type="dxa"/>
          </w:tcPr>
          <w:p w14:paraId="227B4B44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DME Distance</w:t>
            </w:r>
          </w:p>
        </w:tc>
      </w:tr>
      <w:tr w:rsidR="004B4B1A" w:rsidRPr="003B344E" w14:paraId="2350B30F" w14:textId="77777777" w:rsidTr="002710AD">
        <w:tc>
          <w:tcPr>
            <w:tcW w:w="1980" w:type="dxa"/>
          </w:tcPr>
          <w:p w14:paraId="697D09F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CI</w:t>
            </w:r>
          </w:p>
        </w:tc>
        <w:tc>
          <w:tcPr>
            <w:tcW w:w="5812" w:type="dxa"/>
          </w:tcPr>
          <w:p w14:paraId="7CF37808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Intercept</w:t>
            </w:r>
          </w:p>
        </w:tc>
      </w:tr>
      <w:tr w:rsidR="004B4B1A" w:rsidRPr="009E773C" w14:paraId="175F55D8" w14:textId="77777777" w:rsidTr="002710AD">
        <w:tc>
          <w:tcPr>
            <w:tcW w:w="1980" w:type="dxa"/>
          </w:tcPr>
          <w:p w14:paraId="69F20C81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CR</w:t>
            </w:r>
          </w:p>
        </w:tc>
        <w:tc>
          <w:tcPr>
            <w:tcW w:w="5812" w:type="dxa"/>
          </w:tcPr>
          <w:p w14:paraId="05D6AAB3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Radial termination</w:t>
            </w:r>
          </w:p>
        </w:tc>
      </w:tr>
      <w:tr w:rsidR="004B4B1A" w:rsidRPr="003B344E" w14:paraId="55113236" w14:textId="77777777" w:rsidTr="002710AD">
        <w:tc>
          <w:tcPr>
            <w:tcW w:w="1980" w:type="dxa"/>
          </w:tcPr>
          <w:p w14:paraId="3F6CF78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RF</w:t>
            </w:r>
          </w:p>
        </w:tc>
        <w:tc>
          <w:tcPr>
            <w:tcW w:w="5812" w:type="dxa"/>
          </w:tcPr>
          <w:p w14:paraId="526057B2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Constant Radius Arc</w:t>
            </w:r>
          </w:p>
        </w:tc>
      </w:tr>
      <w:tr w:rsidR="004B4B1A" w:rsidRPr="003B344E" w14:paraId="6A7C8856" w14:textId="77777777" w:rsidTr="002710AD">
        <w:tc>
          <w:tcPr>
            <w:tcW w:w="1980" w:type="dxa"/>
          </w:tcPr>
          <w:p w14:paraId="0FC026B3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AF</w:t>
            </w:r>
          </w:p>
        </w:tc>
        <w:tc>
          <w:tcPr>
            <w:tcW w:w="5812" w:type="dxa"/>
          </w:tcPr>
          <w:p w14:paraId="599955C7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Arc to Fix</w:t>
            </w:r>
          </w:p>
        </w:tc>
      </w:tr>
      <w:tr w:rsidR="004B4B1A" w:rsidRPr="003B344E" w14:paraId="50D08049" w14:textId="77777777" w:rsidTr="002710AD">
        <w:tc>
          <w:tcPr>
            <w:tcW w:w="1980" w:type="dxa"/>
          </w:tcPr>
          <w:p w14:paraId="46872B4D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VA</w:t>
            </w:r>
          </w:p>
        </w:tc>
        <w:tc>
          <w:tcPr>
            <w:tcW w:w="5812" w:type="dxa"/>
          </w:tcPr>
          <w:p w14:paraId="4A94FD91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Altitude</w:t>
            </w:r>
          </w:p>
        </w:tc>
      </w:tr>
      <w:tr w:rsidR="004B4B1A" w:rsidRPr="009E773C" w14:paraId="6A2266AE" w14:textId="77777777" w:rsidTr="002710AD">
        <w:tc>
          <w:tcPr>
            <w:tcW w:w="1980" w:type="dxa"/>
          </w:tcPr>
          <w:p w14:paraId="69D65DD6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VD</w:t>
            </w:r>
          </w:p>
        </w:tc>
        <w:tc>
          <w:tcPr>
            <w:tcW w:w="5812" w:type="dxa"/>
          </w:tcPr>
          <w:p w14:paraId="5FDADB78" w14:textId="77777777" w:rsidR="004B4B1A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DME Distance termination</w:t>
            </w:r>
          </w:p>
        </w:tc>
      </w:tr>
      <w:tr w:rsidR="00CE1FD9" w:rsidRPr="003B344E" w14:paraId="25BE4FDA" w14:textId="77777777" w:rsidTr="002710AD">
        <w:tc>
          <w:tcPr>
            <w:tcW w:w="1980" w:type="dxa"/>
          </w:tcPr>
          <w:p w14:paraId="44CA041E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VI</w:t>
            </w:r>
          </w:p>
        </w:tc>
        <w:tc>
          <w:tcPr>
            <w:tcW w:w="5812" w:type="dxa"/>
          </w:tcPr>
          <w:p w14:paraId="150CC3C0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Intercept</w:t>
            </w:r>
          </w:p>
        </w:tc>
      </w:tr>
      <w:tr w:rsidR="00CE1FD9" w:rsidRPr="009E773C" w14:paraId="08E28BB9" w14:textId="77777777" w:rsidTr="002710AD">
        <w:tc>
          <w:tcPr>
            <w:tcW w:w="1980" w:type="dxa"/>
          </w:tcPr>
          <w:p w14:paraId="110A336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VM</w:t>
            </w:r>
          </w:p>
        </w:tc>
        <w:tc>
          <w:tcPr>
            <w:tcW w:w="5812" w:type="dxa"/>
          </w:tcPr>
          <w:p w14:paraId="4F624AF5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Manual termination</w:t>
            </w:r>
          </w:p>
        </w:tc>
      </w:tr>
      <w:tr w:rsidR="00CE1FD9" w:rsidRPr="009E773C" w14:paraId="7B523D35" w14:textId="77777777" w:rsidTr="002710AD">
        <w:tc>
          <w:tcPr>
            <w:tcW w:w="1980" w:type="dxa"/>
          </w:tcPr>
          <w:p w14:paraId="7616EF3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VR</w:t>
            </w:r>
          </w:p>
        </w:tc>
        <w:tc>
          <w:tcPr>
            <w:tcW w:w="5812" w:type="dxa"/>
          </w:tcPr>
          <w:p w14:paraId="68E3842A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Radial termination</w:t>
            </w:r>
          </w:p>
        </w:tc>
      </w:tr>
      <w:tr w:rsidR="00CE1FD9" w:rsidRPr="003B344E" w14:paraId="73AD42D2" w14:textId="77777777" w:rsidTr="002710AD">
        <w:tc>
          <w:tcPr>
            <w:tcW w:w="1980" w:type="dxa"/>
          </w:tcPr>
          <w:p w14:paraId="1D03276C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PI</w:t>
            </w:r>
          </w:p>
        </w:tc>
        <w:tc>
          <w:tcPr>
            <w:tcW w:w="5812" w:type="dxa"/>
          </w:tcPr>
          <w:p w14:paraId="1D0C15CE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045/180 Procedure turn</w:t>
            </w:r>
          </w:p>
        </w:tc>
      </w:tr>
      <w:tr w:rsidR="00CE1FD9" w:rsidRPr="009E773C" w14:paraId="1E4D7602" w14:textId="77777777" w:rsidTr="002710AD">
        <w:tc>
          <w:tcPr>
            <w:tcW w:w="1980" w:type="dxa"/>
          </w:tcPr>
          <w:p w14:paraId="58E95AF6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HA, HF, HM</w:t>
            </w:r>
          </w:p>
        </w:tc>
        <w:tc>
          <w:tcPr>
            <w:tcW w:w="5812" w:type="dxa"/>
          </w:tcPr>
          <w:p w14:paraId="0B538622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Holding in lieu of Procedure Turn</w:t>
            </w:r>
          </w:p>
        </w:tc>
      </w:tr>
    </w:tbl>
    <w:p w14:paraId="1CB4F249" w14:textId="77777777" w:rsidR="00CE1FD9" w:rsidRDefault="00CE1FD9" w:rsidP="0024159E">
      <w:pPr>
        <w:rPr>
          <w:rFonts w:ascii="Segoe UI Light" w:hAnsi="Segoe UI Light"/>
          <w:szCs w:val="24"/>
          <w:lang w:val="en-US"/>
        </w:rPr>
      </w:pPr>
    </w:p>
    <w:p w14:paraId="64BF9FE7" w14:textId="77777777" w:rsidR="00A75EF1" w:rsidRPr="00AC46C6" w:rsidRDefault="00A75EF1" w:rsidP="00AC46C6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63" w:name="_Ref461702926"/>
      <w:bookmarkStart w:id="6164" w:name="_Toc139626256"/>
      <w:r w:rsidRPr="00AC46C6">
        <w:rPr>
          <w:rFonts w:ascii="Segoe UI Light" w:hAnsi="Segoe UI Light" w:cs="Segoe UI Light"/>
          <w:b/>
          <w:sz w:val="28"/>
          <w:szCs w:val="28"/>
          <w:lang w:val="en-US"/>
        </w:rPr>
        <w:t>Speed Limit Description</w:t>
      </w:r>
      <w:bookmarkEnd w:id="6163"/>
      <w:bookmarkEnd w:id="616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662"/>
      </w:tblGrid>
      <w:tr w:rsidR="00A75EF1" w:rsidRPr="003B31BE" w14:paraId="06461A0C" w14:textId="77777777" w:rsidTr="0025778F">
        <w:tc>
          <w:tcPr>
            <w:tcW w:w="1271" w:type="dxa"/>
            <w:shd w:val="clear" w:color="auto" w:fill="9CC2E5" w:themeFill="accent1" w:themeFillTint="99"/>
          </w:tcPr>
          <w:p w14:paraId="26664267" w14:textId="77777777" w:rsidR="00A75EF1" w:rsidRPr="003B31BE" w:rsidRDefault="00A75EF1" w:rsidP="0025778F">
            <w:pPr>
              <w:tabs>
                <w:tab w:val="center" w:pos="1945"/>
                <w:tab w:val="left" w:pos="2529"/>
              </w:tabs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 xml:space="preserve">Speed Limit 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14:paraId="3C0E28F5" w14:textId="77777777" w:rsidR="00A75EF1" w:rsidRPr="003B31BE" w:rsidRDefault="00A75EF1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A75EF1" w:rsidRPr="009E773C" w14:paraId="07C17B11" w14:textId="77777777" w:rsidTr="0025778F">
        <w:tc>
          <w:tcPr>
            <w:tcW w:w="1271" w:type="dxa"/>
          </w:tcPr>
          <w:p w14:paraId="4A61E612" w14:textId="7777777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 or blank</w:t>
            </w:r>
          </w:p>
        </w:tc>
        <w:tc>
          <w:tcPr>
            <w:tcW w:w="6662" w:type="dxa"/>
          </w:tcPr>
          <w:p w14:paraId="28C424B8" w14:textId="77777777" w:rsidR="00A75EF1" w:rsidRPr="003B344E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Mandatory Speed, cross fix at speed specified in the Speed Limit field</w:t>
            </w:r>
          </w:p>
        </w:tc>
      </w:tr>
      <w:tr w:rsidR="00A75EF1" w:rsidRPr="009E773C" w14:paraId="765EF7CF" w14:textId="77777777" w:rsidTr="0025778F">
        <w:tc>
          <w:tcPr>
            <w:tcW w:w="1271" w:type="dxa"/>
          </w:tcPr>
          <w:p w14:paraId="249AF4F3" w14:textId="7777777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6662" w:type="dxa"/>
          </w:tcPr>
          <w:p w14:paraId="67B3C379" w14:textId="77777777" w:rsidR="00A75EF1" w:rsidRPr="003B344E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Minimum Speed, cross fix at or above speed specified in Speed Limit field</w:t>
            </w:r>
          </w:p>
        </w:tc>
      </w:tr>
      <w:tr w:rsidR="00A75EF1" w:rsidRPr="009E773C" w14:paraId="661D7DC0" w14:textId="77777777" w:rsidTr="0025778F">
        <w:tc>
          <w:tcPr>
            <w:tcW w:w="1271" w:type="dxa"/>
          </w:tcPr>
          <w:p w14:paraId="3455ADE5" w14:textId="7777777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6662" w:type="dxa"/>
          </w:tcPr>
          <w:p w14:paraId="55FD0108" w14:textId="77777777" w:rsidR="00A75EF1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Maximum Speed, cross fix at or below speed specified in Speed Limit field</w:t>
            </w:r>
          </w:p>
        </w:tc>
      </w:tr>
    </w:tbl>
    <w:p w14:paraId="50E3C54E" w14:textId="77777777" w:rsidR="00BB79FA" w:rsidRPr="00BB79FA" w:rsidRDefault="00BB79FA" w:rsidP="00BB79FA">
      <w:pPr>
        <w:rPr>
          <w:rFonts w:ascii="Segoe UI Light" w:hAnsi="Segoe UI Light"/>
          <w:szCs w:val="24"/>
          <w:lang w:val="en-US"/>
        </w:rPr>
      </w:pPr>
      <w:bookmarkStart w:id="6165" w:name="_Ref461901837"/>
    </w:p>
    <w:p w14:paraId="6123DBBF" w14:textId="1719B93B" w:rsidR="00BB79FA" w:rsidRPr="006A642C" w:rsidRDefault="00BB79FA" w:rsidP="00BB79FA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66" w:name="_Ref496613054"/>
      <w:bookmarkStart w:id="6167" w:name="_Toc139626257"/>
      <w:r w:rsidRPr="006A642C">
        <w:rPr>
          <w:rFonts w:ascii="Segoe UI Light" w:hAnsi="Segoe UI Light" w:cs="Segoe UI Light"/>
          <w:b/>
          <w:sz w:val="28"/>
          <w:szCs w:val="28"/>
          <w:lang w:val="en-US"/>
        </w:rPr>
        <w:t>Airspace Type</w:t>
      </w:r>
      <w:bookmarkEnd w:id="6165"/>
      <w:bookmarkEnd w:id="6166"/>
      <w:bookmarkEnd w:id="61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62"/>
      </w:tblGrid>
      <w:tr w:rsidR="00BB79FA" w:rsidRPr="007C31F4" w14:paraId="7E93078B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37B21C02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962" w:type="dxa"/>
            <w:shd w:val="clear" w:color="auto" w:fill="9CC2E5" w:themeFill="accent1" w:themeFillTint="99"/>
          </w:tcPr>
          <w:p w14:paraId="46E9489A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B79FA" w:rsidRPr="007C31F4" w14:paraId="26192A01" w14:textId="77777777" w:rsidTr="00F14AE5">
        <w:tc>
          <w:tcPr>
            <w:tcW w:w="1129" w:type="dxa"/>
          </w:tcPr>
          <w:p w14:paraId="69956A43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4962" w:type="dxa"/>
          </w:tcPr>
          <w:p w14:paraId="241A757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C Airspace (USA)</w:t>
            </w:r>
          </w:p>
        </w:tc>
      </w:tr>
      <w:tr w:rsidR="00BB79FA" w:rsidRPr="009E773C" w14:paraId="2DE9DB87" w14:textId="77777777" w:rsidTr="00F14AE5">
        <w:tc>
          <w:tcPr>
            <w:tcW w:w="1129" w:type="dxa"/>
          </w:tcPr>
          <w:p w14:paraId="2E6D1EB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4962" w:type="dxa"/>
          </w:tcPr>
          <w:p w14:paraId="2B3F13DD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Control Area, ICAO Designation (CTA)</w:t>
            </w:r>
          </w:p>
        </w:tc>
      </w:tr>
      <w:tr w:rsidR="00DB4D40" w:rsidRPr="009E773C" w14:paraId="32DB9011" w14:textId="77777777" w:rsidTr="00F14AE5">
        <w:tc>
          <w:tcPr>
            <w:tcW w:w="1129" w:type="dxa"/>
          </w:tcPr>
          <w:p w14:paraId="3B1F1968" w14:textId="2C32ADD9" w:rsidR="00DB4D40" w:rsidRPr="007C31F4" w:rsidRDefault="00DB4D40" w:rsidP="00DB4D40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K</w:t>
            </w:r>
          </w:p>
        </w:tc>
        <w:tc>
          <w:tcPr>
            <w:tcW w:w="4962" w:type="dxa"/>
          </w:tcPr>
          <w:p w14:paraId="331E7782" w14:textId="26B0517E" w:rsidR="00DB4D40" w:rsidRPr="007C31F4" w:rsidRDefault="00DB4D40" w:rsidP="00DB4D40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Control Area, ICAO Designation (CTA)</w:t>
            </w:r>
          </w:p>
        </w:tc>
      </w:tr>
      <w:tr w:rsidR="00BB79FA" w:rsidRPr="009E773C" w14:paraId="3B208D91" w14:textId="77777777" w:rsidTr="00F14AE5">
        <w:tc>
          <w:tcPr>
            <w:tcW w:w="1129" w:type="dxa"/>
          </w:tcPr>
          <w:p w14:paraId="7F97A68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4962" w:type="dxa"/>
          </w:tcPr>
          <w:p w14:paraId="77DB823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Terminal Control Area, ICAO Designation (TMA or TCA)</w:t>
            </w:r>
          </w:p>
        </w:tc>
      </w:tr>
      <w:tr w:rsidR="00DB4D40" w:rsidRPr="006C4240" w14:paraId="455F38EF" w14:textId="77777777" w:rsidTr="00F14AE5">
        <w:tc>
          <w:tcPr>
            <w:tcW w:w="1129" w:type="dxa"/>
          </w:tcPr>
          <w:p w14:paraId="2BA0EA66" w14:textId="7117F76C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Q</w:t>
            </w:r>
          </w:p>
        </w:tc>
        <w:tc>
          <w:tcPr>
            <w:tcW w:w="4962" w:type="dxa"/>
          </w:tcPr>
          <w:p w14:paraId="574D23B2" w14:textId="41E60175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Military Control Zone (MCTR)</w:t>
            </w:r>
          </w:p>
        </w:tc>
      </w:tr>
      <w:tr w:rsidR="00BB79FA" w:rsidRPr="009E773C" w14:paraId="7642850C" w14:textId="77777777" w:rsidTr="00F14AE5">
        <w:tc>
          <w:tcPr>
            <w:tcW w:w="1129" w:type="dxa"/>
          </w:tcPr>
          <w:p w14:paraId="6AE3D60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4962" w:type="dxa"/>
          </w:tcPr>
          <w:p w14:paraId="4197C3E2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Radar Zone or Radar Area (USA)</w:t>
            </w:r>
          </w:p>
        </w:tc>
      </w:tr>
      <w:tr w:rsidR="00BB79FA" w:rsidRPr="007C31F4" w14:paraId="0E75B35D" w14:textId="77777777" w:rsidTr="00F14AE5">
        <w:tc>
          <w:tcPr>
            <w:tcW w:w="1129" w:type="dxa"/>
          </w:tcPr>
          <w:p w14:paraId="70F7164A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4962" w:type="dxa"/>
          </w:tcPr>
          <w:p w14:paraId="521F1BA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B Airspace (USA)</w:t>
            </w:r>
          </w:p>
        </w:tc>
      </w:tr>
      <w:tr w:rsidR="00DB4D40" w:rsidRPr="007C31F4" w14:paraId="4AAD1BC4" w14:textId="77777777" w:rsidTr="00F14AE5">
        <w:tc>
          <w:tcPr>
            <w:tcW w:w="1129" w:type="dxa"/>
          </w:tcPr>
          <w:p w14:paraId="134B1B79" w14:textId="6E0F11A1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W</w:t>
            </w:r>
          </w:p>
        </w:tc>
        <w:tc>
          <w:tcPr>
            <w:tcW w:w="4962" w:type="dxa"/>
          </w:tcPr>
          <w:p w14:paraId="4369BE0F" w14:textId="54B9C3C1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(TCA)</w:t>
            </w:r>
          </w:p>
        </w:tc>
      </w:tr>
      <w:tr w:rsidR="00DB4D40" w:rsidRPr="007C31F4" w14:paraId="30C28824" w14:textId="77777777" w:rsidTr="00F14AE5">
        <w:tc>
          <w:tcPr>
            <w:tcW w:w="1129" w:type="dxa"/>
          </w:tcPr>
          <w:p w14:paraId="313FEEC5" w14:textId="31ED8C65" w:rsidR="00DB4D40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4962" w:type="dxa"/>
          </w:tcPr>
          <w:p w14:paraId="7CB7C30B" w14:textId="2D430150" w:rsidR="00DB4D40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Area (TMA)</w:t>
            </w:r>
          </w:p>
        </w:tc>
      </w:tr>
      <w:tr w:rsidR="00DB4D40" w:rsidRPr="009E773C" w14:paraId="1FFEC7D6" w14:textId="77777777" w:rsidTr="00F14AE5">
        <w:tc>
          <w:tcPr>
            <w:tcW w:w="1129" w:type="dxa"/>
          </w:tcPr>
          <w:p w14:paraId="02632E6A" w14:textId="0C4523BD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4962" w:type="dxa"/>
          </w:tcPr>
          <w:p w14:paraId="31F85C6E" w14:textId="17D990F9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Radar Service Area (TRSA)</w:t>
            </w:r>
          </w:p>
        </w:tc>
      </w:tr>
      <w:tr w:rsidR="00BB79FA" w:rsidRPr="009E773C" w14:paraId="3586B856" w14:textId="77777777" w:rsidTr="00F14AE5">
        <w:tc>
          <w:tcPr>
            <w:tcW w:w="1129" w:type="dxa"/>
          </w:tcPr>
          <w:p w14:paraId="546E9F6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Z</w:t>
            </w:r>
          </w:p>
        </w:tc>
        <w:tc>
          <w:tcPr>
            <w:tcW w:w="4962" w:type="dxa"/>
          </w:tcPr>
          <w:p w14:paraId="32E5D0C4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D Airspace, ICAO Designation (CTR)</w:t>
            </w:r>
          </w:p>
        </w:tc>
      </w:tr>
    </w:tbl>
    <w:p w14:paraId="146E1388" w14:textId="062A45ED" w:rsidR="00CE1FD9" w:rsidRDefault="00CE1FD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DF007A5" w14:textId="77777777" w:rsidR="00CB1381" w:rsidRPr="00CB1381" w:rsidRDefault="00CB1381" w:rsidP="00CB1381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68" w:name="_Ref461702914"/>
      <w:bookmarkStart w:id="6169" w:name="_Toc139626258"/>
      <w:r w:rsidRPr="00CB1381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Altitude Description</w:t>
      </w:r>
      <w:bookmarkEnd w:id="6168"/>
      <w:bookmarkEnd w:id="616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513"/>
      </w:tblGrid>
      <w:tr w:rsidR="00CB1381" w:rsidRPr="003B31BE" w14:paraId="61B8E6D9" w14:textId="77777777" w:rsidTr="0031706F">
        <w:tc>
          <w:tcPr>
            <w:tcW w:w="1271" w:type="dxa"/>
            <w:shd w:val="clear" w:color="auto" w:fill="9CC2E5" w:themeFill="accent1" w:themeFillTint="99"/>
          </w:tcPr>
          <w:p w14:paraId="5C622A78" w14:textId="77777777" w:rsidR="00CB1381" w:rsidRPr="003B31BE" w:rsidRDefault="00CB1381" w:rsidP="00CB1381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7513" w:type="dxa"/>
            <w:shd w:val="clear" w:color="auto" w:fill="9CC2E5" w:themeFill="accent1" w:themeFillTint="99"/>
          </w:tcPr>
          <w:p w14:paraId="3D041C27" w14:textId="77777777" w:rsidR="00CB1381" w:rsidRPr="003B31BE" w:rsidRDefault="00CB1381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CB1381" w:rsidRPr="009E773C" w14:paraId="450E1991" w14:textId="77777777" w:rsidTr="0031706F">
        <w:tc>
          <w:tcPr>
            <w:tcW w:w="1271" w:type="dxa"/>
          </w:tcPr>
          <w:p w14:paraId="0D7CF524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7513" w:type="dxa"/>
          </w:tcPr>
          <w:p w14:paraId="0DD5258C" w14:textId="77777777" w:rsidR="00CB1381" w:rsidRPr="003B344E" w:rsidRDefault="00CB1381" w:rsidP="00CB1381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Altitude1 field</w:t>
            </w:r>
          </w:p>
        </w:tc>
      </w:tr>
      <w:tr w:rsidR="00CB1381" w:rsidRPr="009E773C" w14:paraId="15DCE8AB" w14:textId="77777777" w:rsidTr="0031706F">
        <w:tc>
          <w:tcPr>
            <w:tcW w:w="1271" w:type="dxa"/>
          </w:tcPr>
          <w:p w14:paraId="48F7A1DF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7513" w:type="dxa"/>
          </w:tcPr>
          <w:p w14:paraId="5F09CBD1" w14:textId="77777777" w:rsidR="00CB1381" w:rsidRPr="003B344E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below altitude specified in Altitude1 field</w:t>
            </w:r>
          </w:p>
        </w:tc>
      </w:tr>
      <w:tr w:rsidR="00CB1381" w:rsidRPr="009E773C" w14:paraId="2E1A2BC1" w14:textId="77777777" w:rsidTr="0031706F">
        <w:tc>
          <w:tcPr>
            <w:tcW w:w="1271" w:type="dxa"/>
          </w:tcPr>
          <w:p w14:paraId="56D6B67F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 or blank</w:t>
            </w:r>
          </w:p>
        </w:tc>
        <w:tc>
          <w:tcPr>
            <w:tcW w:w="7513" w:type="dxa"/>
          </w:tcPr>
          <w:p w14:paraId="0623FFD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specified in Altitude1 field</w:t>
            </w:r>
          </w:p>
        </w:tc>
      </w:tr>
      <w:tr w:rsidR="00CB1381" w:rsidRPr="009E773C" w14:paraId="7EB4310F" w14:textId="77777777" w:rsidTr="0031706F">
        <w:tc>
          <w:tcPr>
            <w:tcW w:w="1271" w:type="dxa"/>
          </w:tcPr>
          <w:p w14:paraId="3D0D466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7513" w:type="dxa"/>
          </w:tcPr>
          <w:p w14:paraId="4151EB1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to at or below altitudes in Altitude1 field and Altitude2 field</w:t>
            </w:r>
          </w:p>
        </w:tc>
      </w:tr>
      <w:tr w:rsidR="00CB1381" w:rsidRPr="009E773C" w14:paraId="67C2F911" w14:textId="77777777" w:rsidTr="0031706F">
        <w:tc>
          <w:tcPr>
            <w:tcW w:w="1271" w:type="dxa"/>
          </w:tcPr>
          <w:p w14:paraId="61CB01A3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</w:p>
        </w:tc>
        <w:tc>
          <w:tcPr>
            <w:tcW w:w="7513" w:type="dxa"/>
          </w:tcPr>
          <w:p w14:paraId="440AA75A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Altitude2 field</w:t>
            </w:r>
          </w:p>
        </w:tc>
      </w:tr>
      <w:tr w:rsidR="00CB1381" w:rsidRPr="009E773C" w14:paraId="716AE45C" w14:textId="77777777" w:rsidTr="0031706F">
        <w:tc>
          <w:tcPr>
            <w:tcW w:w="1271" w:type="dxa"/>
          </w:tcPr>
          <w:p w14:paraId="3DD9E50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  <w:tc>
          <w:tcPr>
            <w:tcW w:w="7513" w:type="dxa"/>
          </w:tcPr>
          <w:p w14:paraId="6B3528CB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altitude specified in Altitude1 field</w:t>
            </w:r>
          </w:p>
        </w:tc>
      </w:tr>
      <w:tr w:rsidR="00CB1381" w:rsidRPr="009E773C" w14:paraId="516AF6EE" w14:textId="77777777" w:rsidTr="0031706F">
        <w:tc>
          <w:tcPr>
            <w:tcW w:w="1271" w:type="dxa"/>
          </w:tcPr>
          <w:p w14:paraId="2CC79DED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7513" w:type="dxa"/>
          </w:tcPr>
          <w:p w14:paraId="0102545C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or above altitude specified in Altitude1 field</w:t>
            </w:r>
          </w:p>
        </w:tc>
      </w:tr>
      <w:tr w:rsidR="00CB1381" w:rsidRPr="009E773C" w14:paraId="569C1156" w14:textId="77777777" w:rsidTr="0031706F">
        <w:tc>
          <w:tcPr>
            <w:tcW w:w="1271" w:type="dxa"/>
          </w:tcPr>
          <w:p w14:paraId="0F8FFA6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  <w:tc>
          <w:tcPr>
            <w:tcW w:w="7513" w:type="dxa"/>
          </w:tcPr>
          <w:p w14:paraId="21871778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altitude specified in Altitude1 field</w:t>
            </w:r>
          </w:p>
        </w:tc>
      </w:tr>
      <w:tr w:rsidR="00CB1381" w:rsidRPr="009E773C" w14:paraId="53D7E19F" w14:textId="77777777" w:rsidTr="0031706F">
        <w:tc>
          <w:tcPr>
            <w:tcW w:w="1271" w:type="dxa"/>
          </w:tcPr>
          <w:p w14:paraId="3C51F9AB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  <w:tc>
          <w:tcPr>
            <w:tcW w:w="7513" w:type="dxa"/>
          </w:tcPr>
          <w:p w14:paraId="2FE3DE6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or above altitude specified in Altitude1 field</w:t>
            </w:r>
          </w:p>
        </w:tc>
      </w:tr>
      <w:tr w:rsidR="00CB1381" w:rsidRPr="009E773C" w14:paraId="1F7572FD" w14:textId="77777777" w:rsidTr="0031706F">
        <w:tc>
          <w:tcPr>
            <w:tcW w:w="1271" w:type="dxa"/>
          </w:tcPr>
          <w:p w14:paraId="1BF76030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  <w:tc>
          <w:tcPr>
            <w:tcW w:w="7513" w:type="dxa"/>
          </w:tcPr>
          <w:p w14:paraId="7C31D99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the Altitude2 field and at or above altitude specified in Altitude1 field</w:t>
            </w:r>
          </w:p>
        </w:tc>
      </w:tr>
      <w:tr w:rsidR="00CB1381" w:rsidRPr="009E773C" w14:paraId="0F653D84" w14:textId="77777777" w:rsidTr="0031706F">
        <w:tc>
          <w:tcPr>
            <w:tcW w:w="1271" w:type="dxa"/>
          </w:tcPr>
          <w:p w14:paraId="77C9149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  <w:tc>
          <w:tcPr>
            <w:tcW w:w="7513" w:type="dxa"/>
          </w:tcPr>
          <w:p w14:paraId="78271BD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altitude specified in Altitude1 field</w:t>
            </w:r>
          </w:p>
        </w:tc>
      </w:tr>
      <w:tr w:rsidR="00CB1381" w:rsidRPr="009E773C" w14:paraId="475B897D" w14:textId="77777777" w:rsidTr="0031706F">
        <w:tc>
          <w:tcPr>
            <w:tcW w:w="1271" w:type="dxa"/>
          </w:tcPr>
          <w:p w14:paraId="39F59C0A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7513" w:type="dxa"/>
          </w:tcPr>
          <w:p w14:paraId="1E6FF01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or below altitude specified in the Altitude1 field</w:t>
            </w:r>
          </w:p>
        </w:tc>
      </w:tr>
    </w:tbl>
    <w:p w14:paraId="1DB64B0B" w14:textId="3DE0AE8B" w:rsidR="00932405" w:rsidRDefault="00932405" w:rsidP="0024159E">
      <w:pPr>
        <w:rPr>
          <w:rFonts w:ascii="Segoe UI Light" w:hAnsi="Segoe UI Light"/>
          <w:szCs w:val="24"/>
          <w:lang w:val="en-US"/>
        </w:rPr>
      </w:pPr>
    </w:p>
    <w:p w14:paraId="16453851" w14:textId="611AC18B" w:rsidR="00DA0CE9" w:rsidRPr="00CB1381" w:rsidRDefault="00DA0CE9" w:rsidP="00DA0CE9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70" w:name="_Ref461896227"/>
      <w:bookmarkStart w:id="6171" w:name="_Toc139626259"/>
      <w:r>
        <w:rPr>
          <w:rFonts w:ascii="Segoe UI Light" w:hAnsi="Segoe UI Light" w:cs="Segoe UI Light"/>
          <w:b/>
          <w:sz w:val="28"/>
          <w:szCs w:val="28"/>
          <w:lang w:val="en-US"/>
        </w:rPr>
        <w:t>Boundary Via</w:t>
      </w:r>
      <w:bookmarkEnd w:id="6170"/>
      <w:bookmarkEnd w:id="61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DA0CE9" w:rsidRPr="007C31F4" w14:paraId="14B3FC63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151AFCBD" w14:textId="4AF1CD5F" w:rsidR="00DA0CE9" w:rsidRPr="007C31F4" w:rsidRDefault="00DA0CE9" w:rsidP="00DA0CE9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475EA385" w14:textId="30DEA06D" w:rsidR="00DA0CE9" w:rsidRPr="007C31F4" w:rsidRDefault="00DA0CE9" w:rsidP="00DA0CE9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DA0CE9" w:rsidRPr="007C31F4" w14:paraId="742AED0E" w14:textId="77777777" w:rsidTr="00EB6119">
        <w:tc>
          <w:tcPr>
            <w:tcW w:w="1129" w:type="dxa"/>
          </w:tcPr>
          <w:p w14:paraId="34C41F22" w14:textId="4FDF0E6D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2EB33B1" w14:textId="53B9B53D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Circle</w:t>
            </w:r>
          </w:p>
        </w:tc>
      </w:tr>
      <w:tr w:rsidR="00DA0CE9" w:rsidRPr="007C31F4" w14:paraId="63BFC8C7" w14:textId="77777777" w:rsidTr="00EB6119">
        <w:tc>
          <w:tcPr>
            <w:tcW w:w="1129" w:type="dxa"/>
          </w:tcPr>
          <w:p w14:paraId="62B237F2" w14:textId="3A3291D0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A1932D3" w14:textId="64065476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Great Circle</w:t>
            </w:r>
          </w:p>
        </w:tc>
      </w:tr>
      <w:tr w:rsidR="00DA0CE9" w:rsidRPr="007C31F4" w14:paraId="069A5A18" w14:textId="77777777" w:rsidTr="00EB6119">
        <w:tc>
          <w:tcPr>
            <w:tcW w:w="1129" w:type="dxa"/>
          </w:tcPr>
          <w:p w14:paraId="62505922" w14:textId="74F978C7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3F78567A" w14:textId="7E5D196E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Rhumb Line</w:t>
            </w:r>
          </w:p>
        </w:tc>
      </w:tr>
      <w:tr w:rsidR="00DA0CE9" w:rsidRPr="007C31F4" w14:paraId="72D88C87" w14:textId="77777777" w:rsidTr="00EB6119">
        <w:tc>
          <w:tcPr>
            <w:tcW w:w="1129" w:type="dxa"/>
          </w:tcPr>
          <w:p w14:paraId="62F8303C" w14:textId="544D9085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65F58A5" w14:textId="6F27A133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Counter Clockwise ARC</w:t>
            </w:r>
          </w:p>
        </w:tc>
      </w:tr>
      <w:tr w:rsidR="00DA0CE9" w:rsidRPr="007C31F4" w14:paraId="25BC554A" w14:textId="77777777" w:rsidTr="00EB6119">
        <w:tc>
          <w:tcPr>
            <w:tcW w:w="1129" w:type="dxa"/>
          </w:tcPr>
          <w:p w14:paraId="2BDA9AB6" w14:textId="0BBD2AE6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7C6E122D" w14:textId="20FA4991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Clockwise ARC</w:t>
            </w:r>
          </w:p>
        </w:tc>
      </w:tr>
      <w:tr w:rsidR="00DA0CE9" w:rsidRPr="009E773C" w14:paraId="5B3D13A3" w14:textId="77777777" w:rsidTr="00EB6119">
        <w:tc>
          <w:tcPr>
            <w:tcW w:w="1129" w:type="dxa"/>
          </w:tcPr>
          <w:p w14:paraId="216FDB93" w14:textId="63268563" w:rsidR="00DA0CE9" w:rsidRPr="007C31F4" w:rsidRDefault="00937927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  <w:r w:rsidR="00DA0CE9" w:rsidRPr="007C31F4">
              <w:rPr>
                <w:rFonts w:ascii="Segoe UI Light" w:hAnsi="Segoe UI Light"/>
                <w:sz w:val="20"/>
                <w:szCs w:val="24"/>
                <w:lang w:val="en-US"/>
              </w:rPr>
              <w:t>E</w:t>
            </w:r>
          </w:p>
        </w:tc>
        <w:tc>
          <w:tcPr>
            <w:tcW w:w="3686" w:type="dxa"/>
          </w:tcPr>
          <w:p w14:paraId="5B475963" w14:textId="121C35C7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End of description, return to origin point</w:t>
            </w:r>
          </w:p>
        </w:tc>
      </w:tr>
    </w:tbl>
    <w:p w14:paraId="6F94CE74" w14:textId="59CEA92A" w:rsidR="00DA0CE9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0AD2484B" w14:textId="0F32E7B1" w:rsidR="00C40376" w:rsidRPr="00567C82" w:rsidRDefault="00567C82" w:rsidP="00567C82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72" w:name="_Ref461899889"/>
      <w:bookmarkStart w:id="6173" w:name="_Toc139626260"/>
      <w:r w:rsidRPr="00567C82">
        <w:rPr>
          <w:rFonts w:ascii="Segoe UI Light" w:hAnsi="Segoe UI Light" w:cs="Segoe UI Light"/>
          <w:b/>
          <w:sz w:val="28"/>
          <w:szCs w:val="28"/>
          <w:lang w:val="en-US"/>
        </w:rPr>
        <w:t>Restrictive Airspace Type</w:t>
      </w:r>
      <w:bookmarkEnd w:id="6172"/>
      <w:bookmarkEnd w:id="61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567C82" w:rsidRPr="007C31F4" w14:paraId="03B920CD" w14:textId="77777777" w:rsidTr="00EB6119">
        <w:tc>
          <w:tcPr>
            <w:tcW w:w="846" w:type="dxa"/>
            <w:shd w:val="clear" w:color="auto" w:fill="9CC2E5" w:themeFill="accent1" w:themeFillTint="99"/>
          </w:tcPr>
          <w:p w14:paraId="1725760E" w14:textId="2FEF716E" w:rsidR="00567C82" w:rsidRPr="007C31F4" w:rsidRDefault="00567C82" w:rsidP="00567C82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32EC145" w14:textId="46AC0550" w:rsidR="00567C82" w:rsidRPr="007C31F4" w:rsidRDefault="00567C82" w:rsidP="00567C82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Type</w:t>
            </w:r>
          </w:p>
        </w:tc>
      </w:tr>
      <w:tr w:rsidR="00567C82" w:rsidRPr="007C31F4" w14:paraId="58070C95" w14:textId="77777777" w:rsidTr="00EB6119">
        <w:tc>
          <w:tcPr>
            <w:tcW w:w="846" w:type="dxa"/>
          </w:tcPr>
          <w:p w14:paraId="5CDE364D" w14:textId="31A054B9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2410" w:type="dxa"/>
          </w:tcPr>
          <w:p w14:paraId="53D61C43" w14:textId="5F8453EE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Alert</w:t>
            </w:r>
          </w:p>
        </w:tc>
      </w:tr>
      <w:tr w:rsidR="00567C82" w:rsidRPr="007C31F4" w14:paraId="00E595FE" w14:textId="77777777" w:rsidTr="00EB6119">
        <w:tc>
          <w:tcPr>
            <w:tcW w:w="846" w:type="dxa"/>
          </w:tcPr>
          <w:p w14:paraId="27574527" w14:textId="4D8439F5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2410" w:type="dxa"/>
          </w:tcPr>
          <w:p w14:paraId="5A04B020" w14:textId="61D311A2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Caution</w:t>
            </w:r>
          </w:p>
        </w:tc>
      </w:tr>
      <w:tr w:rsidR="00567C82" w:rsidRPr="007C31F4" w14:paraId="1CB7DF5A" w14:textId="77777777" w:rsidTr="00EB6119">
        <w:tc>
          <w:tcPr>
            <w:tcW w:w="846" w:type="dxa"/>
          </w:tcPr>
          <w:p w14:paraId="21DEFC88" w14:textId="4BF69362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2410" w:type="dxa"/>
          </w:tcPr>
          <w:p w14:paraId="028AAA67" w14:textId="351C047D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Danger</w:t>
            </w:r>
          </w:p>
        </w:tc>
      </w:tr>
      <w:tr w:rsidR="00567C82" w:rsidRPr="007C31F4" w14:paraId="5B81B277" w14:textId="77777777" w:rsidTr="00EB6119">
        <w:tc>
          <w:tcPr>
            <w:tcW w:w="846" w:type="dxa"/>
          </w:tcPr>
          <w:p w14:paraId="770B94F8" w14:textId="263D38DA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2410" w:type="dxa"/>
          </w:tcPr>
          <w:p w14:paraId="125ED799" w14:textId="3EC2AAA6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Military Operations Area</w:t>
            </w:r>
          </w:p>
        </w:tc>
      </w:tr>
      <w:tr w:rsidR="00567C82" w:rsidRPr="007C31F4" w14:paraId="6C7271F8" w14:textId="77777777" w:rsidTr="00EB6119">
        <w:tc>
          <w:tcPr>
            <w:tcW w:w="846" w:type="dxa"/>
          </w:tcPr>
          <w:p w14:paraId="6DFBC33C" w14:textId="6D49D915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2410" w:type="dxa"/>
          </w:tcPr>
          <w:p w14:paraId="6E7DD572" w14:textId="549FD0F9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Prohabited</w:t>
            </w:r>
          </w:p>
        </w:tc>
      </w:tr>
      <w:tr w:rsidR="00567C82" w:rsidRPr="007C31F4" w14:paraId="1D392A81" w14:textId="77777777" w:rsidTr="00EB6119">
        <w:tc>
          <w:tcPr>
            <w:tcW w:w="846" w:type="dxa"/>
          </w:tcPr>
          <w:p w14:paraId="692BDD82" w14:textId="60720996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2410" w:type="dxa"/>
          </w:tcPr>
          <w:p w14:paraId="52DDACC0" w14:textId="0195D2D8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Restricted</w:t>
            </w:r>
          </w:p>
        </w:tc>
      </w:tr>
      <w:tr w:rsidR="00567C82" w:rsidRPr="007C31F4" w14:paraId="339E4C1B" w14:textId="77777777" w:rsidTr="00EB6119">
        <w:tc>
          <w:tcPr>
            <w:tcW w:w="846" w:type="dxa"/>
          </w:tcPr>
          <w:p w14:paraId="3715F0D8" w14:textId="76C73539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2410" w:type="dxa"/>
          </w:tcPr>
          <w:p w14:paraId="5FC56AC7" w14:textId="2EFC73C7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Training</w:t>
            </w:r>
          </w:p>
        </w:tc>
      </w:tr>
      <w:tr w:rsidR="00567C82" w:rsidRPr="007C31F4" w14:paraId="317770EF" w14:textId="77777777" w:rsidTr="00EB6119">
        <w:tc>
          <w:tcPr>
            <w:tcW w:w="846" w:type="dxa"/>
          </w:tcPr>
          <w:p w14:paraId="5908B32B" w14:textId="5FE1B52F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W</w:t>
            </w:r>
          </w:p>
        </w:tc>
        <w:tc>
          <w:tcPr>
            <w:tcW w:w="2410" w:type="dxa"/>
          </w:tcPr>
          <w:p w14:paraId="3DCE614C" w14:textId="1A707A34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Warning</w:t>
            </w:r>
          </w:p>
        </w:tc>
      </w:tr>
      <w:tr w:rsidR="00567C82" w:rsidRPr="007C31F4" w14:paraId="3E1DACB6" w14:textId="77777777" w:rsidTr="00EB6119">
        <w:tc>
          <w:tcPr>
            <w:tcW w:w="846" w:type="dxa"/>
          </w:tcPr>
          <w:p w14:paraId="4AA4F457" w14:textId="17B93901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2410" w:type="dxa"/>
          </w:tcPr>
          <w:p w14:paraId="353E9D1A" w14:textId="4395C4B3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Unknown</w:t>
            </w:r>
          </w:p>
        </w:tc>
      </w:tr>
    </w:tbl>
    <w:p w14:paraId="6EF02A24" w14:textId="76803CE4" w:rsidR="006A642C" w:rsidRDefault="00A33C3C" w:rsidP="00BB79FA">
      <w:pPr>
        <w:pStyle w:val="Heading1"/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6418B31F" w14:textId="76CBA077" w:rsidR="006A642C" w:rsidRPr="006A642C" w:rsidRDefault="006A642C" w:rsidP="006A642C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74" w:name="_Ref461902203"/>
      <w:bookmarkStart w:id="6175" w:name="_Toc139626261"/>
      <w:ins w:id="6176" w:author="Richard Stefan" w:date="2016-09-16T20:15:00Z">
        <w:r w:rsidRPr="006A642C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Restriction Type</w:t>
        </w:r>
      </w:ins>
      <w:bookmarkEnd w:id="6174"/>
      <w:bookmarkEnd w:id="61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6A642C" w:rsidRPr="007C31F4" w14:paraId="1623AA71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40371C91" w14:textId="58247BDC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14:paraId="1D4FB6C7" w14:textId="499E7F51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A642C" w:rsidRPr="007C31F4" w14:paraId="77085663" w14:textId="77777777" w:rsidTr="00EB6119">
        <w:tc>
          <w:tcPr>
            <w:tcW w:w="1129" w:type="dxa"/>
          </w:tcPr>
          <w:p w14:paraId="01D2E9E6" w14:textId="423805E5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AE</w:t>
            </w:r>
          </w:p>
        </w:tc>
        <w:tc>
          <w:tcPr>
            <w:tcW w:w="2694" w:type="dxa"/>
          </w:tcPr>
          <w:p w14:paraId="1363CEFC" w14:textId="22D7A5EB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exclusion</w:t>
            </w:r>
          </w:p>
        </w:tc>
      </w:tr>
      <w:tr w:rsidR="006A642C" w:rsidRPr="007C31F4" w14:paraId="42CA1091" w14:textId="77777777" w:rsidTr="00EB6119">
        <w:tc>
          <w:tcPr>
            <w:tcW w:w="1129" w:type="dxa"/>
          </w:tcPr>
          <w:p w14:paraId="72C11731" w14:textId="3A57D77A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TC</w:t>
            </w:r>
          </w:p>
        </w:tc>
        <w:tc>
          <w:tcPr>
            <w:tcW w:w="2694" w:type="dxa"/>
          </w:tcPr>
          <w:p w14:paraId="74A3964D" w14:textId="5BF5E2ED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Cruising Table Replacement</w:t>
            </w:r>
          </w:p>
        </w:tc>
      </w:tr>
      <w:tr w:rsidR="006A642C" w:rsidRPr="007C31F4" w14:paraId="1DA2B1DA" w14:textId="77777777" w:rsidTr="00EB6119">
        <w:tc>
          <w:tcPr>
            <w:tcW w:w="1129" w:type="dxa"/>
          </w:tcPr>
          <w:p w14:paraId="71F9F809" w14:textId="4D03117A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SC</w:t>
            </w:r>
          </w:p>
        </w:tc>
        <w:tc>
          <w:tcPr>
            <w:tcW w:w="2694" w:type="dxa"/>
          </w:tcPr>
          <w:p w14:paraId="1DAD5500" w14:textId="72DCE108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Seasonal Restriction</w:t>
            </w:r>
          </w:p>
        </w:tc>
      </w:tr>
      <w:tr w:rsidR="006A642C" w:rsidRPr="007C31F4" w14:paraId="76C0082C" w14:textId="77777777" w:rsidTr="00EB6119">
        <w:tc>
          <w:tcPr>
            <w:tcW w:w="1129" w:type="dxa"/>
          </w:tcPr>
          <w:p w14:paraId="28CAD9F2" w14:textId="07B56A37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NR</w:t>
            </w:r>
          </w:p>
        </w:tc>
        <w:tc>
          <w:tcPr>
            <w:tcW w:w="2694" w:type="dxa"/>
          </w:tcPr>
          <w:p w14:paraId="0917F288" w14:textId="3E2FECB4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Note Restriction</w:t>
            </w:r>
          </w:p>
        </w:tc>
      </w:tr>
    </w:tbl>
    <w:p w14:paraId="7CD7E6E5" w14:textId="22102A7D" w:rsidR="006A642C" w:rsidRDefault="006A642C">
      <w:pPr>
        <w:rPr>
          <w:rFonts w:ascii="Segoe UI Light" w:hAnsi="Segoe UI Light"/>
          <w:szCs w:val="24"/>
          <w:lang w:val="en-US"/>
        </w:rPr>
      </w:pPr>
    </w:p>
    <w:p w14:paraId="613AC8B6" w14:textId="5A524742" w:rsidR="006A642C" w:rsidRPr="006A642C" w:rsidRDefault="006A642C" w:rsidP="006A642C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77" w:name="_Ref461902351"/>
      <w:bookmarkStart w:id="6178" w:name="_Toc139626262"/>
      <w:ins w:id="6179" w:author="Richard Stefan" w:date="2016-09-16T20:17:00Z">
        <w:r w:rsidRPr="006A642C">
          <w:rPr>
            <w:rFonts w:ascii="Segoe UI Light" w:hAnsi="Segoe UI Light" w:cs="Segoe UI Light"/>
            <w:b/>
            <w:sz w:val="28"/>
            <w:szCs w:val="28"/>
            <w:lang w:val="en-US"/>
          </w:rPr>
          <w:t>Units of Altitude</w:t>
        </w:r>
      </w:ins>
      <w:bookmarkEnd w:id="6177"/>
      <w:bookmarkEnd w:id="61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</w:tblGrid>
      <w:tr w:rsidR="006A642C" w:rsidRPr="007C31F4" w14:paraId="508133EB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5DD2491A" w14:textId="2054513D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820" w:type="dxa"/>
            <w:shd w:val="clear" w:color="auto" w:fill="9CC2E5" w:themeFill="accent1" w:themeFillTint="99"/>
          </w:tcPr>
          <w:p w14:paraId="674B5823" w14:textId="7C958E90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A642C" w:rsidRPr="009E773C" w14:paraId="64120EF2" w14:textId="77777777" w:rsidTr="00EB6119">
        <w:tc>
          <w:tcPr>
            <w:tcW w:w="1129" w:type="dxa"/>
          </w:tcPr>
          <w:p w14:paraId="5C78B001" w14:textId="5401A78E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4820" w:type="dxa"/>
          </w:tcPr>
          <w:p w14:paraId="1D05015D" w14:textId="0CFF2D7D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hundreds of feet</w:t>
            </w:r>
          </w:p>
        </w:tc>
      </w:tr>
      <w:tr w:rsidR="006A642C" w:rsidRPr="009E773C" w14:paraId="4EB274D6" w14:textId="77777777" w:rsidTr="00EB6119">
        <w:tc>
          <w:tcPr>
            <w:tcW w:w="1129" w:type="dxa"/>
          </w:tcPr>
          <w:p w14:paraId="69DFEA99" w14:textId="4D833103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K</w:t>
            </w:r>
          </w:p>
        </w:tc>
        <w:tc>
          <w:tcPr>
            <w:tcW w:w="4820" w:type="dxa"/>
          </w:tcPr>
          <w:p w14:paraId="4E37D350" w14:textId="16C43A6A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metric Flightlevel</w:t>
            </w:r>
          </w:p>
        </w:tc>
      </w:tr>
      <w:tr w:rsidR="006A642C" w:rsidRPr="009E773C" w14:paraId="24EF5876" w14:textId="77777777" w:rsidTr="00EB6119">
        <w:tc>
          <w:tcPr>
            <w:tcW w:w="1129" w:type="dxa"/>
          </w:tcPr>
          <w:p w14:paraId="21B0ED98" w14:textId="6D3EBEFC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4820" w:type="dxa"/>
          </w:tcPr>
          <w:p w14:paraId="1B97ADB2" w14:textId="7A4CEC78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feet Flightlevel</w:t>
            </w:r>
          </w:p>
        </w:tc>
      </w:tr>
      <w:tr w:rsidR="006A642C" w:rsidRPr="009E773C" w14:paraId="15006D86" w14:textId="77777777" w:rsidTr="00EB6119">
        <w:tc>
          <w:tcPr>
            <w:tcW w:w="1129" w:type="dxa"/>
          </w:tcPr>
          <w:p w14:paraId="32A5348F" w14:textId="06269535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4820" w:type="dxa"/>
          </w:tcPr>
          <w:p w14:paraId="06DE30BD" w14:textId="22B2053C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tens of meters</w:t>
            </w:r>
          </w:p>
        </w:tc>
      </w:tr>
    </w:tbl>
    <w:p w14:paraId="21849D33" w14:textId="07CADBDA" w:rsidR="006A642C" w:rsidRDefault="006A642C">
      <w:pPr>
        <w:rPr>
          <w:rFonts w:ascii="Segoe UI Light" w:hAnsi="Segoe UI Light"/>
          <w:szCs w:val="24"/>
          <w:lang w:val="en-US"/>
        </w:rPr>
      </w:pPr>
    </w:p>
    <w:p w14:paraId="0C60FA56" w14:textId="719E691E" w:rsidR="00E7547D" w:rsidRPr="00E7547D" w:rsidRDefault="00E7547D" w:rsidP="00E7547D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80" w:name="_Ref461902514"/>
      <w:bookmarkStart w:id="6181" w:name="_Toc139626263"/>
      <w:ins w:id="6182" w:author="Richard Stefan" w:date="2016-09-16T20:29:00Z">
        <w:r w:rsidRPr="00E7547D">
          <w:rPr>
            <w:rFonts w:ascii="Segoe UI Light" w:hAnsi="Segoe UI Light" w:cs="Segoe UI Light"/>
            <w:b/>
            <w:sz w:val="28"/>
            <w:szCs w:val="28"/>
            <w:lang w:val="en-US"/>
          </w:rPr>
          <w:t>Block Indicator</w:t>
        </w:r>
      </w:ins>
      <w:bookmarkEnd w:id="6180"/>
      <w:bookmarkEnd w:id="6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E7547D" w:rsidRPr="007C31F4" w14:paraId="1DED35FE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1C2A7144" w14:textId="259718F1" w:rsidR="00E7547D" w:rsidRPr="007C31F4" w:rsidRDefault="00E7547D" w:rsidP="00E7547D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23480B7B" w14:textId="1368A0CB" w:rsidR="00E7547D" w:rsidRPr="007C31F4" w:rsidRDefault="00E7547D" w:rsidP="00E7547D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547D" w:rsidRPr="007C31F4" w14:paraId="1EF12E61" w14:textId="77777777" w:rsidTr="00EB6119">
        <w:tc>
          <w:tcPr>
            <w:tcW w:w="1129" w:type="dxa"/>
          </w:tcPr>
          <w:p w14:paraId="18CD5A19" w14:textId="03BBA49F" w:rsidR="00E7547D" w:rsidRPr="007C31F4" w:rsidRDefault="00E7547D" w:rsidP="00E7547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</w:tcPr>
          <w:p w14:paraId="19063A24" w14:textId="7B0682BC" w:rsidR="00E7547D" w:rsidRPr="007C31F4" w:rsidRDefault="00E7547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indicates an altitude block</w:t>
            </w:r>
          </w:p>
        </w:tc>
      </w:tr>
      <w:tr w:rsidR="00E7547D" w:rsidRPr="009E773C" w14:paraId="1DFD62B2" w14:textId="77777777" w:rsidTr="00EB6119">
        <w:tc>
          <w:tcPr>
            <w:tcW w:w="1129" w:type="dxa"/>
          </w:tcPr>
          <w:p w14:paraId="4DA2659F" w14:textId="1A83A9C0" w:rsidR="00E7547D" w:rsidRPr="007C31F4" w:rsidRDefault="00E7547D" w:rsidP="00E7547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</w:t>
            </w:r>
          </w:p>
        </w:tc>
        <w:tc>
          <w:tcPr>
            <w:tcW w:w="3402" w:type="dxa"/>
          </w:tcPr>
          <w:p w14:paraId="6A2163C5" w14:textId="613FF9CF" w:rsidR="00E7547D" w:rsidRPr="007C31F4" w:rsidRDefault="00E7547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indicates an individual altitudes block</w:t>
            </w:r>
          </w:p>
        </w:tc>
      </w:tr>
    </w:tbl>
    <w:p w14:paraId="653389F3" w14:textId="445543FA" w:rsidR="00EE5E79" w:rsidRDefault="00EE5E79">
      <w:pPr>
        <w:rPr>
          <w:rFonts w:ascii="Segoe UI Light" w:hAnsi="Segoe UI Light"/>
          <w:szCs w:val="24"/>
          <w:lang w:val="en-US"/>
        </w:rPr>
      </w:pPr>
    </w:p>
    <w:p w14:paraId="491BBBE1" w14:textId="77777777" w:rsidR="00401E50" w:rsidRPr="00EB6119" w:rsidRDefault="00401E50" w:rsidP="00401E50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83" w:name="_Ref461903941"/>
      <w:bookmarkStart w:id="6184" w:name="_Toc139626264"/>
      <w:ins w:id="6185" w:author="Richard Stefan" w:date="2016-09-16T12:31:00Z">
        <w:r w:rsidRPr="00EB6119">
          <w:rPr>
            <w:rFonts w:ascii="Segoe UI Light" w:hAnsi="Segoe UI Light" w:cs="Segoe UI Light"/>
            <w:b/>
            <w:sz w:val="28"/>
            <w:szCs w:val="28"/>
            <w:lang w:val="en-US"/>
          </w:rPr>
          <w:t>Frequency Units</w:t>
        </w:r>
      </w:ins>
      <w:bookmarkEnd w:id="6183"/>
      <w:bookmarkEnd w:id="6184"/>
      <w:r w:rsidRPr="00EB6119">
        <w:rPr>
          <w:rFonts w:ascii="Segoe UI Light" w:hAnsi="Segoe UI Light" w:cs="Segoe UI Light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</w:tblGrid>
      <w:tr w:rsidR="00401E50" w:rsidRPr="00EB6119" w14:paraId="1B9ACD39" w14:textId="77777777" w:rsidTr="00F14AE5">
        <w:tc>
          <w:tcPr>
            <w:tcW w:w="988" w:type="dxa"/>
            <w:shd w:val="clear" w:color="auto" w:fill="9CC2E5" w:themeFill="accent1" w:themeFillTint="99"/>
          </w:tcPr>
          <w:p w14:paraId="480381DA" w14:textId="77777777" w:rsidR="00401E50" w:rsidRPr="00EB6119" w:rsidRDefault="00401E50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14:paraId="49995D3D" w14:textId="77777777" w:rsidR="00401E50" w:rsidRPr="00EB6119" w:rsidRDefault="00401E50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401E50" w:rsidRPr="00EB6119" w14:paraId="62691F6E" w14:textId="77777777" w:rsidTr="00F14AE5">
        <w:tc>
          <w:tcPr>
            <w:tcW w:w="988" w:type="dxa"/>
          </w:tcPr>
          <w:p w14:paraId="1CBFB1F1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</w:t>
            </w:r>
          </w:p>
        </w:tc>
        <w:tc>
          <w:tcPr>
            <w:tcW w:w="4252" w:type="dxa"/>
          </w:tcPr>
          <w:p w14:paraId="011A20CE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High Frequency (3.000 kHz – 30.000 kHz)</w:t>
            </w:r>
          </w:p>
        </w:tc>
      </w:tr>
      <w:tr w:rsidR="00401E50" w:rsidRPr="009E773C" w14:paraId="6C12906D" w14:textId="77777777" w:rsidTr="00F14AE5">
        <w:tc>
          <w:tcPr>
            <w:tcW w:w="988" w:type="dxa"/>
          </w:tcPr>
          <w:p w14:paraId="75E79953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</w:t>
            </w:r>
          </w:p>
        </w:tc>
        <w:tc>
          <w:tcPr>
            <w:tcW w:w="4252" w:type="dxa"/>
          </w:tcPr>
          <w:p w14:paraId="50F1ECB4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Very High Frequency (30.000 kHz – 200 MHz)</w:t>
            </w:r>
          </w:p>
        </w:tc>
      </w:tr>
      <w:tr w:rsidR="00401E50" w:rsidRPr="009E773C" w14:paraId="78DBE2BC" w14:textId="77777777" w:rsidTr="00F14AE5">
        <w:tc>
          <w:tcPr>
            <w:tcW w:w="988" w:type="dxa"/>
          </w:tcPr>
          <w:p w14:paraId="1F3B9A0A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4252" w:type="dxa"/>
          </w:tcPr>
          <w:p w14:paraId="4C912F99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Ultra High Frequency (200 MHz – 3.000 MHz)</w:t>
            </w:r>
          </w:p>
        </w:tc>
      </w:tr>
      <w:tr w:rsidR="00401E50" w:rsidRPr="009E773C" w14:paraId="7A3A8616" w14:textId="77777777" w:rsidTr="00F14AE5">
        <w:tc>
          <w:tcPr>
            <w:tcW w:w="988" w:type="dxa"/>
          </w:tcPr>
          <w:p w14:paraId="2696448E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4252" w:type="dxa"/>
          </w:tcPr>
          <w:p w14:paraId="6DD0B19B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Communication Channel for 8.33 kHz spacing</w:t>
            </w:r>
          </w:p>
        </w:tc>
      </w:tr>
    </w:tbl>
    <w:p w14:paraId="161DAF3B" w14:textId="1CE04DE5" w:rsidR="00401E50" w:rsidRDefault="00401E50">
      <w:pPr>
        <w:rPr>
          <w:rFonts w:ascii="Segoe UI Light" w:hAnsi="Segoe UI Light"/>
          <w:szCs w:val="24"/>
          <w:lang w:val="en-US"/>
        </w:rPr>
      </w:pPr>
    </w:p>
    <w:p w14:paraId="641905AF" w14:textId="54E87165" w:rsidR="007A37C2" w:rsidRPr="007A37C2" w:rsidRDefault="007A37C2" w:rsidP="007A37C2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86" w:name="_Ref496345575"/>
      <w:bookmarkStart w:id="6187" w:name="_Toc139626265"/>
      <w:r w:rsidRPr="007A37C2">
        <w:rPr>
          <w:rFonts w:ascii="Segoe UI Light" w:hAnsi="Segoe UI Light" w:cs="Segoe UI Light"/>
          <w:b/>
          <w:sz w:val="28"/>
          <w:szCs w:val="28"/>
          <w:lang w:val="en-US"/>
        </w:rPr>
        <w:t>Station Type</w:t>
      </w:r>
      <w:bookmarkEnd w:id="6186"/>
      <w:bookmarkEnd w:id="61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</w:tblGrid>
      <w:tr w:rsidR="007A37C2" w:rsidRPr="00EB6119" w14:paraId="0F002090" w14:textId="77777777" w:rsidTr="006A518E">
        <w:tc>
          <w:tcPr>
            <w:tcW w:w="988" w:type="dxa"/>
            <w:shd w:val="clear" w:color="auto" w:fill="9CC2E5" w:themeFill="accent1" w:themeFillTint="99"/>
          </w:tcPr>
          <w:p w14:paraId="62D80EA2" w14:textId="77777777" w:rsidR="007A37C2" w:rsidRPr="00EB6119" w:rsidRDefault="007A37C2" w:rsidP="006A518E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14:paraId="15B655A4" w14:textId="77777777" w:rsidR="007A37C2" w:rsidRPr="00EB6119" w:rsidRDefault="007A37C2" w:rsidP="006A518E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7A37C2" w:rsidRPr="00EB6119" w14:paraId="22339F99" w14:textId="77777777" w:rsidTr="006A518E">
        <w:tc>
          <w:tcPr>
            <w:tcW w:w="988" w:type="dxa"/>
          </w:tcPr>
          <w:p w14:paraId="12EDFFB2" w14:textId="470CAA8D" w:rsidR="007A37C2" w:rsidRDefault="007A37C2" w:rsidP="006A518E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L--</w:t>
            </w:r>
          </w:p>
        </w:tc>
        <w:tc>
          <w:tcPr>
            <w:tcW w:w="4252" w:type="dxa"/>
          </w:tcPr>
          <w:p w14:paraId="4F76F8CD" w14:textId="799B6322" w:rsidR="007A37C2" w:rsidRDefault="007A37C2" w:rsidP="006A518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LAAS/GLS ground station</w:t>
            </w:r>
          </w:p>
        </w:tc>
      </w:tr>
      <w:tr w:rsidR="007A37C2" w:rsidRPr="000876C5" w14:paraId="268D422B" w14:textId="77777777" w:rsidTr="006A518E">
        <w:tc>
          <w:tcPr>
            <w:tcW w:w="988" w:type="dxa"/>
          </w:tcPr>
          <w:p w14:paraId="317E833B" w14:textId="5E77E6B3" w:rsidR="007A37C2" w:rsidRDefault="007A37C2" w:rsidP="006A518E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C--</w:t>
            </w:r>
          </w:p>
        </w:tc>
        <w:tc>
          <w:tcPr>
            <w:tcW w:w="4252" w:type="dxa"/>
          </w:tcPr>
          <w:p w14:paraId="5D7D2F52" w14:textId="19F68BCA" w:rsidR="007A37C2" w:rsidRDefault="007A37C2" w:rsidP="006A518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SCAT-1 station</w:t>
            </w:r>
          </w:p>
        </w:tc>
      </w:tr>
    </w:tbl>
    <w:p w14:paraId="77ACDA2E" w14:textId="77777777" w:rsidR="007A37C2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745320FB" w14:textId="77777777" w:rsidR="007A37C2" w:rsidRDefault="007A37C2">
      <w:pPr>
        <w:rPr>
          <w:rFonts w:ascii="Segoe UI Light" w:hAnsi="Segoe UI Light"/>
          <w:szCs w:val="24"/>
          <w:lang w:val="en-US"/>
        </w:rPr>
      </w:pPr>
    </w:p>
    <w:p w14:paraId="0015F969" w14:textId="77777777" w:rsidR="00EE5E79" w:rsidRDefault="00EE5E7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02128781" w14:textId="77777777" w:rsidR="007F4183" w:rsidRPr="007F4183" w:rsidRDefault="007F4183" w:rsidP="007F4183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88" w:name="_Ref461903698"/>
      <w:bookmarkStart w:id="6189" w:name="_Toc139626266"/>
      <w:ins w:id="6190" w:author="Richard Stefan" w:date="2016-09-16T12:30:00Z">
        <w:r w:rsidRPr="007F4183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Communication Type</w:t>
        </w:r>
      </w:ins>
      <w:bookmarkEnd w:id="6188"/>
      <w:bookmarkEnd w:id="6189"/>
      <w:r w:rsidRPr="007F4183">
        <w:rPr>
          <w:rFonts w:ascii="Segoe UI Light" w:hAnsi="Segoe UI Light" w:cs="Segoe UI Light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005"/>
        <w:gridCol w:w="5091"/>
        <w:gridCol w:w="992"/>
        <w:gridCol w:w="992"/>
        <w:gridCol w:w="992"/>
      </w:tblGrid>
      <w:tr w:rsidR="007C31F4" w:rsidRPr="007C31F4" w14:paraId="616900CF" w14:textId="77777777" w:rsidTr="007C31F4">
        <w:tc>
          <w:tcPr>
            <w:tcW w:w="1005" w:type="dxa"/>
            <w:tcBorders>
              <w:top w:val="nil"/>
              <w:left w:val="nil"/>
              <w:right w:val="nil"/>
            </w:tcBorders>
          </w:tcPr>
          <w:p w14:paraId="01084EB8" w14:textId="282AB896" w:rsidR="007C31F4" w:rsidRPr="007C31F4" w:rsidRDefault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5091" w:type="dxa"/>
            <w:tcBorders>
              <w:top w:val="nil"/>
              <w:left w:val="nil"/>
            </w:tcBorders>
          </w:tcPr>
          <w:p w14:paraId="36C0AA1B" w14:textId="134F6836" w:rsidR="007C31F4" w:rsidRPr="007C31F4" w:rsidRDefault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gridSpan w:val="3"/>
          </w:tcPr>
          <w:p w14:paraId="7237CAB9" w14:textId="1A7751EA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Communication</w:t>
            </w:r>
          </w:p>
        </w:tc>
      </w:tr>
      <w:tr w:rsidR="007C31F4" w:rsidRPr="007C31F4" w14:paraId="2D810815" w14:textId="77777777" w:rsidTr="007C31F4">
        <w:tc>
          <w:tcPr>
            <w:tcW w:w="1005" w:type="dxa"/>
            <w:shd w:val="clear" w:color="auto" w:fill="9CC2E5" w:themeFill="accent1" w:themeFillTint="99"/>
          </w:tcPr>
          <w:p w14:paraId="509D826A" w14:textId="195F4691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5091" w:type="dxa"/>
            <w:shd w:val="clear" w:color="auto" w:fill="9CC2E5" w:themeFill="accent1" w:themeFillTint="99"/>
          </w:tcPr>
          <w:p w14:paraId="45A0FF6A" w14:textId="4F3FC7F4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4C73565B" w14:textId="43E36824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Airport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FC4BA85" w14:textId="2C9D5E8F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Enroute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39347BE0" w14:textId="7C4AFE5E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Both</w:t>
            </w:r>
          </w:p>
        </w:tc>
      </w:tr>
      <w:tr w:rsidR="007C31F4" w:rsidRPr="007C31F4" w14:paraId="09A799E9" w14:textId="77777777" w:rsidTr="007C31F4">
        <w:tc>
          <w:tcPr>
            <w:tcW w:w="1005" w:type="dxa"/>
          </w:tcPr>
          <w:p w14:paraId="334066FA" w14:textId="776C8403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ACC</w:t>
            </w:r>
          </w:p>
        </w:tc>
        <w:tc>
          <w:tcPr>
            <w:tcW w:w="5091" w:type="dxa"/>
          </w:tcPr>
          <w:p w14:paraId="48BB61F5" w14:textId="6CE484D8" w:rsidR="007C31F4" w:rsidRP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Area Control Center</w:t>
            </w:r>
          </w:p>
        </w:tc>
        <w:tc>
          <w:tcPr>
            <w:tcW w:w="992" w:type="dxa"/>
          </w:tcPr>
          <w:p w14:paraId="57A9C560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705D7C2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632E5D3" w14:textId="2097A354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7C31F4" w:rsidRPr="007C31F4" w14:paraId="512474B4" w14:textId="77777777" w:rsidTr="007C31F4">
        <w:tc>
          <w:tcPr>
            <w:tcW w:w="1005" w:type="dxa"/>
          </w:tcPr>
          <w:p w14:paraId="6CDFA067" w14:textId="400BA85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ACP</w:t>
            </w:r>
          </w:p>
        </w:tc>
        <w:tc>
          <w:tcPr>
            <w:tcW w:w="5091" w:type="dxa"/>
          </w:tcPr>
          <w:p w14:paraId="5A197492" w14:textId="62BBEE42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Airlift Command Post</w:t>
            </w:r>
          </w:p>
        </w:tc>
        <w:tc>
          <w:tcPr>
            <w:tcW w:w="992" w:type="dxa"/>
          </w:tcPr>
          <w:p w14:paraId="1D99E746" w14:textId="7BE59282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44A20ED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ADDFC4A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09E09863" w14:textId="77777777" w:rsidTr="007C31F4">
        <w:tc>
          <w:tcPr>
            <w:tcW w:w="1005" w:type="dxa"/>
          </w:tcPr>
          <w:p w14:paraId="33CAF94A" w14:textId="68EA729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</w:t>
            </w:r>
          </w:p>
        </w:tc>
        <w:tc>
          <w:tcPr>
            <w:tcW w:w="5091" w:type="dxa"/>
          </w:tcPr>
          <w:p w14:paraId="0CCA5A7C" w14:textId="5E23B3CE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 to Air</w:t>
            </w:r>
          </w:p>
        </w:tc>
        <w:tc>
          <w:tcPr>
            <w:tcW w:w="992" w:type="dxa"/>
          </w:tcPr>
          <w:p w14:paraId="49FE0F47" w14:textId="2B8F9B60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29CF488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A5DC1CC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196F0D2E" w14:textId="77777777" w:rsidTr="007C31F4">
        <w:tc>
          <w:tcPr>
            <w:tcW w:w="1005" w:type="dxa"/>
          </w:tcPr>
          <w:p w14:paraId="4653BCFF" w14:textId="4C079174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APP</w:t>
            </w:r>
          </w:p>
        </w:tc>
        <w:tc>
          <w:tcPr>
            <w:tcW w:w="5091" w:type="dxa"/>
          </w:tcPr>
          <w:p w14:paraId="15866120" w14:textId="7B226530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Approach Control</w:t>
            </w:r>
          </w:p>
        </w:tc>
        <w:tc>
          <w:tcPr>
            <w:tcW w:w="992" w:type="dxa"/>
          </w:tcPr>
          <w:p w14:paraId="5F48BDF9" w14:textId="55B929DB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ACDFE3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715C68D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664D9CDD" w14:textId="77777777" w:rsidTr="007C31F4">
        <w:tc>
          <w:tcPr>
            <w:tcW w:w="1005" w:type="dxa"/>
          </w:tcPr>
          <w:p w14:paraId="342077AE" w14:textId="4337104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ARR</w:t>
            </w:r>
          </w:p>
        </w:tc>
        <w:tc>
          <w:tcPr>
            <w:tcW w:w="5091" w:type="dxa"/>
          </w:tcPr>
          <w:p w14:paraId="5C9C140B" w14:textId="1D3FCFC0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Arrival Control</w:t>
            </w:r>
          </w:p>
        </w:tc>
        <w:tc>
          <w:tcPr>
            <w:tcW w:w="992" w:type="dxa"/>
          </w:tcPr>
          <w:p w14:paraId="6AB9CEEC" w14:textId="09DD9143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5442745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2A385B7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41836F56" w14:textId="77777777" w:rsidTr="007C31F4">
        <w:tc>
          <w:tcPr>
            <w:tcW w:w="1005" w:type="dxa"/>
          </w:tcPr>
          <w:p w14:paraId="4A11C218" w14:textId="4CA97C1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ASO</w:t>
            </w:r>
          </w:p>
        </w:tc>
        <w:tc>
          <w:tcPr>
            <w:tcW w:w="5091" w:type="dxa"/>
          </w:tcPr>
          <w:p w14:paraId="265000A4" w14:textId="7AAF4159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Surface Oserving System (ASOS)</w:t>
            </w:r>
          </w:p>
        </w:tc>
        <w:tc>
          <w:tcPr>
            <w:tcW w:w="992" w:type="dxa"/>
          </w:tcPr>
          <w:p w14:paraId="663558F6" w14:textId="122C91CF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7A2B6DA" w14:textId="21E89779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84D88BC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678EBDB7" w14:textId="77777777" w:rsidTr="007C31F4">
        <w:tc>
          <w:tcPr>
            <w:tcW w:w="1005" w:type="dxa"/>
          </w:tcPr>
          <w:p w14:paraId="6FDAAA6C" w14:textId="38B33F2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ATI</w:t>
            </w:r>
          </w:p>
        </w:tc>
        <w:tc>
          <w:tcPr>
            <w:tcW w:w="5091" w:type="dxa"/>
          </w:tcPr>
          <w:p w14:paraId="32C8D4AA" w14:textId="347D2831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Terminal Information Services (ATIS)</w:t>
            </w:r>
          </w:p>
        </w:tc>
        <w:tc>
          <w:tcPr>
            <w:tcW w:w="992" w:type="dxa"/>
          </w:tcPr>
          <w:p w14:paraId="5D935918" w14:textId="46E26BC6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8CDD7AA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D78ED2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37F07739" w14:textId="77777777" w:rsidTr="007C31F4">
        <w:tc>
          <w:tcPr>
            <w:tcW w:w="1005" w:type="dxa"/>
          </w:tcPr>
          <w:p w14:paraId="6682A55E" w14:textId="1F272CD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AWI </w:t>
            </w:r>
          </w:p>
        </w:tc>
        <w:tc>
          <w:tcPr>
            <w:tcW w:w="5091" w:type="dxa"/>
          </w:tcPr>
          <w:p w14:paraId="3D0EF392" w14:textId="3B54A81F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Airport Weather Information Broadcast (AWIB)</w:t>
            </w:r>
          </w:p>
        </w:tc>
        <w:tc>
          <w:tcPr>
            <w:tcW w:w="992" w:type="dxa"/>
          </w:tcPr>
          <w:p w14:paraId="01A2FB83" w14:textId="37C0237B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4979167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B1FAD5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0C274365" w14:textId="77777777" w:rsidTr="007C31F4">
        <w:tc>
          <w:tcPr>
            <w:tcW w:w="1005" w:type="dxa"/>
          </w:tcPr>
          <w:p w14:paraId="60EBB8C7" w14:textId="73BB72D0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AWO</w:t>
            </w:r>
          </w:p>
        </w:tc>
        <w:tc>
          <w:tcPr>
            <w:tcW w:w="5091" w:type="dxa"/>
          </w:tcPr>
          <w:p w14:paraId="4E1C9DE8" w14:textId="1EA63709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Weather Observing Service (AWOS)</w:t>
            </w:r>
          </w:p>
        </w:tc>
        <w:tc>
          <w:tcPr>
            <w:tcW w:w="992" w:type="dxa"/>
          </w:tcPr>
          <w:p w14:paraId="3AE2B189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C1AFF6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2882605" w14:textId="078B967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7C31F4" w:rsidRPr="007C31F4" w14:paraId="750ACC8F" w14:textId="77777777" w:rsidTr="007C31F4">
        <w:tc>
          <w:tcPr>
            <w:tcW w:w="1005" w:type="dxa"/>
          </w:tcPr>
          <w:p w14:paraId="603F397A" w14:textId="5A3AD4AA" w:rsid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AWS</w:t>
            </w:r>
          </w:p>
        </w:tc>
        <w:tc>
          <w:tcPr>
            <w:tcW w:w="5091" w:type="dxa"/>
          </w:tcPr>
          <w:p w14:paraId="748CE23F" w14:textId="2D54FC6A" w:rsidR="007C31F4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Aerodrome Weather Information Service (AWIS)</w:t>
            </w:r>
          </w:p>
        </w:tc>
        <w:tc>
          <w:tcPr>
            <w:tcW w:w="992" w:type="dxa"/>
          </w:tcPr>
          <w:p w14:paraId="5BD07E6D" w14:textId="745F23B9" w:rsid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88EF908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FF49527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1DF24062" w14:textId="77777777" w:rsidTr="007C31F4">
        <w:tc>
          <w:tcPr>
            <w:tcW w:w="1005" w:type="dxa"/>
          </w:tcPr>
          <w:p w14:paraId="05FEB200" w14:textId="00CD4E5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CLD</w:t>
            </w:r>
          </w:p>
        </w:tc>
        <w:tc>
          <w:tcPr>
            <w:tcW w:w="5091" w:type="dxa"/>
          </w:tcPr>
          <w:p w14:paraId="16FF6F29" w14:textId="0F9D192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Clearance Delivery</w:t>
            </w:r>
          </w:p>
        </w:tc>
        <w:tc>
          <w:tcPr>
            <w:tcW w:w="992" w:type="dxa"/>
          </w:tcPr>
          <w:p w14:paraId="60584478" w14:textId="7168794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547A1DC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8194ED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8BA2886" w14:textId="77777777" w:rsidTr="007C31F4">
        <w:tc>
          <w:tcPr>
            <w:tcW w:w="1005" w:type="dxa"/>
          </w:tcPr>
          <w:p w14:paraId="4319F18D" w14:textId="60C6669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CPT</w:t>
            </w:r>
          </w:p>
        </w:tc>
        <w:tc>
          <w:tcPr>
            <w:tcW w:w="5091" w:type="dxa"/>
          </w:tcPr>
          <w:p w14:paraId="55547D0C" w14:textId="64CCC95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Clearance, Pre-Taxi</w:t>
            </w:r>
          </w:p>
        </w:tc>
        <w:tc>
          <w:tcPr>
            <w:tcW w:w="992" w:type="dxa"/>
          </w:tcPr>
          <w:p w14:paraId="254E127F" w14:textId="3845C78A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F286382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7E561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06E234B" w14:textId="77777777" w:rsidTr="007C31F4">
        <w:tc>
          <w:tcPr>
            <w:tcW w:w="1005" w:type="dxa"/>
          </w:tcPr>
          <w:p w14:paraId="66FE84CF" w14:textId="4A51FE5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CTA</w:t>
            </w:r>
          </w:p>
        </w:tc>
        <w:tc>
          <w:tcPr>
            <w:tcW w:w="5091" w:type="dxa"/>
          </w:tcPr>
          <w:p w14:paraId="4D39EC4A" w14:textId="168E58D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Control Area (Terminal)</w:t>
            </w:r>
          </w:p>
        </w:tc>
        <w:tc>
          <w:tcPr>
            <w:tcW w:w="992" w:type="dxa"/>
          </w:tcPr>
          <w:p w14:paraId="422AACB9" w14:textId="70EB08B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A3106E0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5E1BF2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90778AE" w14:textId="77777777" w:rsidTr="007C31F4">
        <w:tc>
          <w:tcPr>
            <w:tcW w:w="1005" w:type="dxa"/>
          </w:tcPr>
          <w:p w14:paraId="460FB60F" w14:textId="6656FC2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CTL</w:t>
            </w:r>
          </w:p>
        </w:tc>
        <w:tc>
          <w:tcPr>
            <w:tcW w:w="5091" w:type="dxa"/>
          </w:tcPr>
          <w:p w14:paraId="63C82EAB" w14:textId="286CB7F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992" w:type="dxa"/>
          </w:tcPr>
          <w:p w14:paraId="11B3526E" w14:textId="0330FF4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76E068D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2FE18BA" w14:textId="7BF1923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7C15A6A5" w14:textId="77777777" w:rsidTr="007C31F4">
        <w:tc>
          <w:tcPr>
            <w:tcW w:w="1005" w:type="dxa"/>
          </w:tcPr>
          <w:p w14:paraId="1C1CD3DE" w14:textId="17C9AAE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DEP</w:t>
            </w:r>
          </w:p>
        </w:tc>
        <w:tc>
          <w:tcPr>
            <w:tcW w:w="5091" w:type="dxa"/>
          </w:tcPr>
          <w:p w14:paraId="18F8AAAA" w14:textId="72C7744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Departure Control</w:t>
            </w:r>
          </w:p>
        </w:tc>
        <w:tc>
          <w:tcPr>
            <w:tcW w:w="992" w:type="dxa"/>
          </w:tcPr>
          <w:p w14:paraId="16B80C62" w14:textId="761E857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DBFD02A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2A1967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F664525" w14:textId="77777777" w:rsidTr="007C31F4">
        <w:tc>
          <w:tcPr>
            <w:tcW w:w="1005" w:type="dxa"/>
          </w:tcPr>
          <w:p w14:paraId="4DA09A34" w14:textId="6966ED6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DIR</w:t>
            </w:r>
          </w:p>
        </w:tc>
        <w:tc>
          <w:tcPr>
            <w:tcW w:w="5091" w:type="dxa"/>
          </w:tcPr>
          <w:p w14:paraId="254891A3" w14:textId="1A31520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Director (Approach Control Radar)</w:t>
            </w:r>
          </w:p>
        </w:tc>
        <w:tc>
          <w:tcPr>
            <w:tcW w:w="992" w:type="dxa"/>
          </w:tcPr>
          <w:p w14:paraId="6C07DE66" w14:textId="670DFB4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EBD423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635F78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70710AB" w14:textId="77777777" w:rsidTr="007C31F4">
        <w:tc>
          <w:tcPr>
            <w:tcW w:w="1005" w:type="dxa"/>
          </w:tcPr>
          <w:p w14:paraId="4B8BB9B8" w14:textId="7CF7607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EFS</w:t>
            </w:r>
          </w:p>
        </w:tc>
        <w:tc>
          <w:tcPr>
            <w:tcW w:w="5091" w:type="dxa"/>
          </w:tcPr>
          <w:p w14:paraId="4A60934C" w14:textId="05889AC1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Enroute Flight Advisory Service (EFAS)</w:t>
            </w:r>
          </w:p>
        </w:tc>
        <w:tc>
          <w:tcPr>
            <w:tcW w:w="992" w:type="dxa"/>
          </w:tcPr>
          <w:p w14:paraId="75FFA11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AD34744" w14:textId="6892F914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661F52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CA2480E" w14:textId="77777777" w:rsidTr="007C31F4">
        <w:tc>
          <w:tcPr>
            <w:tcW w:w="1005" w:type="dxa"/>
          </w:tcPr>
          <w:p w14:paraId="51459A5C" w14:textId="3C5477F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EMR</w:t>
            </w:r>
          </w:p>
        </w:tc>
        <w:tc>
          <w:tcPr>
            <w:tcW w:w="5091" w:type="dxa"/>
          </w:tcPr>
          <w:p w14:paraId="763F8E84" w14:textId="608C3ACF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Emergency</w:t>
            </w:r>
          </w:p>
        </w:tc>
        <w:tc>
          <w:tcPr>
            <w:tcW w:w="992" w:type="dxa"/>
          </w:tcPr>
          <w:p w14:paraId="7F4B48A6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62EFB5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36C4BBC" w14:textId="1EAED1D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65363024" w14:textId="77777777" w:rsidTr="007C31F4">
        <w:tc>
          <w:tcPr>
            <w:tcW w:w="1005" w:type="dxa"/>
          </w:tcPr>
          <w:p w14:paraId="2C0CE053" w14:textId="6E04D49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FSS</w:t>
            </w:r>
          </w:p>
        </w:tc>
        <w:tc>
          <w:tcPr>
            <w:tcW w:w="5091" w:type="dxa"/>
          </w:tcPr>
          <w:p w14:paraId="05069FA8" w14:textId="1D7EDCFE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Flight Service Station</w:t>
            </w:r>
          </w:p>
        </w:tc>
        <w:tc>
          <w:tcPr>
            <w:tcW w:w="992" w:type="dxa"/>
          </w:tcPr>
          <w:p w14:paraId="6A2798C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C1D766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153C194" w14:textId="4F77852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2730A496" w14:textId="77777777" w:rsidTr="007C31F4">
        <w:tc>
          <w:tcPr>
            <w:tcW w:w="1005" w:type="dxa"/>
          </w:tcPr>
          <w:p w14:paraId="2E022809" w14:textId="016D0FB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GCO</w:t>
            </w:r>
          </w:p>
        </w:tc>
        <w:tc>
          <w:tcPr>
            <w:tcW w:w="5091" w:type="dxa"/>
          </w:tcPr>
          <w:p w14:paraId="23C6A35C" w14:textId="7785090B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Ground Comm Outlet</w:t>
            </w:r>
          </w:p>
        </w:tc>
        <w:tc>
          <w:tcPr>
            <w:tcW w:w="992" w:type="dxa"/>
          </w:tcPr>
          <w:p w14:paraId="1675BBD8" w14:textId="75E4A61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DB4028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DD172DF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FFAA01E" w14:textId="77777777" w:rsidTr="007C31F4">
        <w:tc>
          <w:tcPr>
            <w:tcW w:w="1005" w:type="dxa"/>
          </w:tcPr>
          <w:p w14:paraId="14564F3C" w14:textId="67B3F4C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GND</w:t>
            </w:r>
          </w:p>
        </w:tc>
        <w:tc>
          <w:tcPr>
            <w:tcW w:w="5091" w:type="dxa"/>
          </w:tcPr>
          <w:p w14:paraId="4E2A79DA" w14:textId="4EF77E22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Ground Control</w:t>
            </w:r>
          </w:p>
        </w:tc>
        <w:tc>
          <w:tcPr>
            <w:tcW w:w="992" w:type="dxa"/>
          </w:tcPr>
          <w:p w14:paraId="4E917DDB" w14:textId="780CB1D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E96165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EE41B5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5317D46E" w14:textId="77777777" w:rsidTr="007C31F4">
        <w:tc>
          <w:tcPr>
            <w:tcW w:w="1005" w:type="dxa"/>
          </w:tcPr>
          <w:p w14:paraId="6F9FA075" w14:textId="4B9B359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GET </w:t>
            </w:r>
          </w:p>
        </w:tc>
        <w:tc>
          <w:tcPr>
            <w:tcW w:w="5091" w:type="dxa"/>
          </w:tcPr>
          <w:p w14:paraId="59DBABB4" w14:textId="37A2054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Gate Control</w:t>
            </w:r>
          </w:p>
        </w:tc>
        <w:tc>
          <w:tcPr>
            <w:tcW w:w="992" w:type="dxa"/>
          </w:tcPr>
          <w:p w14:paraId="5B56F454" w14:textId="639CD2F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1E80F7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EA6E12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15C5E545" w14:textId="77777777" w:rsidTr="007C31F4">
        <w:tc>
          <w:tcPr>
            <w:tcW w:w="1005" w:type="dxa"/>
          </w:tcPr>
          <w:p w14:paraId="39FEC369" w14:textId="6E3BF13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HEL</w:t>
            </w:r>
          </w:p>
        </w:tc>
        <w:tc>
          <w:tcPr>
            <w:tcW w:w="5091" w:type="dxa"/>
          </w:tcPr>
          <w:p w14:paraId="7D9B6BEE" w14:textId="58450DD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Helicopter Frequency</w:t>
            </w:r>
          </w:p>
        </w:tc>
        <w:tc>
          <w:tcPr>
            <w:tcW w:w="992" w:type="dxa"/>
          </w:tcPr>
          <w:p w14:paraId="4E889307" w14:textId="02B86E1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87D604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CE2D9AF" w14:textId="1212CD8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4AE3DBBD" w14:textId="77777777" w:rsidTr="007C31F4">
        <w:tc>
          <w:tcPr>
            <w:tcW w:w="1005" w:type="dxa"/>
          </w:tcPr>
          <w:p w14:paraId="23D8E4B0" w14:textId="1C98231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INF</w:t>
            </w:r>
          </w:p>
        </w:tc>
        <w:tc>
          <w:tcPr>
            <w:tcW w:w="5091" w:type="dxa"/>
          </w:tcPr>
          <w:p w14:paraId="52CA0695" w14:textId="4B24330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992" w:type="dxa"/>
          </w:tcPr>
          <w:p w14:paraId="2B6B696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2B6939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149E506" w14:textId="33BBAB1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2B223374" w14:textId="77777777" w:rsidTr="007C31F4">
        <w:tc>
          <w:tcPr>
            <w:tcW w:w="1005" w:type="dxa"/>
          </w:tcPr>
          <w:p w14:paraId="0CA2E0C1" w14:textId="2712581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</w:t>
            </w:r>
          </w:p>
        </w:tc>
        <w:tc>
          <w:tcPr>
            <w:tcW w:w="5091" w:type="dxa"/>
          </w:tcPr>
          <w:p w14:paraId="5F94F5EC" w14:textId="210C2F0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Military Frequency</w:t>
            </w:r>
          </w:p>
        </w:tc>
        <w:tc>
          <w:tcPr>
            <w:tcW w:w="992" w:type="dxa"/>
          </w:tcPr>
          <w:p w14:paraId="70AB463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B15989" w14:textId="052EA33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FC4C765" w14:textId="50ACB43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7ED80953" w14:textId="77777777" w:rsidTr="007C31F4">
        <w:tc>
          <w:tcPr>
            <w:tcW w:w="1005" w:type="dxa"/>
          </w:tcPr>
          <w:p w14:paraId="4D0D2232" w14:textId="3035841A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MUL</w:t>
            </w:r>
          </w:p>
        </w:tc>
        <w:tc>
          <w:tcPr>
            <w:tcW w:w="5091" w:type="dxa"/>
          </w:tcPr>
          <w:p w14:paraId="0BE5C02B" w14:textId="799AA299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Multicom</w:t>
            </w:r>
          </w:p>
        </w:tc>
        <w:tc>
          <w:tcPr>
            <w:tcW w:w="992" w:type="dxa"/>
          </w:tcPr>
          <w:p w14:paraId="0809E99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5339F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E4B3F2" w14:textId="5863169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1C0894E4" w14:textId="77777777" w:rsidTr="007C31F4">
        <w:tc>
          <w:tcPr>
            <w:tcW w:w="1005" w:type="dxa"/>
          </w:tcPr>
          <w:p w14:paraId="1B690135" w14:textId="3AD1913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OPS</w:t>
            </w:r>
          </w:p>
        </w:tc>
        <w:tc>
          <w:tcPr>
            <w:tcW w:w="5091" w:type="dxa"/>
          </w:tcPr>
          <w:p w14:paraId="266015BD" w14:textId="6CC78FB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Operations</w:t>
            </w:r>
          </w:p>
        </w:tc>
        <w:tc>
          <w:tcPr>
            <w:tcW w:w="992" w:type="dxa"/>
          </w:tcPr>
          <w:p w14:paraId="4F2EB213" w14:textId="4E3D34C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D72688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20026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665F72F2" w14:textId="77777777" w:rsidTr="007C31F4">
        <w:tc>
          <w:tcPr>
            <w:tcW w:w="1005" w:type="dxa"/>
          </w:tcPr>
          <w:p w14:paraId="41B6AE85" w14:textId="26ECE9A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PAL</w:t>
            </w:r>
          </w:p>
        </w:tc>
        <w:tc>
          <w:tcPr>
            <w:tcW w:w="5091" w:type="dxa"/>
          </w:tcPr>
          <w:p w14:paraId="1851F218" w14:textId="4AAC6CC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Pilot Activated Lighting</w:t>
            </w:r>
          </w:p>
        </w:tc>
        <w:tc>
          <w:tcPr>
            <w:tcW w:w="992" w:type="dxa"/>
          </w:tcPr>
          <w:p w14:paraId="1AC14B07" w14:textId="0BE5700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6809E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65001B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61743FE6" w14:textId="77777777" w:rsidTr="007C31F4">
        <w:tc>
          <w:tcPr>
            <w:tcW w:w="1005" w:type="dxa"/>
          </w:tcPr>
          <w:p w14:paraId="5B5CCB29" w14:textId="4907483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RDO</w:t>
            </w:r>
          </w:p>
        </w:tc>
        <w:tc>
          <w:tcPr>
            <w:tcW w:w="5091" w:type="dxa"/>
          </w:tcPr>
          <w:p w14:paraId="11EACC1F" w14:textId="00ACACF4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Radio</w:t>
            </w:r>
          </w:p>
        </w:tc>
        <w:tc>
          <w:tcPr>
            <w:tcW w:w="992" w:type="dxa"/>
          </w:tcPr>
          <w:p w14:paraId="77A58E2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4ABC7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F2DF747" w14:textId="6A0C93A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0FA1AD46" w14:textId="77777777" w:rsidTr="007C31F4">
        <w:tc>
          <w:tcPr>
            <w:tcW w:w="1005" w:type="dxa"/>
          </w:tcPr>
          <w:p w14:paraId="5155F32D" w14:textId="6D97F42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RDR</w:t>
            </w:r>
          </w:p>
        </w:tc>
        <w:tc>
          <w:tcPr>
            <w:tcW w:w="5091" w:type="dxa"/>
          </w:tcPr>
          <w:p w14:paraId="695EEB79" w14:textId="052374C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Radar</w:t>
            </w:r>
          </w:p>
        </w:tc>
        <w:tc>
          <w:tcPr>
            <w:tcW w:w="992" w:type="dxa"/>
          </w:tcPr>
          <w:p w14:paraId="797C70E6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040FA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4D878DE" w14:textId="410D9DC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6B4DE713" w14:textId="77777777" w:rsidTr="007C31F4">
        <w:tc>
          <w:tcPr>
            <w:tcW w:w="1005" w:type="dxa"/>
          </w:tcPr>
          <w:p w14:paraId="519C46A7" w14:textId="7D63582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RFS</w:t>
            </w:r>
          </w:p>
        </w:tc>
        <w:tc>
          <w:tcPr>
            <w:tcW w:w="5091" w:type="dxa"/>
          </w:tcPr>
          <w:p w14:paraId="734F61B0" w14:textId="66B3A54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Remote Flight Service Station (RFSS)</w:t>
            </w:r>
          </w:p>
        </w:tc>
        <w:tc>
          <w:tcPr>
            <w:tcW w:w="992" w:type="dxa"/>
          </w:tcPr>
          <w:p w14:paraId="476381C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F770F1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8B47CA" w14:textId="32D0BBF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1A3F399C" w14:textId="77777777" w:rsidTr="007C31F4">
        <w:tc>
          <w:tcPr>
            <w:tcW w:w="1005" w:type="dxa"/>
          </w:tcPr>
          <w:p w14:paraId="36E54672" w14:textId="3D4868F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RMP</w:t>
            </w:r>
          </w:p>
        </w:tc>
        <w:tc>
          <w:tcPr>
            <w:tcW w:w="5091" w:type="dxa"/>
          </w:tcPr>
          <w:p w14:paraId="14CC4175" w14:textId="6C231BBF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Ramp/Taxi Control</w:t>
            </w:r>
          </w:p>
        </w:tc>
        <w:tc>
          <w:tcPr>
            <w:tcW w:w="992" w:type="dxa"/>
          </w:tcPr>
          <w:p w14:paraId="7AF7E843" w14:textId="4F9B4D2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13964C7A" w14:textId="7F5BCE3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8009AC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56732927" w14:textId="77777777" w:rsidTr="007C31F4">
        <w:tc>
          <w:tcPr>
            <w:tcW w:w="1005" w:type="dxa"/>
          </w:tcPr>
          <w:p w14:paraId="60A8A8F5" w14:textId="07D9F88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RSA</w:t>
            </w:r>
          </w:p>
        </w:tc>
        <w:tc>
          <w:tcPr>
            <w:tcW w:w="5091" w:type="dxa"/>
          </w:tcPr>
          <w:p w14:paraId="4166B517" w14:textId="02292DC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Airport Radar Service Area (ARSA)</w:t>
            </w:r>
          </w:p>
        </w:tc>
        <w:tc>
          <w:tcPr>
            <w:tcW w:w="992" w:type="dxa"/>
          </w:tcPr>
          <w:p w14:paraId="1C3E1763" w14:textId="23F7225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1513F740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A01144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5E323B4" w14:textId="77777777" w:rsidTr="007C31F4">
        <w:tc>
          <w:tcPr>
            <w:tcW w:w="1005" w:type="dxa"/>
          </w:tcPr>
          <w:p w14:paraId="5EC62752" w14:textId="307FF26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TCA</w:t>
            </w:r>
          </w:p>
        </w:tc>
        <w:tc>
          <w:tcPr>
            <w:tcW w:w="5091" w:type="dxa"/>
          </w:tcPr>
          <w:p w14:paraId="72DF6D1F" w14:textId="4FB22F99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(TCA)</w:t>
            </w:r>
          </w:p>
        </w:tc>
        <w:tc>
          <w:tcPr>
            <w:tcW w:w="992" w:type="dxa"/>
          </w:tcPr>
          <w:p w14:paraId="006A3387" w14:textId="1A0EC6A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5477FD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00EF2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094CF23" w14:textId="77777777" w:rsidTr="007C31F4">
        <w:tc>
          <w:tcPr>
            <w:tcW w:w="1005" w:type="dxa"/>
          </w:tcPr>
          <w:p w14:paraId="584E4610" w14:textId="3C83C13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TMA</w:t>
            </w:r>
          </w:p>
        </w:tc>
        <w:tc>
          <w:tcPr>
            <w:tcW w:w="5091" w:type="dxa"/>
          </w:tcPr>
          <w:p w14:paraId="4DE2AC74" w14:textId="6C6D0FFA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(TMA)</w:t>
            </w:r>
          </w:p>
        </w:tc>
        <w:tc>
          <w:tcPr>
            <w:tcW w:w="992" w:type="dxa"/>
          </w:tcPr>
          <w:p w14:paraId="0BFEB36A" w14:textId="1A59892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53591BF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25149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D2633E6" w14:textId="77777777" w:rsidTr="007C31F4">
        <w:tc>
          <w:tcPr>
            <w:tcW w:w="1005" w:type="dxa"/>
          </w:tcPr>
          <w:p w14:paraId="167B96E9" w14:textId="65B243B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TML</w:t>
            </w:r>
          </w:p>
        </w:tc>
        <w:tc>
          <w:tcPr>
            <w:tcW w:w="5091" w:type="dxa"/>
          </w:tcPr>
          <w:p w14:paraId="1E593034" w14:textId="0CAD03A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992" w:type="dxa"/>
          </w:tcPr>
          <w:p w14:paraId="5E9B0046" w14:textId="08DFA70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B665EE8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153F68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EB7C119" w14:textId="77777777" w:rsidTr="007C31F4">
        <w:tc>
          <w:tcPr>
            <w:tcW w:w="1005" w:type="dxa"/>
          </w:tcPr>
          <w:p w14:paraId="06547B8B" w14:textId="31C9208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TRS</w:t>
            </w:r>
          </w:p>
        </w:tc>
        <w:tc>
          <w:tcPr>
            <w:tcW w:w="5091" w:type="dxa"/>
          </w:tcPr>
          <w:p w14:paraId="72143911" w14:textId="01A4703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Radar Service Area (TRSA)</w:t>
            </w:r>
          </w:p>
        </w:tc>
        <w:tc>
          <w:tcPr>
            <w:tcW w:w="992" w:type="dxa"/>
          </w:tcPr>
          <w:p w14:paraId="0CDE3C83" w14:textId="7D85E7C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4C4207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1E5BE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41E5D2F" w14:textId="77777777" w:rsidTr="007C31F4">
        <w:tc>
          <w:tcPr>
            <w:tcW w:w="1005" w:type="dxa"/>
          </w:tcPr>
          <w:p w14:paraId="4CD3CA33" w14:textId="289DE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TWE</w:t>
            </w:r>
          </w:p>
        </w:tc>
        <w:tc>
          <w:tcPr>
            <w:tcW w:w="5091" w:type="dxa"/>
          </w:tcPr>
          <w:p w14:paraId="7400D43A" w14:textId="76283F62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Transcriber Weather Broadcast (TWEB)</w:t>
            </w:r>
          </w:p>
        </w:tc>
        <w:tc>
          <w:tcPr>
            <w:tcW w:w="992" w:type="dxa"/>
          </w:tcPr>
          <w:p w14:paraId="5EDA9CC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3BD1A65" w14:textId="064593D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84903AB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59D98D9" w14:textId="77777777" w:rsidTr="007C31F4">
        <w:tc>
          <w:tcPr>
            <w:tcW w:w="1005" w:type="dxa"/>
          </w:tcPr>
          <w:p w14:paraId="1DC42792" w14:textId="7BECC2A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TWR</w:t>
            </w:r>
          </w:p>
        </w:tc>
        <w:tc>
          <w:tcPr>
            <w:tcW w:w="5091" w:type="dxa"/>
          </w:tcPr>
          <w:p w14:paraId="092EC104" w14:textId="5AD0D573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Tower, Air Traffic Control</w:t>
            </w:r>
          </w:p>
        </w:tc>
        <w:tc>
          <w:tcPr>
            <w:tcW w:w="992" w:type="dxa"/>
          </w:tcPr>
          <w:p w14:paraId="61AF7A09" w14:textId="53A16BD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3E9A55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5785D3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C594C62" w14:textId="77777777" w:rsidTr="007C31F4">
        <w:tc>
          <w:tcPr>
            <w:tcW w:w="1005" w:type="dxa"/>
          </w:tcPr>
          <w:p w14:paraId="38112ED0" w14:textId="0863358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UAC</w:t>
            </w:r>
          </w:p>
        </w:tc>
        <w:tc>
          <w:tcPr>
            <w:tcW w:w="5091" w:type="dxa"/>
          </w:tcPr>
          <w:p w14:paraId="063DAF58" w14:textId="6C6DFCB7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Upper Area Control</w:t>
            </w:r>
          </w:p>
        </w:tc>
        <w:tc>
          <w:tcPr>
            <w:tcW w:w="992" w:type="dxa"/>
          </w:tcPr>
          <w:p w14:paraId="077C64E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A382359" w14:textId="42116B58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6B0EBF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03E19D2" w14:textId="77777777" w:rsidTr="007C31F4">
        <w:tc>
          <w:tcPr>
            <w:tcW w:w="1005" w:type="dxa"/>
          </w:tcPr>
          <w:p w14:paraId="2F4F479E" w14:textId="0055826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UNI</w:t>
            </w:r>
          </w:p>
        </w:tc>
        <w:tc>
          <w:tcPr>
            <w:tcW w:w="5091" w:type="dxa"/>
          </w:tcPr>
          <w:p w14:paraId="0F7B4CFF" w14:textId="12DB88E3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Unicom</w:t>
            </w:r>
          </w:p>
        </w:tc>
        <w:tc>
          <w:tcPr>
            <w:tcW w:w="992" w:type="dxa"/>
          </w:tcPr>
          <w:p w14:paraId="084588E3" w14:textId="2D1BD43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EA1336B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3E909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459F2BF0" w14:textId="77777777" w:rsidTr="007C31F4">
        <w:tc>
          <w:tcPr>
            <w:tcW w:w="1005" w:type="dxa"/>
          </w:tcPr>
          <w:p w14:paraId="63DCA449" w14:textId="4ADC69A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VOL</w:t>
            </w:r>
          </w:p>
        </w:tc>
        <w:tc>
          <w:tcPr>
            <w:tcW w:w="5091" w:type="dxa"/>
          </w:tcPr>
          <w:p w14:paraId="22976F72" w14:textId="53C453A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Volmet</w:t>
            </w:r>
          </w:p>
        </w:tc>
        <w:tc>
          <w:tcPr>
            <w:tcW w:w="992" w:type="dxa"/>
          </w:tcPr>
          <w:p w14:paraId="269B239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8B1DE2E" w14:textId="7DBF2B2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AA561A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</w:tbl>
    <w:p w14:paraId="5805E29B" w14:textId="77777777" w:rsidR="00EB6119" w:rsidRDefault="00EB6119">
      <w:pPr>
        <w:rPr>
          <w:rFonts w:ascii="Segoe UI Light" w:hAnsi="Segoe UI Light"/>
          <w:szCs w:val="24"/>
          <w:lang w:val="en-US"/>
        </w:rPr>
      </w:pPr>
    </w:p>
    <w:p w14:paraId="674D3A91" w14:textId="77777777" w:rsidR="00EB6119" w:rsidRDefault="00EB611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1CD62C15" w14:textId="0B7FD0F6" w:rsidR="00937927" w:rsidRDefault="00937927" w:rsidP="00937927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91" w:name="_Ref461904800"/>
      <w:bookmarkStart w:id="6192" w:name="_Toc139626267"/>
      <w:ins w:id="6193" w:author="Richard Stefan" w:date="2016-09-16T12:32:00Z">
        <w:r w:rsidRPr="00937927">
          <w:rPr>
            <w:rFonts w:ascii="Segoe UI Light" w:hAnsi="Segoe UI Light" w:cs="Segoe UI Light"/>
            <w:b/>
            <w:sz w:val="28"/>
            <w:szCs w:val="28"/>
            <w:lang w:val="en-US"/>
          </w:rPr>
          <w:lastRenderedPageBreak/>
          <w:t>Service Indicator</w:t>
        </w:r>
      </w:ins>
      <w:bookmarkEnd w:id="6191"/>
      <w:bookmarkEnd w:id="619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937927" w:rsidRPr="00937927" w14:paraId="030358F6" w14:textId="77777777" w:rsidTr="00F748E4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004E3777" w14:textId="298A0039" w:rsidR="00937927" w:rsidRPr="00937927" w:rsidRDefault="00937927" w:rsidP="00937927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53B28774" w14:textId="4E1271AB" w:rsidR="00937927" w:rsidRPr="00937927" w:rsidRDefault="00937927" w:rsidP="00937927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37927" w:rsidRPr="00937927" w14:paraId="41B1B1B9" w14:textId="77777777" w:rsidTr="00F748E4">
        <w:trPr>
          <w:jc w:val="center"/>
        </w:trPr>
        <w:tc>
          <w:tcPr>
            <w:tcW w:w="1129" w:type="dxa"/>
          </w:tcPr>
          <w:p w14:paraId="064050C2" w14:textId="54217C0A" w:rsidR="00937927" w:rsidRP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A--</w:t>
            </w:r>
          </w:p>
        </w:tc>
        <w:tc>
          <w:tcPr>
            <w:tcW w:w="7931" w:type="dxa"/>
          </w:tcPr>
          <w:p w14:paraId="6C66E024" w14:textId="163F75E6" w:rsidR="00937927" w:rsidRP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Airport Advisory Service (AAS)</w:t>
            </w:r>
          </w:p>
        </w:tc>
      </w:tr>
      <w:tr w:rsidR="00937927" w:rsidRPr="009E773C" w14:paraId="3E539CB3" w14:textId="77777777" w:rsidTr="00F748E4">
        <w:trPr>
          <w:jc w:val="center"/>
        </w:trPr>
        <w:tc>
          <w:tcPr>
            <w:tcW w:w="1129" w:type="dxa"/>
          </w:tcPr>
          <w:p w14:paraId="0B4ADFC4" w14:textId="6E32E601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C--</w:t>
            </w:r>
          </w:p>
        </w:tc>
        <w:tc>
          <w:tcPr>
            <w:tcW w:w="7931" w:type="dxa"/>
          </w:tcPr>
          <w:p w14:paraId="52771AFF" w14:textId="24CAF958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Community Aerodrome Radio Station (CARS)</w:t>
            </w:r>
          </w:p>
        </w:tc>
      </w:tr>
      <w:tr w:rsidR="00937927" w:rsidRPr="00937927" w14:paraId="523AA618" w14:textId="77777777" w:rsidTr="00F748E4">
        <w:trPr>
          <w:jc w:val="center"/>
        </w:trPr>
        <w:tc>
          <w:tcPr>
            <w:tcW w:w="1129" w:type="dxa"/>
          </w:tcPr>
          <w:p w14:paraId="76874719" w14:textId="3BB279BB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D--</w:t>
            </w:r>
          </w:p>
        </w:tc>
        <w:tc>
          <w:tcPr>
            <w:tcW w:w="7931" w:type="dxa"/>
          </w:tcPr>
          <w:p w14:paraId="3EBF76BA" w14:textId="4132770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Departure Service</w:t>
            </w:r>
          </w:p>
        </w:tc>
      </w:tr>
      <w:tr w:rsidR="00937927" w:rsidRPr="00937927" w14:paraId="26858CAE" w14:textId="77777777" w:rsidTr="00F748E4">
        <w:trPr>
          <w:jc w:val="center"/>
        </w:trPr>
        <w:tc>
          <w:tcPr>
            <w:tcW w:w="1129" w:type="dxa"/>
          </w:tcPr>
          <w:p w14:paraId="246662E0" w14:textId="39D23A5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F--</w:t>
            </w:r>
          </w:p>
        </w:tc>
        <w:tc>
          <w:tcPr>
            <w:tcW w:w="7931" w:type="dxa"/>
          </w:tcPr>
          <w:p w14:paraId="06EBFE40" w14:textId="4FFC7209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Flight Information Service (FIS)</w:t>
            </w:r>
          </w:p>
        </w:tc>
      </w:tr>
      <w:tr w:rsidR="00937927" w:rsidRPr="00937927" w14:paraId="37E88B6B" w14:textId="77777777" w:rsidTr="00F748E4">
        <w:trPr>
          <w:jc w:val="center"/>
        </w:trPr>
        <w:tc>
          <w:tcPr>
            <w:tcW w:w="1129" w:type="dxa"/>
          </w:tcPr>
          <w:p w14:paraId="19805109" w14:textId="4DA8E99E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I--</w:t>
            </w:r>
          </w:p>
        </w:tc>
        <w:tc>
          <w:tcPr>
            <w:tcW w:w="7931" w:type="dxa"/>
          </w:tcPr>
          <w:p w14:paraId="6AB1892E" w14:textId="338387A3" w:rsidR="00937927" w:rsidRDefault="00937927" w:rsidP="00F748E4">
            <w:pPr>
              <w:ind w:right="2433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Initial Contact (IC)</w:t>
            </w:r>
          </w:p>
        </w:tc>
      </w:tr>
      <w:tr w:rsidR="00937927" w:rsidRPr="00937927" w14:paraId="707BBEB8" w14:textId="77777777" w:rsidTr="00F748E4">
        <w:trPr>
          <w:jc w:val="center"/>
        </w:trPr>
        <w:tc>
          <w:tcPr>
            <w:tcW w:w="1129" w:type="dxa"/>
          </w:tcPr>
          <w:p w14:paraId="0ADA7C0C" w14:textId="1B76D8BB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L--</w:t>
            </w:r>
          </w:p>
        </w:tc>
        <w:tc>
          <w:tcPr>
            <w:tcW w:w="7931" w:type="dxa"/>
          </w:tcPr>
          <w:p w14:paraId="7AD5A083" w14:textId="538C895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Arrival Service</w:t>
            </w:r>
          </w:p>
        </w:tc>
      </w:tr>
      <w:tr w:rsidR="00937927" w:rsidRPr="009E773C" w14:paraId="539A5C1D" w14:textId="77777777" w:rsidTr="00F748E4">
        <w:trPr>
          <w:jc w:val="center"/>
        </w:trPr>
        <w:tc>
          <w:tcPr>
            <w:tcW w:w="1129" w:type="dxa"/>
          </w:tcPr>
          <w:p w14:paraId="0275C9A3" w14:textId="012A8DC7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P--</w:t>
            </w:r>
          </w:p>
        </w:tc>
        <w:tc>
          <w:tcPr>
            <w:tcW w:w="7931" w:type="dxa"/>
          </w:tcPr>
          <w:p w14:paraId="7BC51A99" w14:textId="4F60907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Pre-Departure Clearance (Data Link Service)</w:t>
            </w:r>
          </w:p>
        </w:tc>
      </w:tr>
      <w:tr w:rsidR="00937927" w:rsidRPr="009E773C" w14:paraId="5FB35E19" w14:textId="77777777" w:rsidTr="00F748E4">
        <w:trPr>
          <w:jc w:val="center"/>
        </w:trPr>
        <w:tc>
          <w:tcPr>
            <w:tcW w:w="1129" w:type="dxa"/>
          </w:tcPr>
          <w:p w14:paraId="3650011A" w14:textId="7F3BD34A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S--</w:t>
            </w:r>
          </w:p>
        </w:tc>
        <w:tc>
          <w:tcPr>
            <w:tcW w:w="7931" w:type="dxa"/>
          </w:tcPr>
          <w:p w14:paraId="36471312" w14:textId="183CAAF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Aerodrof Flight Information Service (AFIS)</w:t>
            </w:r>
          </w:p>
        </w:tc>
      </w:tr>
      <w:tr w:rsidR="00937927" w:rsidRPr="00937927" w14:paraId="46F4832B" w14:textId="77777777" w:rsidTr="00F748E4">
        <w:trPr>
          <w:jc w:val="center"/>
        </w:trPr>
        <w:tc>
          <w:tcPr>
            <w:tcW w:w="1129" w:type="dxa"/>
          </w:tcPr>
          <w:p w14:paraId="5929BB1A" w14:textId="3AA682C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30FBCD02" w14:textId="176036A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Terminal Area Control</w:t>
            </w:r>
          </w:p>
        </w:tc>
      </w:tr>
      <w:tr w:rsidR="00937927" w:rsidRPr="00937927" w14:paraId="19B3AC3F" w14:textId="77777777" w:rsidTr="00F748E4">
        <w:trPr>
          <w:jc w:val="center"/>
        </w:trPr>
        <w:tc>
          <w:tcPr>
            <w:tcW w:w="1129" w:type="dxa"/>
          </w:tcPr>
          <w:p w14:paraId="7916BBD9" w14:textId="259B91DF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-A-</w:t>
            </w:r>
          </w:p>
        </w:tc>
        <w:tc>
          <w:tcPr>
            <w:tcW w:w="7931" w:type="dxa"/>
          </w:tcPr>
          <w:p w14:paraId="78316319" w14:textId="7156931C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Aerodrome Traffic Frequency (ATF)</w:t>
            </w:r>
          </w:p>
        </w:tc>
      </w:tr>
      <w:tr w:rsidR="00937927" w:rsidRPr="009E773C" w14:paraId="27EB84FD" w14:textId="77777777" w:rsidTr="00F748E4">
        <w:trPr>
          <w:jc w:val="center"/>
        </w:trPr>
        <w:tc>
          <w:tcPr>
            <w:tcW w:w="1129" w:type="dxa"/>
          </w:tcPr>
          <w:p w14:paraId="694EBCD2" w14:textId="415E700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-C-</w:t>
            </w:r>
          </w:p>
        </w:tc>
        <w:tc>
          <w:tcPr>
            <w:tcW w:w="7931" w:type="dxa"/>
          </w:tcPr>
          <w:p w14:paraId="0CAEC5EB" w14:textId="55DB435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Common Traffic Advisory Frequency (CTAF)</w:t>
            </w:r>
          </w:p>
        </w:tc>
      </w:tr>
      <w:tr w:rsidR="00937927" w:rsidRPr="00937927" w14:paraId="736CB24F" w14:textId="77777777" w:rsidTr="00F748E4">
        <w:trPr>
          <w:jc w:val="center"/>
        </w:trPr>
        <w:tc>
          <w:tcPr>
            <w:tcW w:w="1129" w:type="dxa"/>
          </w:tcPr>
          <w:p w14:paraId="29140605" w14:textId="50AE5F92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-M-</w:t>
            </w:r>
          </w:p>
        </w:tc>
        <w:tc>
          <w:tcPr>
            <w:tcW w:w="7931" w:type="dxa"/>
          </w:tcPr>
          <w:p w14:paraId="0037B022" w14:textId="07F594CC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Mandatory Frequency (MF)</w:t>
            </w:r>
          </w:p>
        </w:tc>
      </w:tr>
      <w:tr w:rsidR="00937927" w:rsidRPr="00937927" w14:paraId="1506AFC3" w14:textId="77777777" w:rsidTr="00F748E4">
        <w:trPr>
          <w:jc w:val="center"/>
        </w:trPr>
        <w:tc>
          <w:tcPr>
            <w:tcW w:w="1129" w:type="dxa"/>
          </w:tcPr>
          <w:p w14:paraId="445CC63C" w14:textId="3AED5042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-R-</w:t>
            </w:r>
          </w:p>
        </w:tc>
        <w:tc>
          <w:tcPr>
            <w:tcW w:w="7931" w:type="dxa"/>
          </w:tcPr>
          <w:p w14:paraId="362DC5B6" w14:textId="7C26FABB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Air/Air</w:t>
            </w:r>
          </w:p>
        </w:tc>
      </w:tr>
      <w:tr w:rsidR="00937927" w:rsidRPr="00937927" w14:paraId="19529A94" w14:textId="77777777" w:rsidTr="00F748E4">
        <w:trPr>
          <w:jc w:val="center"/>
        </w:trPr>
        <w:tc>
          <w:tcPr>
            <w:tcW w:w="1129" w:type="dxa"/>
          </w:tcPr>
          <w:p w14:paraId="59A8E967" w14:textId="2F28D9A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-S-</w:t>
            </w:r>
          </w:p>
        </w:tc>
        <w:tc>
          <w:tcPr>
            <w:tcW w:w="7931" w:type="dxa"/>
          </w:tcPr>
          <w:p w14:paraId="400EF826" w14:textId="50ABBE94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Secondary Frequency</w:t>
            </w:r>
          </w:p>
        </w:tc>
      </w:tr>
      <w:tr w:rsidR="00937927" w:rsidRPr="00937927" w14:paraId="5D0287B3" w14:textId="77777777" w:rsidTr="00F748E4">
        <w:trPr>
          <w:jc w:val="center"/>
        </w:trPr>
        <w:tc>
          <w:tcPr>
            <w:tcW w:w="1129" w:type="dxa"/>
          </w:tcPr>
          <w:p w14:paraId="0CA9F8B6" w14:textId="6D73068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--A</w:t>
            </w:r>
          </w:p>
        </w:tc>
        <w:tc>
          <w:tcPr>
            <w:tcW w:w="7931" w:type="dxa"/>
          </w:tcPr>
          <w:p w14:paraId="6FB7108B" w14:textId="28335615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Air/Ground</w:t>
            </w:r>
          </w:p>
        </w:tc>
      </w:tr>
      <w:tr w:rsidR="00937927" w:rsidRPr="009E773C" w14:paraId="5BE65870" w14:textId="77777777" w:rsidTr="00F748E4">
        <w:trPr>
          <w:jc w:val="center"/>
        </w:trPr>
        <w:tc>
          <w:tcPr>
            <w:tcW w:w="1129" w:type="dxa"/>
          </w:tcPr>
          <w:p w14:paraId="29CCE389" w14:textId="6332146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--D</w:t>
            </w:r>
          </w:p>
        </w:tc>
        <w:tc>
          <w:tcPr>
            <w:tcW w:w="7931" w:type="dxa"/>
          </w:tcPr>
          <w:p w14:paraId="3441D071" w14:textId="25ADBDE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VHF Direction Finding Service (VDF)</w:t>
            </w:r>
          </w:p>
        </w:tc>
      </w:tr>
      <w:tr w:rsidR="00937927" w:rsidRPr="009E773C" w14:paraId="00FFE086" w14:textId="77777777" w:rsidTr="00F748E4">
        <w:trPr>
          <w:jc w:val="center"/>
        </w:trPr>
        <w:tc>
          <w:tcPr>
            <w:tcW w:w="1129" w:type="dxa"/>
          </w:tcPr>
          <w:p w14:paraId="65828DC3" w14:textId="6C9676F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--G</w:t>
            </w:r>
          </w:p>
        </w:tc>
        <w:tc>
          <w:tcPr>
            <w:tcW w:w="7931" w:type="dxa"/>
          </w:tcPr>
          <w:p w14:paraId="5C854DA0" w14:textId="0E12CC5A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Remote Communications Air to Ground (RCAG)</w:t>
            </w:r>
          </w:p>
        </w:tc>
      </w:tr>
      <w:tr w:rsidR="00937927" w:rsidRPr="00937927" w14:paraId="2EDA6FE2" w14:textId="77777777" w:rsidTr="00F748E4">
        <w:trPr>
          <w:jc w:val="center"/>
        </w:trPr>
        <w:tc>
          <w:tcPr>
            <w:tcW w:w="1129" w:type="dxa"/>
          </w:tcPr>
          <w:p w14:paraId="3D08C3B1" w14:textId="165B441C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--L</w:t>
            </w:r>
          </w:p>
        </w:tc>
        <w:tc>
          <w:tcPr>
            <w:tcW w:w="7931" w:type="dxa"/>
          </w:tcPr>
          <w:p w14:paraId="144825AF" w14:textId="660ABF98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Language other than English</w:t>
            </w:r>
          </w:p>
        </w:tc>
      </w:tr>
      <w:tr w:rsidR="00937927" w:rsidRPr="00937927" w14:paraId="3D2B40C8" w14:textId="77777777" w:rsidTr="00F748E4">
        <w:trPr>
          <w:jc w:val="center"/>
        </w:trPr>
        <w:tc>
          <w:tcPr>
            <w:tcW w:w="1129" w:type="dxa"/>
          </w:tcPr>
          <w:p w14:paraId="06BAB49C" w14:textId="1EFA246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--M</w:t>
            </w:r>
          </w:p>
        </w:tc>
        <w:tc>
          <w:tcPr>
            <w:tcW w:w="7931" w:type="dxa"/>
          </w:tcPr>
          <w:p w14:paraId="43AF7513" w14:textId="3D8BABC6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Military Use Frequency</w:t>
            </w:r>
          </w:p>
        </w:tc>
      </w:tr>
      <w:tr w:rsidR="00937927" w:rsidRPr="00937927" w14:paraId="461F9471" w14:textId="77777777" w:rsidTr="00F748E4">
        <w:trPr>
          <w:jc w:val="center"/>
        </w:trPr>
        <w:tc>
          <w:tcPr>
            <w:tcW w:w="1129" w:type="dxa"/>
          </w:tcPr>
          <w:p w14:paraId="5263324C" w14:textId="23CE28E7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--P</w:t>
            </w:r>
          </w:p>
        </w:tc>
        <w:tc>
          <w:tcPr>
            <w:tcW w:w="7931" w:type="dxa"/>
          </w:tcPr>
          <w:p w14:paraId="428D69C5" w14:textId="64A646E5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Pilot Controlled Light (PCL)</w:t>
            </w:r>
          </w:p>
        </w:tc>
      </w:tr>
      <w:tr w:rsidR="00937927" w:rsidRPr="00937927" w14:paraId="59BC8B3F" w14:textId="77777777" w:rsidTr="00F748E4">
        <w:trPr>
          <w:jc w:val="center"/>
        </w:trPr>
        <w:tc>
          <w:tcPr>
            <w:tcW w:w="1129" w:type="dxa"/>
          </w:tcPr>
          <w:p w14:paraId="05BE095A" w14:textId="7101566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--R</w:t>
            </w:r>
          </w:p>
        </w:tc>
        <w:tc>
          <w:tcPr>
            <w:tcW w:w="7931" w:type="dxa"/>
          </w:tcPr>
          <w:p w14:paraId="66796249" w14:textId="3F06C1AA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Remote Communications Outlet (RCO)</w:t>
            </w:r>
          </w:p>
        </w:tc>
      </w:tr>
    </w:tbl>
    <w:p w14:paraId="11886E89" w14:textId="1F31B97C" w:rsidR="00C5516B" w:rsidRPr="00C5516B" w:rsidRDefault="007A37C2" w:rsidP="00937927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6B2E1BA3" w14:textId="2FB97436" w:rsidR="00D84A7F" w:rsidRPr="00D84A7F" w:rsidRDefault="00D84A7F" w:rsidP="00D84A7F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94" w:name="_Ref502668043"/>
      <w:bookmarkStart w:id="6195" w:name="_Toc139626268"/>
      <w:r w:rsidRPr="00D84A7F">
        <w:rPr>
          <w:rFonts w:ascii="Segoe UI Light" w:hAnsi="Segoe UI Light" w:cs="Segoe UI Light"/>
          <w:b/>
          <w:sz w:val="28"/>
          <w:szCs w:val="28"/>
          <w:lang w:val="en-US"/>
        </w:rPr>
        <w:t>FIR/UIR Address</w:t>
      </w:r>
      <w:bookmarkEnd w:id="6194"/>
      <w:bookmarkEnd w:id="619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D84A7F" w:rsidRPr="00937927" w14:paraId="050881CB" w14:textId="77777777" w:rsidTr="00D84A7F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201A518B" w14:textId="77777777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2CB70A07" w14:textId="77777777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84A7F" w:rsidRPr="009E773C" w14:paraId="786EE3AB" w14:textId="77777777" w:rsidTr="00D84A7F">
        <w:trPr>
          <w:jc w:val="center"/>
        </w:trPr>
        <w:tc>
          <w:tcPr>
            <w:tcW w:w="1129" w:type="dxa"/>
          </w:tcPr>
          <w:p w14:paraId="3267F4A8" w14:textId="5AE06CF5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ZQZX</w:t>
            </w:r>
          </w:p>
        </w:tc>
        <w:tc>
          <w:tcPr>
            <w:tcW w:w="7931" w:type="dxa"/>
          </w:tcPr>
          <w:p w14:paraId="59219571" w14:textId="0C2B8A6A" w:rsidR="00D84A7F" w:rsidRPr="00937927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IFR Flight</w:t>
            </w:r>
          </w:p>
        </w:tc>
      </w:tr>
      <w:tr w:rsidR="00D84A7F" w:rsidRPr="009E773C" w14:paraId="3C42CC18" w14:textId="77777777" w:rsidTr="00D84A7F">
        <w:trPr>
          <w:jc w:val="center"/>
        </w:trPr>
        <w:tc>
          <w:tcPr>
            <w:tcW w:w="1129" w:type="dxa"/>
          </w:tcPr>
          <w:p w14:paraId="51210C3C" w14:textId="391AAF79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ZFZX</w:t>
            </w:r>
          </w:p>
        </w:tc>
        <w:tc>
          <w:tcPr>
            <w:tcW w:w="7931" w:type="dxa"/>
          </w:tcPr>
          <w:p w14:paraId="7BDF3009" w14:textId="091FE809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VFR Flight</w:t>
            </w:r>
          </w:p>
        </w:tc>
      </w:tr>
      <w:tr w:rsidR="00D84A7F" w:rsidRPr="009E773C" w14:paraId="0280684A" w14:textId="77777777" w:rsidTr="00D84A7F">
        <w:trPr>
          <w:jc w:val="center"/>
        </w:trPr>
        <w:tc>
          <w:tcPr>
            <w:tcW w:w="1129" w:type="dxa"/>
          </w:tcPr>
          <w:p w14:paraId="379AC1EB" w14:textId="7796D2FD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ZOZX</w:t>
            </w:r>
          </w:p>
        </w:tc>
        <w:tc>
          <w:tcPr>
            <w:tcW w:w="7931" w:type="dxa"/>
          </w:tcPr>
          <w:p w14:paraId="470E1675" w14:textId="2C1444A0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Oceanic FIR/UIR</w:t>
            </w:r>
          </w:p>
        </w:tc>
      </w:tr>
      <w:tr w:rsidR="00D84A7F" w:rsidRPr="009E773C" w14:paraId="2A09AB07" w14:textId="77777777" w:rsidTr="00D84A7F">
        <w:trPr>
          <w:jc w:val="center"/>
        </w:trPr>
        <w:tc>
          <w:tcPr>
            <w:tcW w:w="1129" w:type="dxa"/>
          </w:tcPr>
          <w:p w14:paraId="1A6B25DA" w14:textId="3DB99362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ZRZX</w:t>
            </w:r>
          </w:p>
        </w:tc>
        <w:tc>
          <w:tcPr>
            <w:tcW w:w="7931" w:type="dxa"/>
          </w:tcPr>
          <w:p w14:paraId="1B97CFC0" w14:textId="1152735D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all other FIR/UIR</w:t>
            </w:r>
          </w:p>
        </w:tc>
      </w:tr>
    </w:tbl>
    <w:p w14:paraId="78AC01F9" w14:textId="1FC5A102" w:rsidR="00D84A7F" w:rsidRDefault="00D84A7F" w:rsidP="00937927">
      <w:pPr>
        <w:rPr>
          <w:rFonts w:ascii="Segoe UI Light" w:hAnsi="Segoe UI Light"/>
          <w:szCs w:val="24"/>
          <w:lang w:val="en-US"/>
        </w:rPr>
      </w:pPr>
    </w:p>
    <w:p w14:paraId="66B8FC32" w14:textId="16AD4A3D" w:rsidR="008903F8" w:rsidRPr="00D84A7F" w:rsidRDefault="008903F8" w:rsidP="008903F8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96" w:name="_Ref517962715"/>
      <w:bookmarkStart w:id="6197" w:name="_Toc139626269"/>
      <w:r>
        <w:rPr>
          <w:rFonts w:ascii="Segoe UI Light" w:hAnsi="Segoe UI Light" w:cs="Segoe UI Light"/>
          <w:b/>
          <w:sz w:val="28"/>
          <w:szCs w:val="28"/>
          <w:lang w:val="en-US"/>
        </w:rPr>
        <w:t>Time Codes</w:t>
      </w:r>
      <w:bookmarkEnd w:id="6196"/>
      <w:bookmarkEnd w:id="619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8903F8" w:rsidRPr="00937927" w14:paraId="36C5B753" w14:textId="77777777" w:rsidTr="00CD4F38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61AFF6BC" w14:textId="77777777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36996BB4" w14:textId="77777777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903F8" w:rsidRPr="003C65F7" w14:paraId="662E1C8A" w14:textId="77777777" w:rsidTr="00CD4F38">
        <w:trPr>
          <w:jc w:val="center"/>
        </w:trPr>
        <w:tc>
          <w:tcPr>
            <w:tcW w:w="1129" w:type="dxa"/>
          </w:tcPr>
          <w:p w14:paraId="5A16CA4F" w14:textId="22EEDC8E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7931" w:type="dxa"/>
          </w:tcPr>
          <w:p w14:paraId="375C2CC4" w14:textId="62AD545A" w:rsidR="008903F8" w:rsidRPr="00937927" w:rsidRDefault="008903F8" w:rsidP="00CD4F3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including holidays</w:t>
            </w:r>
          </w:p>
        </w:tc>
      </w:tr>
      <w:tr w:rsidR="008903F8" w:rsidRPr="003C65F7" w14:paraId="1B774ED1" w14:textId="77777777" w:rsidTr="00CD4F38">
        <w:trPr>
          <w:jc w:val="center"/>
        </w:trPr>
        <w:tc>
          <w:tcPr>
            <w:tcW w:w="1129" w:type="dxa"/>
          </w:tcPr>
          <w:p w14:paraId="6579140C" w14:textId="4B177314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H</w:t>
            </w:r>
          </w:p>
        </w:tc>
        <w:tc>
          <w:tcPr>
            <w:tcW w:w="7931" w:type="dxa"/>
          </w:tcPr>
          <w:p w14:paraId="7103022C" w14:textId="5FCAE45D" w:rsid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excluding holidays</w:t>
            </w:r>
          </w:p>
        </w:tc>
      </w:tr>
      <w:tr w:rsidR="008903F8" w:rsidRPr="009E773C" w14:paraId="2E57CDCC" w14:textId="77777777" w:rsidTr="00CD4F38">
        <w:trPr>
          <w:jc w:val="center"/>
        </w:trPr>
        <w:tc>
          <w:tcPr>
            <w:tcW w:w="1129" w:type="dxa"/>
          </w:tcPr>
          <w:p w14:paraId="49227CB0" w14:textId="797ED61C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4B163764" w14:textId="47BDD53E" w:rsid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none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refer to continuation records</w:t>
            </w:r>
          </w:p>
        </w:tc>
      </w:tr>
      <w:tr w:rsidR="008903F8" w:rsidRPr="009E773C" w14:paraId="590A9E7E" w14:textId="77777777" w:rsidTr="00CD4F38">
        <w:trPr>
          <w:jc w:val="center"/>
        </w:trPr>
        <w:tc>
          <w:tcPr>
            <w:tcW w:w="1129" w:type="dxa"/>
          </w:tcPr>
          <w:p w14:paraId="63C88432" w14:textId="30F40981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(blank)</w:t>
            </w:r>
          </w:p>
        </w:tc>
        <w:tc>
          <w:tcPr>
            <w:tcW w:w="7931" w:type="dxa"/>
          </w:tcPr>
          <w:p w14:paraId="1E846B07" w14:textId="026E5B31" w:rsidR="008903F8" w:rsidRP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ctive times announced by N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otams</w:t>
            </w:r>
          </w:p>
        </w:tc>
      </w:tr>
    </w:tbl>
    <w:p w14:paraId="0EC2D32E" w14:textId="77777777" w:rsidR="001144E5" w:rsidRDefault="001144E5">
      <w:pPr>
        <w:rPr>
          <w:rFonts w:ascii="Segoe UI Light" w:hAnsi="Segoe UI Light"/>
          <w:szCs w:val="24"/>
          <w:lang w:val="en-US"/>
        </w:rPr>
      </w:pPr>
    </w:p>
    <w:p w14:paraId="632C4F98" w14:textId="7FE8DD9A" w:rsidR="001144E5" w:rsidRPr="00D84A7F" w:rsidRDefault="001144E5" w:rsidP="001144E5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198" w:name="_Ref520442270"/>
      <w:bookmarkStart w:id="6199" w:name="_Toc139626270"/>
      <w:r>
        <w:rPr>
          <w:rFonts w:ascii="Segoe UI Light" w:hAnsi="Segoe UI Light" w:cs="Segoe UI Light"/>
          <w:b/>
          <w:sz w:val="28"/>
          <w:szCs w:val="28"/>
          <w:lang w:val="en-US"/>
        </w:rPr>
        <w:t>Time Distance</w:t>
      </w:r>
      <w:bookmarkEnd w:id="6198"/>
      <w:bookmarkEnd w:id="619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1144E5" w:rsidRPr="00937927" w14:paraId="7E4093F1" w14:textId="77777777" w:rsidTr="00326A15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35F669CA" w14:textId="77777777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49452F9E" w14:textId="77777777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144E5" w:rsidRPr="003C65F7" w14:paraId="2D325581" w14:textId="77777777" w:rsidTr="00326A15">
        <w:trPr>
          <w:jc w:val="center"/>
        </w:trPr>
        <w:tc>
          <w:tcPr>
            <w:tcW w:w="1129" w:type="dxa"/>
          </w:tcPr>
          <w:p w14:paraId="0E7872B3" w14:textId="604C6A36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3DD4F11A" w14:textId="4E38B894" w:rsidR="001144E5" w:rsidRPr="00937927" w:rsidRDefault="001144E5" w:rsidP="00326A15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Time in minute(s)</w:t>
            </w:r>
          </w:p>
        </w:tc>
      </w:tr>
      <w:tr w:rsidR="001144E5" w:rsidRPr="003C65F7" w14:paraId="659749F7" w14:textId="77777777" w:rsidTr="00326A15">
        <w:trPr>
          <w:jc w:val="center"/>
        </w:trPr>
        <w:tc>
          <w:tcPr>
            <w:tcW w:w="1129" w:type="dxa"/>
          </w:tcPr>
          <w:p w14:paraId="7F06EE48" w14:textId="3DE5FC5C" w:rsidR="001144E5" w:rsidRDefault="001144E5" w:rsidP="00326A1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7931" w:type="dxa"/>
          </w:tcPr>
          <w:p w14:paraId="47F037BE" w14:textId="1A358CC2" w:rsidR="001144E5" w:rsidRDefault="001144E5" w:rsidP="00326A15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Distance in nautical miles</w:t>
            </w:r>
          </w:p>
        </w:tc>
      </w:tr>
    </w:tbl>
    <w:p w14:paraId="459B6DD0" w14:textId="77777777" w:rsidR="000961FD" w:rsidRDefault="000961FD">
      <w:pPr>
        <w:rPr>
          <w:rFonts w:ascii="Segoe UI Light" w:hAnsi="Segoe UI Light"/>
          <w:szCs w:val="24"/>
          <w:lang w:val="en-US"/>
        </w:rPr>
      </w:pPr>
    </w:p>
    <w:p w14:paraId="3BBB8E34" w14:textId="77777777" w:rsidR="000961FD" w:rsidRDefault="000961FD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21AA02B" w14:textId="446D8346" w:rsidR="000961FD" w:rsidRPr="000961FD" w:rsidRDefault="000961FD" w:rsidP="000961FD">
      <w:pPr>
        <w:pStyle w:val="Heading1"/>
        <w:numPr>
          <w:ilvl w:val="1"/>
          <w:numId w:val="13"/>
        </w:numPr>
        <w:ind w:left="431" w:hanging="431"/>
        <w:rPr>
          <w:rFonts w:ascii="Segoe UI Light" w:hAnsi="Segoe UI Light" w:cs="Segoe UI Light"/>
          <w:b/>
          <w:sz w:val="28"/>
          <w:szCs w:val="28"/>
          <w:lang w:val="en-US"/>
        </w:rPr>
      </w:pPr>
      <w:bookmarkStart w:id="6200" w:name="_Toc139626271"/>
      <w:r w:rsidRPr="000961FD">
        <w:rPr>
          <w:rFonts w:ascii="Segoe UI Light" w:hAnsi="Segoe UI Light" w:cs="Segoe UI Light"/>
          <w:b/>
          <w:sz w:val="28"/>
          <w:szCs w:val="28"/>
          <w:lang w:val="en-US"/>
        </w:rPr>
        <w:lastRenderedPageBreak/>
        <w:t>Procedure Leg Data Fields (minimum requirements)</w:t>
      </w:r>
      <w:bookmarkEnd w:id="6200"/>
    </w:p>
    <w:p w14:paraId="6B9C2400" w14:textId="77777777" w:rsidR="00B83075" w:rsidRDefault="00B83075" w:rsidP="000961FD">
      <w:pPr>
        <w:rPr>
          <w:rFonts w:ascii="Segoe UI Light" w:hAnsi="Segoe UI Light"/>
          <w:szCs w:val="24"/>
          <w:lang w:val="en-US"/>
        </w:rPr>
      </w:pPr>
    </w:p>
    <w:p w14:paraId="4FD6E22E" w14:textId="0D15012D" w:rsidR="000961FD" w:rsidRPr="000961FD" w:rsidRDefault="000961FD" w:rsidP="00B83075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AF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(Arc to a Fix)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RecommandedNavaid, Theta (fix radial), RHO, MagCourse (boundary radial)</w:t>
      </w:r>
    </w:p>
    <w:p w14:paraId="01AFEFB5" w14:textId="2E6C6B01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CA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(Course to an Altitude)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MagCourse, Alt1+ (at or above)</w:t>
      </w:r>
    </w:p>
    <w:p w14:paraId="558BA2EF" w14:textId="2BAB7D8A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CD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(Course to a DME Distance)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RecommandedNavaid, MagCourse RouteDISTANCEHoldingTime (DME distance)</w:t>
      </w:r>
    </w:p>
    <w:p w14:paraId="68F67CCC" w14:textId="55029040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(Course to a Fix)</w:t>
      </w:r>
      <w:r w:rsid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RecommandedNavaid, Theta, RHO, MagCourse (course to specific fix), RouteDISTANCEHoldingTime (Path length)</w:t>
      </w:r>
    </w:p>
    <w:p w14:paraId="531E8403" w14:textId="5AF159C9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CI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(Course to Intercept)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</w:t>
      </w:r>
    </w:p>
    <w:p w14:paraId="54BB4220" w14:textId="57A58467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CR 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(Course to a Radial termination)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RecommandedNavaid, Theta, MagCourse</w:t>
      </w:r>
    </w:p>
    <w:p w14:paraId="2EE4BA11" w14:textId="29703E0F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DF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(Direct to a Fix)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FlyOver</w:t>
      </w:r>
    </w:p>
    <w:p w14:paraId="17C2DBFF" w14:textId="55B7F0FC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FA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(Fix to an Altitude)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RecommandedNavaid, Theta, RHO, MagCourse, Alt1+ (at or above)</w:t>
      </w:r>
    </w:p>
    <w:p w14:paraId="297E737F" w14:textId="2C47FF88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FC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(Track from a Fix for a Distance)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FlyOver, RecommandedNavaid, Theta, RHO, MagCourse, RouteDISTANCEHoldingTime (Path length)</w:t>
      </w:r>
    </w:p>
    <w:p w14:paraId="732188E7" w14:textId="0EC3CA72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FD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(Track from a Fix to a DME Distance)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RecommandedNavaid, Theta, RHO, MagCourse, RouteDISTANCEHoldingTime (DME distance)</w:t>
      </w:r>
    </w:p>
    <w:p w14:paraId="688E07D7" w14:textId="5776C89D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FM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(From a Fix to Manual termination)</w:t>
      </w:r>
      <w:r w:rsid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RecommandedNavaid, Theta, RHO, MagCourse</w:t>
      </w:r>
    </w:p>
    <w:p w14:paraId="2BCFC21C" w14:textId="767BC06C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HA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(Holding mandatory)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FixIdnetifier, TurnDirection, MagCourse, RouteTIMEDistanceHoldingTime, Alt1+ (at or above)</w:t>
      </w:r>
    </w:p>
    <w:p w14:paraId="5C568170" w14:textId="6C95F034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HF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(Holding in lieu of Procedure Turn)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FixIdnetifier, TurnDirection, MagCourse, RouteTIMEDistanceHoldingTime</w:t>
      </w:r>
    </w:p>
    <w:p w14:paraId="7DB09AA6" w14:textId="09FD4CD0" w:rsid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HM 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(Holding mandatory)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MagCourse, RouteTIMEDistanceHoldingTime</w:t>
      </w:r>
    </w:p>
    <w:p w14:paraId="64270924" w14:textId="48968890" w:rsidR="00B83075" w:rsidRDefault="00B83075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3DB55CE" w14:textId="77777777" w:rsidR="00B83075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lastRenderedPageBreak/>
        <w:t>IF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(Initial Fix)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</w:t>
      </w:r>
      <w:r w:rsidR="00B83075">
        <w:rPr>
          <w:rFonts w:ascii="Segoe UI Light" w:hAnsi="Segoe UI Light"/>
          <w:szCs w:val="24"/>
          <w:lang w:val="en-US"/>
        </w:rPr>
        <w:t>r</w:t>
      </w:r>
    </w:p>
    <w:p w14:paraId="0BDA154B" w14:textId="2A68AFD4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PI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(045/180 Procedure Turn)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RecommendedNavaid, Theta, RHO, MagCourse, RouteTimeDISTANCEHoldingTime (excursion distance from fix), Alt1</w:t>
      </w:r>
    </w:p>
    <w:p w14:paraId="486F9AB7" w14:textId="3C6FDBF1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RF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(Constant Radius Arc)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Theta (inbound tangential track), MagCourse, RouteTimeDISTANCEHoldingTime (along track distance), ArcCenter</w:t>
      </w:r>
    </w:p>
    <w:p w14:paraId="7C8F285B" w14:textId="2FC66858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TF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(Track to a Fix)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Overfly</w:t>
      </w:r>
    </w:p>
    <w:p w14:paraId="1B0C2F03" w14:textId="64929A5F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VA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(Heading to an Altitude)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 (Heading), Alt1+ (at or above)</w:t>
      </w:r>
    </w:p>
    <w:p w14:paraId="3D74349F" w14:textId="15EA895D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VD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(Heading to a DME Distance)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RecommandedNavaid, MagCourse (Heading), RouteTimeDISTANCEHoldingTime (DME distance)</w:t>
      </w:r>
    </w:p>
    <w:p w14:paraId="2E1389E2" w14:textId="7EBBBBEB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VI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(Heading to an Intercept)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 (Heading)</w:t>
      </w:r>
    </w:p>
    <w:p w14:paraId="3E9D7FF0" w14:textId="4179BBD7" w:rsidR="000961FD" w:rsidRP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VM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(Heading to a Manual Termination)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MagCourse(Heading)</w:t>
      </w:r>
    </w:p>
    <w:p w14:paraId="51837054" w14:textId="79C734EB" w:rsidR="000961FD" w:rsidRDefault="000961FD" w:rsidP="000961FD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VR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 xml:space="preserve"> (Heading to a Radial)</w:t>
      </w:r>
      <w:r w:rsidR="00B83075"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RecommandedNavaid, Theta, MagCourse (Heading)</w:t>
      </w:r>
    </w:p>
    <w:p w14:paraId="7569952C" w14:textId="254B36D6" w:rsidR="00141658" w:rsidRDefault="00141658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6E8CB151" w14:textId="7B3FEA6B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267B65D7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66FEB4DB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546D27E6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AA0836F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ADF3434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5FE2AAE5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15C304B6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59874B5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4C2459A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5BF51CE7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6562C2C6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18D7259C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10CA98EF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4759B256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571B58D8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4F2C3ADF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6EDB6622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1EA207B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3DED11E2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4AD3E70A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3E533F9A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1ABBD00A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3228C1FC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60A6BCC8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77A5357F" w14:textId="77777777" w:rsidR="00A33C3C" w:rsidRDefault="00A33C3C" w:rsidP="0024159E">
      <w:pPr>
        <w:rPr>
          <w:rFonts w:ascii="Segoe UI Light" w:hAnsi="Segoe UI Light"/>
          <w:szCs w:val="24"/>
          <w:lang w:val="en-US"/>
        </w:rPr>
      </w:pPr>
    </w:p>
    <w:p w14:paraId="1802381C" w14:textId="77777777" w:rsidR="00A33C3C" w:rsidRPr="0024159E" w:rsidRDefault="00A33C3C" w:rsidP="0024159E">
      <w:pPr>
        <w:rPr>
          <w:rFonts w:ascii="Segoe UI Light" w:hAnsi="Segoe UI Light"/>
          <w:szCs w:val="24"/>
          <w:lang w:val="en-US"/>
        </w:rPr>
      </w:pPr>
    </w:p>
    <w:sectPr w:rsidR="00A33C3C" w:rsidRPr="0024159E" w:rsidSect="0000216E">
      <w:headerReference w:type="default" r:id="rId11"/>
      <w:footerReference w:type="default" r:id="rId12"/>
      <w:footerReference w:type="firs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4" w:author="maxholt" w:date="2016-09-15T16:37:00Z" w:initials="m">
    <w:p w14:paraId="3357EE14" w14:textId="77777777" w:rsidR="005E4391" w:rsidRPr="00C12E44" w:rsidRDefault="005E439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12E44">
        <w:rPr>
          <w:lang w:val="en-US"/>
        </w:rPr>
        <w:t>fields map to column names, and record type names to table names. How are these names formatted? like_this or likeThis? Do the tables have a leading „tbl“ in front of the name?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57E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57EE14" w16cid:durableId="1D6D0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2055" w14:textId="77777777" w:rsidR="00AA627D" w:rsidRDefault="00AA627D" w:rsidP="00E03834">
      <w:pPr>
        <w:spacing w:after="0" w:line="240" w:lineRule="auto"/>
      </w:pPr>
      <w:r>
        <w:separator/>
      </w:r>
    </w:p>
  </w:endnote>
  <w:endnote w:type="continuationSeparator" w:id="0">
    <w:p w14:paraId="51BD2CFD" w14:textId="77777777" w:rsidR="00AA627D" w:rsidRDefault="00AA627D" w:rsidP="00E03834">
      <w:pPr>
        <w:spacing w:after="0" w:line="240" w:lineRule="auto"/>
      </w:pPr>
      <w:r>
        <w:continuationSeparator/>
      </w:r>
    </w:p>
  </w:endnote>
  <w:endnote w:id="1">
    <w:p w14:paraId="73664106" w14:textId="77777777" w:rsidR="005E4391" w:rsidRPr="00A1728C" w:rsidRDefault="005E4391">
      <w:pPr>
        <w:pStyle w:val="EndnoteText"/>
        <w:rPr>
          <w:rFonts w:ascii="Segoe UI Light" w:hAnsi="Segoe UI Light"/>
          <w:sz w:val="16"/>
          <w:lang w:val="en-US"/>
        </w:rPr>
      </w:pPr>
      <w:r w:rsidRPr="00A1728C">
        <w:rPr>
          <w:rStyle w:val="EndnoteReference"/>
          <w:rFonts w:ascii="Segoe UI Light" w:hAnsi="Segoe UI Light"/>
          <w:sz w:val="16"/>
        </w:rPr>
        <w:endnoteRef/>
      </w:r>
      <w:r w:rsidRPr="00A1728C">
        <w:rPr>
          <w:rFonts w:ascii="Segoe UI Light" w:hAnsi="Segoe UI Light"/>
          <w:sz w:val="16"/>
          <w:lang w:val="en-US"/>
        </w:rPr>
        <w:t xml:space="preserve"> This field will NOT be trimmed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521D" w14:textId="433BA7E5" w:rsidR="005E4391" w:rsidRPr="009951E4" w:rsidRDefault="005E4391" w:rsidP="0000216E">
    <w:pPr>
      <w:pStyle w:val="Footer"/>
      <w:pBdr>
        <w:top w:val="single" w:sz="4" w:space="1" w:color="auto"/>
      </w:pBdr>
      <w:rPr>
        <w:rFonts w:ascii="Segoe UI Light" w:hAnsi="Segoe UI Light" w:cs="Segoe UI Light"/>
        <w:sz w:val="20"/>
        <w:szCs w:val="20"/>
      </w:rPr>
    </w:pPr>
    <w:r w:rsidRPr="009951E4">
      <w:rPr>
        <w:rFonts w:ascii="Segoe UI Light" w:hAnsi="Segoe UI Light" w:cs="Segoe UI Light"/>
        <w:sz w:val="20"/>
        <w:szCs w:val="20"/>
      </w:rPr>
      <w:t>©</w:t>
    </w:r>
    <w:r>
      <w:rPr>
        <w:rFonts w:ascii="Segoe UI Light" w:hAnsi="Segoe UI Light" w:cs="Segoe UI Light"/>
        <w:sz w:val="20"/>
        <w:szCs w:val="20"/>
      </w:rPr>
      <w:t xml:space="preserve"> </w:t>
    </w:r>
    <w:r>
      <w:rPr>
        <w:rFonts w:ascii="Segoe UI Light" w:hAnsi="Segoe UI Light" w:cs="Segoe UI Light"/>
        <w:sz w:val="20"/>
        <w:szCs w:val="20"/>
      </w:rPr>
      <w:fldChar w:fldCharType="begin"/>
    </w:r>
    <w:r>
      <w:rPr>
        <w:rFonts w:ascii="Segoe UI Light" w:hAnsi="Segoe UI Light" w:cs="Segoe UI Light"/>
        <w:sz w:val="20"/>
        <w:szCs w:val="20"/>
      </w:rPr>
      <w:instrText xml:space="preserve"> DOCPROPERTY  Company  \* MERGEFORMAT </w:instrText>
    </w:r>
    <w:r>
      <w:rPr>
        <w:rFonts w:ascii="Segoe UI Light" w:hAnsi="Segoe UI Light" w:cs="Segoe UI Light"/>
        <w:sz w:val="20"/>
        <w:szCs w:val="20"/>
      </w:rPr>
      <w:fldChar w:fldCharType="separate"/>
    </w:r>
    <w:r w:rsidR="005F13A3">
      <w:rPr>
        <w:rFonts w:ascii="Segoe UI Light" w:hAnsi="Segoe UI Light" w:cs="Segoe UI Light"/>
        <w:sz w:val="20"/>
        <w:szCs w:val="20"/>
      </w:rPr>
      <w:t>Navigraph</w:t>
    </w:r>
    <w:r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DATE  \@ "yyyy"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 w:rsidR="005F13A3">
      <w:rPr>
        <w:rFonts w:ascii="Segoe UI Light" w:hAnsi="Segoe UI Light" w:cs="Segoe UI Light"/>
        <w:noProof/>
        <w:sz w:val="20"/>
        <w:szCs w:val="20"/>
      </w:rPr>
      <w:t>2023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ab/>
    </w:r>
    <w:r w:rsidRPr="009951E4">
      <w:rPr>
        <w:rFonts w:ascii="Segoe UI Light" w:hAnsi="Segoe UI Light" w:cs="Segoe UI Light"/>
        <w:sz w:val="20"/>
        <w:szCs w:val="20"/>
      </w:rPr>
      <w:tab/>
      <w:t xml:space="preserve">Page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24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/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69</w:t>
    </w:r>
    <w:r w:rsidRPr="009951E4">
      <w:rPr>
        <w:rFonts w:ascii="Segoe UI Light" w:hAnsi="Segoe UI Light" w:cs="Segoe UI Ligh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ACC7" w14:textId="77777777" w:rsidR="005E4391" w:rsidRPr="004C108C" w:rsidRDefault="005E4391" w:rsidP="004C108C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6028" w14:textId="77777777" w:rsidR="00AA627D" w:rsidRDefault="00AA627D" w:rsidP="00E03834">
      <w:pPr>
        <w:spacing w:after="0" w:line="240" w:lineRule="auto"/>
      </w:pPr>
      <w:r>
        <w:separator/>
      </w:r>
    </w:p>
  </w:footnote>
  <w:footnote w:type="continuationSeparator" w:id="0">
    <w:p w14:paraId="6B2C818B" w14:textId="77777777" w:rsidR="00AA627D" w:rsidRDefault="00AA627D" w:rsidP="00E0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6201" w:author="Richard Stefan" w:date="2016-09-15T17:32:00Z"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</w:tblPrChange>
    </w:tblPr>
    <w:tblGrid>
      <w:gridCol w:w="5670"/>
      <w:gridCol w:w="3392"/>
      <w:tblGridChange w:id="6202">
        <w:tblGrid>
          <w:gridCol w:w="4531"/>
          <w:gridCol w:w="4531"/>
        </w:tblGrid>
      </w:tblGridChange>
    </w:tblGrid>
    <w:tr w:rsidR="005E4391" w:rsidRPr="00B36A66" w14:paraId="393AACE4" w14:textId="77777777" w:rsidTr="00C12E44">
      <w:sdt>
        <w:sdtPr>
          <w:rPr>
            <w:rFonts w:ascii="Segoe UI Light" w:hAnsi="Segoe UI Light" w:cs="Segoe UI Light"/>
            <w:sz w:val="20"/>
            <w:szCs w:val="20"/>
            <w:lang w:val="en-US"/>
          </w:rPr>
          <w:alias w:val="Title"/>
          <w:tag w:val=""/>
          <w:id w:val="-314261203"/>
          <w:placeholder>
            <w:docPart w:val="9AE299F0B54A4E3787DE6B5C4244F0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670" w:type="dxa"/>
              <w:tcPrChange w:id="6203" w:author="Richard Stefan" w:date="2016-09-15T17:32:00Z">
                <w:tcPr>
                  <w:tcW w:w="4531" w:type="dxa"/>
                </w:tcPr>
              </w:tcPrChange>
            </w:tcPr>
            <w:p w14:paraId="0593845F" w14:textId="2CF0493F" w:rsidR="005E4391" w:rsidRPr="00B36A66" w:rsidRDefault="005E4391" w:rsidP="0000216E">
              <w:pPr>
                <w:pStyle w:val="Header"/>
                <w:ind w:left="-108"/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</w:pPr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Digital Flight Data Format Specification</w:t>
              </w:r>
            </w:p>
          </w:tc>
        </w:sdtContent>
      </w:sdt>
      <w:tc>
        <w:tcPr>
          <w:tcW w:w="3392" w:type="dxa"/>
          <w:tcPrChange w:id="6204" w:author="Richard Stefan" w:date="2016-09-15T17:32:00Z">
            <w:tcPr>
              <w:tcW w:w="4531" w:type="dxa"/>
            </w:tcPr>
          </w:tcPrChange>
        </w:tcPr>
        <w:p w14:paraId="0749E74A" w14:textId="04FC2C35" w:rsidR="005E4391" w:rsidRPr="00B36A66" w:rsidRDefault="005E4391" w:rsidP="00E03834">
          <w:pPr>
            <w:pStyle w:val="Header"/>
            <w:jc w:val="right"/>
            <w:rPr>
              <w:rFonts w:ascii="Segoe UI Light" w:hAnsi="Segoe UI Light" w:cs="Segoe UI Light"/>
              <w:sz w:val="20"/>
              <w:szCs w:val="20"/>
            </w:rPr>
          </w:pPr>
          <w:r w:rsidRPr="00B36A66">
            <w:rPr>
              <w:rFonts w:ascii="Segoe UI Light" w:hAnsi="Segoe UI Light" w:cs="Segoe UI Light"/>
              <w:sz w:val="20"/>
              <w:szCs w:val="20"/>
            </w:rPr>
            <w:t xml:space="preserve">Version 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begin"/>
          </w:r>
          <w:r w:rsidRPr="0085315E">
            <w:rPr>
              <w:rFonts w:ascii="Segoe UI Light" w:hAnsi="Segoe UI Light" w:cs="Segoe UI Light"/>
              <w:sz w:val="20"/>
              <w:szCs w:val="20"/>
            </w:rPr>
            <w:instrText xml:space="preserve"> DOCPROPERTY  Version  \* MERGEFORMAT </w:instrTex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separate"/>
          </w:r>
          <w:r w:rsidR="005F13A3">
            <w:rPr>
              <w:rFonts w:ascii="Segoe UI Light" w:hAnsi="Segoe UI Light" w:cs="Segoe UI Light"/>
              <w:sz w:val="20"/>
              <w:szCs w:val="20"/>
            </w:rPr>
            <w:t>1.14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end"/>
          </w:r>
        </w:p>
      </w:tc>
    </w:tr>
  </w:tbl>
  <w:p w14:paraId="1B078AB6" w14:textId="77777777" w:rsidR="005E4391" w:rsidRDefault="005E4391">
    <w:pPr>
      <w:pStyle w:val="Header"/>
    </w:pPr>
  </w:p>
  <w:p w14:paraId="0B612078" w14:textId="77777777" w:rsidR="005E4391" w:rsidRDefault="005E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093"/>
    <w:multiLevelType w:val="hybridMultilevel"/>
    <w:tmpl w:val="50460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80E"/>
    <w:multiLevelType w:val="hybridMultilevel"/>
    <w:tmpl w:val="810AF32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7FECF8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9A0466"/>
    <w:multiLevelType w:val="hybridMultilevel"/>
    <w:tmpl w:val="FF44A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93A"/>
    <w:multiLevelType w:val="hybridMultilevel"/>
    <w:tmpl w:val="B4EC7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2F8"/>
    <w:multiLevelType w:val="hybridMultilevel"/>
    <w:tmpl w:val="017A1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D66CA"/>
    <w:multiLevelType w:val="hybridMultilevel"/>
    <w:tmpl w:val="5808A4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C04D6"/>
    <w:multiLevelType w:val="hybridMultilevel"/>
    <w:tmpl w:val="709EC8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026A2"/>
    <w:multiLevelType w:val="hybridMultilevel"/>
    <w:tmpl w:val="8B5844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529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4B4C73"/>
    <w:multiLevelType w:val="hybridMultilevel"/>
    <w:tmpl w:val="184678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1E2"/>
    <w:multiLevelType w:val="hybridMultilevel"/>
    <w:tmpl w:val="E5DCE7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B1116"/>
    <w:multiLevelType w:val="hybridMultilevel"/>
    <w:tmpl w:val="690EA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565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9157EF"/>
    <w:multiLevelType w:val="hybridMultilevel"/>
    <w:tmpl w:val="7F42A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D0649"/>
    <w:multiLevelType w:val="hybridMultilevel"/>
    <w:tmpl w:val="7AB628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80945"/>
    <w:multiLevelType w:val="hybridMultilevel"/>
    <w:tmpl w:val="B9384B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7503E"/>
    <w:multiLevelType w:val="hybridMultilevel"/>
    <w:tmpl w:val="0A303990"/>
    <w:lvl w:ilvl="0" w:tplc="0DFE46F2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F4BD7"/>
    <w:multiLevelType w:val="hybridMultilevel"/>
    <w:tmpl w:val="78A23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03A16"/>
    <w:multiLevelType w:val="hybridMultilevel"/>
    <w:tmpl w:val="17EAB6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63A0A"/>
    <w:multiLevelType w:val="hybridMultilevel"/>
    <w:tmpl w:val="184678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4291F"/>
    <w:multiLevelType w:val="hybridMultilevel"/>
    <w:tmpl w:val="5C3E27F0"/>
    <w:lvl w:ilvl="0" w:tplc="0CB258A0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47460">
    <w:abstractNumId w:val="17"/>
  </w:num>
  <w:num w:numId="2" w16cid:durableId="1730689075">
    <w:abstractNumId w:val="9"/>
  </w:num>
  <w:num w:numId="3" w16cid:durableId="115684665">
    <w:abstractNumId w:val="13"/>
  </w:num>
  <w:num w:numId="4" w16cid:durableId="580874967">
    <w:abstractNumId w:val="5"/>
  </w:num>
  <w:num w:numId="5" w16cid:durableId="1005327729">
    <w:abstractNumId w:val="19"/>
  </w:num>
  <w:num w:numId="6" w16cid:durableId="2134474393">
    <w:abstractNumId w:val="7"/>
  </w:num>
  <w:num w:numId="7" w16cid:durableId="2068527004">
    <w:abstractNumId w:val="11"/>
  </w:num>
  <w:num w:numId="8" w16cid:durableId="170032738">
    <w:abstractNumId w:val="0"/>
  </w:num>
  <w:num w:numId="9" w16cid:durableId="13044485">
    <w:abstractNumId w:val="4"/>
  </w:num>
  <w:num w:numId="10" w16cid:durableId="1570579212">
    <w:abstractNumId w:val="2"/>
  </w:num>
  <w:num w:numId="11" w16cid:durableId="147747218">
    <w:abstractNumId w:val="6"/>
  </w:num>
  <w:num w:numId="12" w16cid:durableId="41026548">
    <w:abstractNumId w:val="10"/>
  </w:num>
  <w:num w:numId="13" w16cid:durableId="2142376334">
    <w:abstractNumId w:val="8"/>
  </w:num>
  <w:num w:numId="14" w16cid:durableId="1970553034">
    <w:abstractNumId w:val="1"/>
  </w:num>
  <w:num w:numId="15" w16cid:durableId="970747518">
    <w:abstractNumId w:val="12"/>
  </w:num>
  <w:num w:numId="16" w16cid:durableId="245503266">
    <w:abstractNumId w:val="18"/>
  </w:num>
  <w:num w:numId="17" w16cid:durableId="1959098531">
    <w:abstractNumId w:val="15"/>
  </w:num>
  <w:num w:numId="18" w16cid:durableId="778380055">
    <w:abstractNumId w:val="14"/>
  </w:num>
  <w:num w:numId="19" w16cid:durableId="1466780375">
    <w:abstractNumId w:val="3"/>
  </w:num>
  <w:num w:numId="20" w16cid:durableId="173375056">
    <w:abstractNumId w:val="16"/>
  </w:num>
  <w:num w:numId="21" w16cid:durableId="102737369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Stefan">
    <w15:presenceInfo w15:providerId="None" w15:userId="Richard Stefan"/>
  </w15:person>
  <w15:person w15:author="maxholt">
    <w15:presenceInfo w15:providerId="None" w15:userId="maxholt"/>
  </w15:person>
  <w15:person w15:author="Richard Stefan [2]">
    <w15:presenceInfo w15:providerId="Windows Live" w15:userId="29805973e9e00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34"/>
    <w:rsid w:val="000016CD"/>
    <w:rsid w:val="0000216E"/>
    <w:rsid w:val="00030EC7"/>
    <w:rsid w:val="00036A1C"/>
    <w:rsid w:val="00037942"/>
    <w:rsid w:val="00045610"/>
    <w:rsid w:val="00050F55"/>
    <w:rsid w:val="000516CF"/>
    <w:rsid w:val="000544B5"/>
    <w:rsid w:val="00056F85"/>
    <w:rsid w:val="00064BC1"/>
    <w:rsid w:val="00066AD9"/>
    <w:rsid w:val="0006748F"/>
    <w:rsid w:val="000677CE"/>
    <w:rsid w:val="000737FE"/>
    <w:rsid w:val="0007506C"/>
    <w:rsid w:val="000757A5"/>
    <w:rsid w:val="000762A0"/>
    <w:rsid w:val="000778E4"/>
    <w:rsid w:val="00081920"/>
    <w:rsid w:val="00082970"/>
    <w:rsid w:val="00083D9E"/>
    <w:rsid w:val="00086AA7"/>
    <w:rsid w:val="000876C5"/>
    <w:rsid w:val="00091060"/>
    <w:rsid w:val="000961FD"/>
    <w:rsid w:val="000A490C"/>
    <w:rsid w:val="000A6BF4"/>
    <w:rsid w:val="000B5906"/>
    <w:rsid w:val="000B702C"/>
    <w:rsid w:val="000C0BA3"/>
    <w:rsid w:val="000C11F7"/>
    <w:rsid w:val="000C2E3F"/>
    <w:rsid w:val="000C3518"/>
    <w:rsid w:val="000C451C"/>
    <w:rsid w:val="000C6B24"/>
    <w:rsid w:val="000D57B4"/>
    <w:rsid w:val="000D7ACF"/>
    <w:rsid w:val="000E10C9"/>
    <w:rsid w:val="000E3192"/>
    <w:rsid w:val="000E4E6F"/>
    <w:rsid w:val="000E54A1"/>
    <w:rsid w:val="000F6477"/>
    <w:rsid w:val="00100446"/>
    <w:rsid w:val="0010470E"/>
    <w:rsid w:val="00104DED"/>
    <w:rsid w:val="00107399"/>
    <w:rsid w:val="00113F08"/>
    <w:rsid w:val="001144E5"/>
    <w:rsid w:val="00114D81"/>
    <w:rsid w:val="00120A44"/>
    <w:rsid w:val="00123208"/>
    <w:rsid w:val="00123CA5"/>
    <w:rsid w:val="00124BD8"/>
    <w:rsid w:val="00130CF2"/>
    <w:rsid w:val="001369CD"/>
    <w:rsid w:val="00141658"/>
    <w:rsid w:val="00142107"/>
    <w:rsid w:val="001512EC"/>
    <w:rsid w:val="00151CC2"/>
    <w:rsid w:val="00153A5D"/>
    <w:rsid w:val="0016151D"/>
    <w:rsid w:val="00165AAF"/>
    <w:rsid w:val="00166C90"/>
    <w:rsid w:val="00173116"/>
    <w:rsid w:val="0017548E"/>
    <w:rsid w:val="00182D80"/>
    <w:rsid w:val="00186EB2"/>
    <w:rsid w:val="001A013E"/>
    <w:rsid w:val="001A0D27"/>
    <w:rsid w:val="001A1238"/>
    <w:rsid w:val="001A41AF"/>
    <w:rsid w:val="001B10BC"/>
    <w:rsid w:val="001B4CFD"/>
    <w:rsid w:val="001B5377"/>
    <w:rsid w:val="001B64DA"/>
    <w:rsid w:val="001B66FE"/>
    <w:rsid w:val="001C2203"/>
    <w:rsid w:val="001C56E7"/>
    <w:rsid w:val="001C59E5"/>
    <w:rsid w:val="001C7448"/>
    <w:rsid w:val="001D2411"/>
    <w:rsid w:val="001D7A75"/>
    <w:rsid w:val="001E0E03"/>
    <w:rsid w:val="001E169D"/>
    <w:rsid w:val="001E7707"/>
    <w:rsid w:val="001F02EA"/>
    <w:rsid w:val="001F0735"/>
    <w:rsid w:val="001F0B04"/>
    <w:rsid w:val="001F52D3"/>
    <w:rsid w:val="001F57E4"/>
    <w:rsid w:val="001F647C"/>
    <w:rsid w:val="00202E0B"/>
    <w:rsid w:val="002118EB"/>
    <w:rsid w:val="00216BC2"/>
    <w:rsid w:val="00220EA1"/>
    <w:rsid w:val="00221EB0"/>
    <w:rsid w:val="002265E5"/>
    <w:rsid w:val="00226FC8"/>
    <w:rsid w:val="00227011"/>
    <w:rsid w:val="002303AF"/>
    <w:rsid w:val="0023174F"/>
    <w:rsid w:val="002337DE"/>
    <w:rsid w:val="0023455F"/>
    <w:rsid w:val="0024159E"/>
    <w:rsid w:val="002441F6"/>
    <w:rsid w:val="00246D04"/>
    <w:rsid w:val="00252019"/>
    <w:rsid w:val="00256999"/>
    <w:rsid w:val="0025778F"/>
    <w:rsid w:val="00262A0B"/>
    <w:rsid w:val="002646C4"/>
    <w:rsid w:val="00266179"/>
    <w:rsid w:val="00267A95"/>
    <w:rsid w:val="002710AD"/>
    <w:rsid w:val="00271C55"/>
    <w:rsid w:val="002728FF"/>
    <w:rsid w:val="0027416B"/>
    <w:rsid w:val="00281249"/>
    <w:rsid w:val="00283AD0"/>
    <w:rsid w:val="00285ABA"/>
    <w:rsid w:val="00287DF3"/>
    <w:rsid w:val="0029050F"/>
    <w:rsid w:val="00297251"/>
    <w:rsid w:val="002A065D"/>
    <w:rsid w:val="002B13A8"/>
    <w:rsid w:val="002B53E6"/>
    <w:rsid w:val="002C46C6"/>
    <w:rsid w:val="002C646B"/>
    <w:rsid w:val="002C7333"/>
    <w:rsid w:val="002D0990"/>
    <w:rsid w:val="002D5FEC"/>
    <w:rsid w:val="002D7C1B"/>
    <w:rsid w:val="002E139A"/>
    <w:rsid w:val="002E3719"/>
    <w:rsid w:val="002E5948"/>
    <w:rsid w:val="002E5A79"/>
    <w:rsid w:val="002F1563"/>
    <w:rsid w:val="002F1E5A"/>
    <w:rsid w:val="002F1FC4"/>
    <w:rsid w:val="002F3348"/>
    <w:rsid w:val="002F3508"/>
    <w:rsid w:val="002F4AFF"/>
    <w:rsid w:val="002F6229"/>
    <w:rsid w:val="002F6787"/>
    <w:rsid w:val="00301EE2"/>
    <w:rsid w:val="00302E7D"/>
    <w:rsid w:val="00303EF4"/>
    <w:rsid w:val="0030625B"/>
    <w:rsid w:val="00312ABB"/>
    <w:rsid w:val="00312B01"/>
    <w:rsid w:val="0031706F"/>
    <w:rsid w:val="00317A68"/>
    <w:rsid w:val="00320F4C"/>
    <w:rsid w:val="00326A15"/>
    <w:rsid w:val="003302FB"/>
    <w:rsid w:val="00330589"/>
    <w:rsid w:val="00333CB0"/>
    <w:rsid w:val="00340364"/>
    <w:rsid w:val="00350880"/>
    <w:rsid w:val="00351BC6"/>
    <w:rsid w:val="00354556"/>
    <w:rsid w:val="003567B1"/>
    <w:rsid w:val="00357A35"/>
    <w:rsid w:val="00360936"/>
    <w:rsid w:val="00362C25"/>
    <w:rsid w:val="00364EAF"/>
    <w:rsid w:val="0036655D"/>
    <w:rsid w:val="0037442B"/>
    <w:rsid w:val="0038096E"/>
    <w:rsid w:val="00382920"/>
    <w:rsid w:val="00382BF5"/>
    <w:rsid w:val="00385AEF"/>
    <w:rsid w:val="00393B9F"/>
    <w:rsid w:val="0039524E"/>
    <w:rsid w:val="003972CD"/>
    <w:rsid w:val="003A15A8"/>
    <w:rsid w:val="003A1956"/>
    <w:rsid w:val="003A23CB"/>
    <w:rsid w:val="003A46AD"/>
    <w:rsid w:val="003A5F57"/>
    <w:rsid w:val="003B06EB"/>
    <w:rsid w:val="003B1FFE"/>
    <w:rsid w:val="003B31BE"/>
    <w:rsid w:val="003B344E"/>
    <w:rsid w:val="003B4095"/>
    <w:rsid w:val="003B61E4"/>
    <w:rsid w:val="003B6937"/>
    <w:rsid w:val="003C0C5D"/>
    <w:rsid w:val="003C32AE"/>
    <w:rsid w:val="003C65F7"/>
    <w:rsid w:val="003D4FF9"/>
    <w:rsid w:val="003E163A"/>
    <w:rsid w:val="003F05E1"/>
    <w:rsid w:val="003F31AF"/>
    <w:rsid w:val="003F3269"/>
    <w:rsid w:val="003F74EC"/>
    <w:rsid w:val="00401E50"/>
    <w:rsid w:val="004074E3"/>
    <w:rsid w:val="00411130"/>
    <w:rsid w:val="00414133"/>
    <w:rsid w:val="00415688"/>
    <w:rsid w:val="004157AF"/>
    <w:rsid w:val="00417A23"/>
    <w:rsid w:val="00430C74"/>
    <w:rsid w:val="00432000"/>
    <w:rsid w:val="00432F31"/>
    <w:rsid w:val="0043472D"/>
    <w:rsid w:val="0043626D"/>
    <w:rsid w:val="004411BE"/>
    <w:rsid w:val="00441E17"/>
    <w:rsid w:val="00445B51"/>
    <w:rsid w:val="00447131"/>
    <w:rsid w:val="004524E1"/>
    <w:rsid w:val="00455613"/>
    <w:rsid w:val="004569E6"/>
    <w:rsid w:val="00460F1C"/>
    <w:rsid w:val="00461BF6"/>
    <w:rsid w:val="00467F33"/>
    <w:rsid w:val="004746D0"/>
    <w:rsid w:val="00476602"/>
    <w:rsid w:val="00490EAC"/>
    <w:rsid w:val="00491F95"/>
    <w:rsid w:val="00491FA9"/>
    <w:rsid w:val="004A2E2A"/>
    <w:rsid w:val="004A3BAF"/>
    <w:rsid w:val="004B066A"/>
    <w:rsid w:val="004B283E"/>
    <w:rsid w:val="004B4920"/>
    <w:rsid w:val="004B4B1A"/>
    <w:rsid w:val="004B4BD7"/>
    <w:rsid w:val="004C02C6"/>
    <w:rsid w:val="004C06E8"/>
    <w:rsid w:val="004C108C"/>
    <w:rsid w:val="004D3942"/>
    <w:rsid w:val="004D4252"/>
    <w:rsid w:val="004E1348"/>
    <w:rsid w:val="004E3376"/>
    <w:rsid w:val="004F13F9"/>
    <w:rsid w:val="004F7202"/>
    <w:rsid w:val="004F77FB"/>
    <w:rsid w:val="0050338B"/>
    <w:rsid w:val="005041A4"/>
    <w:rsid w:val="00504D28"/>
    <w:rsid w:val="00506164"/>
    <w:rsid w:val="00506541"/>
    <w:rsid w:val="00515A41"/>
    <w:rsid w:val="00515D24"/>
    <w:rsid w:val="00520303"/>
    <w:rsid w:val="005211D1"/>
    <w:rsid w:val="00532A2F"/>
    <w:rsid w:val="00536DF4"/>
    <w:rsid w:val="0053788B"/>
    <w:rsid w:val="00537CB9"/>
    <w:rsid w:val="0054098E"/>
    <w:rsid w:val="0054683E"/>
    <w:rsid w:val="0055246F"/>
    <w:rsid w:val="00552EB3"/>
    <w:rsid w:val="0055370F"/>
    <w:rsid w:val="005615BC"/>
    <w:rsid w:val="005622DA"/>
    <w:rsid w:val="005630DE"/>
    <w:rsid w:val="00567C82"/>
    <w:rsid w:val="005733D4"/>
    <w:rsid w:val="00581EE7"/>
    <w:rsid w:val="00590179"/>
    <w:rsid w:val="00597E63"/>
    <w:rsid w:val="005A23B9"/>
    <w:rsid w:val="005A3B9F"/>
    <w:rsid w:val="005A4615"/>
    <w:rsid w:val="005A483A"/>
    <w:rsid w:val="005A5F98"/>
    <w:rsid w:val="005A64D3"/>
    <w:rsid w:val="005A67F8"/>
    <w:rsid w:val="005A7781"/>
    <w:rsid w:val="005B04C2"/>
    <w:rsid w:val="005B1E60"/>
    <w:rsid w:val="005B29FF"/>
    <w:rsid w:val="005C3697"/>
    <w:rsid w:val="005C4E23"/>
    <w:rsid w:val="005C684D"/>
    <w:rsid w:val="005C7391"/>
    <w:rsid w:val="005D647A"/>
    <w:rsid w:val="005D78BC"/>
    <w:rsid w:val="005E4391"/>
    <w:rsid w:val="005F0545"/>
    <w:rsid w:val="005F13A3"/>
    <w:rsid w:val="005F4022"/>
    <w:rsid w:val="006003ED"/>
    <w:rsid w:val="00600D8F"/>
    <w:rsid w:val="00601BFF"/>
    <w:rsid w:val="0060210F"/>
    <w:rsid w:val="006069C4"/>
    <w:rsid w:val="006142EA"/>
    <w:rsid w:val="00616AF3"/>
    <w:rsid w:val="00621DA0"/>
    <w:rsid w:val="00622276"/>
    <w:rsid w:val="006235BC"/>
    <w:rsid w:val="006276E8"/>
    <w:rsid w:val="00631098"/>
    <w:rsid w:val="00633D6C"/>
    <w:rsid w:val="006341A0"/>
    <w:rsid w:val="00635561"/>
    <w:rsid w:val="0064046A"/>
    <w:rsid w:val="006453DE"/>
    <w:rsid w:val="006454C0"/>
    <w:rsid w:val="00646516"/>
    <w:rsid w:val="00653BF8"/>
    <w:rsid w:val="00664899"/>
    <w:rsid w:val="006649EC"/>
    <w:rsid w:val="00665564"/>
    <w:rsid w:val="00666378"/>
    <w:rsid w:val="00675CC8"/>
    <w:rsid w:val="006823D5"/>
    <w:rsid w:val="006836E3"/>
    <w:rsid w:val="00684D01"/>
    <w:rsid w:val="0069179D"/>
    <w:rsid w:val="0069499E"/>
    <w:rsid w:val="006A518E"/>
    <w:rsid w:val="006A5FA1"/>
    <w:rsid w:val="006A642C"/>
    <w:rsid w:val="006A65D7"/>
    <w:rsid w:val="006B42C9"/>
    <w:rsid w:val="006B5181"/>
    <w:rsid w:val="006C4240"/>
    <w:rsid w:val="006C68B3"/>
    <w:rsid w:val="006C7017"/>
    <w:rsid w:val="006C79BC"/>
    <w:rsid w:val="006D04CB"/>
    <w:rsid w:val="006D4B05"/>
    <w:rsid w:val="006D79FD"/>
    <w:rsid w:val="006D7BA2"/>
    <w:rsid w:val="006E72AC"/>
    <w:rsid w:val="006E73EA"/>
    <w:rsid w:val="006F109A"/>
    <w:rsid w:val="007023AA"/>
    <w:rsid w:val="00703BF2"/>
    <w:rsid w:val="00716B75"/>
    <w:rsid w:val="00717EBD"/>
    <w:rsid w:val="007259F4"/>
    <w:rsid w:val="00736B2C"/>
    <w:rsid w:val="00741D65"/>
    <w:rsid w:val="0074348B"/>
    <w:rsid w:val="00745376"/>
    <w:rsid w:val="007474D7"/>
    <w:rsid w:val="007503A7"/>
    <w:rsid w:val="00754276"/>
    <w:rsid w:val="00755EA3"/>
    <w:rsid w:val="007570B5"/>
    <w:rsid w:val="007600E7"/>
    <w:rsid w:val="00760623"/>
    <w:rsid w:val="0076090B"/>
    <w:rsid w:val="00760CAE"/>
    <w:rsid w:val="00762743"/>
    <w:rsid w:val="007654FC"/>
    <w:rsid w:val="00766E08"/>
    <w:rsid w:val="0077242E"/>
    <w:rsid w:val="00776861"/>
    <w:rsid w:val="00777DCA"/>
    <w:rsid w:val="007810E4"/>
    <w:rsid w:val="00781C00"/>
    <w:rsid w:val="0078294D"/>
    <w:rsid w:val="00787E45"/>
    <w:rsid w:val="007917BC"/>
    <w:rsid w:val="00793E72"/>
    <w:rsid w:val="00795233"/>
    <w:rsid w:val="00796282"/>
    <w:rsid w:val="007A37C2"/>
    <w:rsid w:val="007B523F"/>
    <w:rsid w:val="007B6D4C"/>
    <w:rsid w:val="007B7D44"/>
    <w:rsid w:val="007C31F4"/>
    <w:rsid w:val="007C3A17"/>
    <w:rsid w:val="007C75DF"/>
    <w:rsid w:val="007D1CE1"/>
    <w:rsid w:val="007D2EFE"/>
    <w:rsid w:val="007D403B"/>
    <w:rsid w:val="007E5A93"/>
    <w:rsid w:val="007E6728"/>
    <w:rsid w:val="007F1339"/>
    <w:rsid w:val="007F4183"/>
    <w:rsid w:val="007F5FE9"/>
    <w:rsid w:val="007F67FE"/>
    <w:rsid w:val="008008DF"/>
    <w:rsid w:val="00807251"/>
    <w:rsid w:val="00815061"/>
    <w:rsid w:val="00815660"/>
    <w:rsid w:val="0081742E"/>
    <w:rsid w:val="00824159"/>
    <w:rsid w:val="0082460A"/>
    <w:rsid w:val="008327FA"/>
    <w:rsid w:val="00835617"/>
    <w:rsid w:val="0083582E"/>
    <w:rsid w:val="00835F5B"/>
    <w:rsid w:val="00837C6D"/>
    <w:rsid w:val="0084430C"/>
    <w:rsid w:val="00844D87"/>
    <w:rsid w:val="00851FEA"/>
    <w:rsid w:val="0085315E"/>
    <w:rsid w:val="0085484D"/>
    <w:rsid w:val="008551BC"/>
    <w:rsid w:val="00855250"/>
    <w:rsid w:val="0085529E"/>
    <w:rsid w:val="00857D11"/>
    <w:rsid w:val="00860A5B"/>
    <w:rsid w:val="00861CAF"/>
    <w:rsid w:val="00864D6A"/>
    <w:rsid w:val="00870E9E"/>
    <w:rsid w:val="00873749"/>
    <w:rsid w:val="00875519"/>
    <w:rsid w:val="0087665E"/>
    <w:rsid w:val="00877985"/>
    <w:rsid w:val="00880307"/>
    <w:rsid w:val="008812DC"/>
    <w:rsid w:val="00882A4F"/>
    <w:rsid w:val="0088503D"/>
    <w:rsid w:val="00887080"/>
    <w:rsid w:val="00887EEA"/>
    <w:rsid w:val="008903F8"/>
    <w:rsid w:val="00891B21"/>
    <w:rsid w:val="00893892"/>
    <w:rsid w:val="00893D6A"/>
    <w:rsid w:val="00894D04"/>
    <w:rsid w:val="008970EA"/>
    <w:rsid w:val="008A0ABC"/>
    <w:rsid w:val="008A1F7C"/>
    <w:rsid w:val="008A6821"/>
    <w:rsid w:val="008B024B"/>
    <w:rsid w:val="008B0EA3"/>
    <w:rsid w:val="008B106B"/>
    <w:rsid w:val="008B1079"/>
    <w:rsid w:val="008B7943"/>
    <w:rsid w:val="008C06CD"/>
    <w:rsid w:val="008C3B2B"/>
    <w:rsid w:val="008C3F69"/>
    <w:rsid w:val="008C4A74"/>
    <w:rsid w:val="008D093E"/>
    <w:rsid w:val="008D2139"/>
    <w:rsid w:val="008D3F9F"/>
    <w:rsid w:val="008D78EE"/>
    <w:rsid w:val="008E12EC"/>
    <w:rsid w:val="008E4BE7"/>
    <w:rsid w:val="008E55D6"/>
    <w:rsid w:val="008F0EE0"/>
    <w:rsid w:val="0090160D"/>
    <w:rsid w:val="00903ED9"/>
    <w:rsid w:val="00905979"/>
    <w:rsid w:val="009113F4"/>
    <w:rsid w:val="00912DE1"/>
    <w:rsid w:val="00913F75"/>
    <w:rsid w:val="009152BC"/>
    <w:rsid w:val="009244B8"/>
    <w:rsid w:val="0092483D"/>
    <w:rsid w:val="00927D9A"/>
    <w:rsid w:val="00932405"/>
    <w:rsid w:val="009348FE"/>
    <w:rsid w:val="00937927"/>
    <w:rsid w:val="00940960"/>
    <w:rsid w:val="009444B1"/>
    <w:rsid w:val="00944DDC"/>
    <w:rsid w:val="009605FB"/>
    <w:rsid w:val="009616F4"/>
    <w:rsid w:val="00965056"/>
    <w:rsid w:val="009654A4"/>
    <w:rsid w:val="00965E65"/>
    <w:rsid w:val="00971338"/>
    <w:rsid w:val="00976240"/>
    <w:rsid w:val="009803DA"/>
    <w:rsid w:val="009870A9"/>
    <w:rsid w:val="009871CE"/>
    <w:rsid w:val="0099104F"/>
    <w:rsid w:val="0099158C"/>
    <w:rsid w:val="00992696"/>
    <w:rsid w:val="009951E4"/>
    <w:rsid w:val="00995559"/>
    <w:rsid w:val="009A2476"/>
    <w:rsid w:val="009A5857"/>
    <w:rsid w:val="009A617B"/>
    <w:rsid w:val="009A7477"/>
    <w:rsid w:val="009A7722"/>
    <w:rsid w:val="009B4EA4"/>
    <w:rsid w:val="009B552E"/>
    <w:rsid w:val="009C0786"/>
    <w:rsid w:val="009C310F"/>
    <w:rsid w:val="009C314B"/>
    <w:rsid w:val="009C591D"/>
    <w:rsid w:val="009D127B"/>
    <w:rsid w:val="009D1E55"/>
    <w:rsid w:val="009D66B9"/>
    <w:rsid w:val="009E050E"/>
    <w:rsid w:val="009E0581"/>
    <w:rsid w:val="009E4288"/>
    <w:rsid w:val="009E773C"/>
    <w:rsid w:val="009F4D63"/>
    <w:rsid w:val="00A013DD"/>
    <w:rsid w:val="00A026E1"/>
    <w:rsid w:val="00A02F6E"/>
    <w:rsid w:val="00A04851"/>
    <w:rsid w:val="00A124F2"/>
    <w:rsid w:val="00A14861"/>
    <w:rsid w:val="00A1728C"/>
    <w:rsid w:val="00A20F90"/>
    <w:rsid w:val="00A249B7"/>
    <w:rsid w:val="00A30FF3"/>
    <w:rsid w:val="00A31214"/>
    <w:rsid w:val="00A33C3C"/>
    <w:rsid w:val="00A35619"/>
    <w:rsid w:val="00A36C50"/>
    <w:rsid w:val="00A400F9"/>
    <w:rsid w:val="00A40946"/>
    <w:rsid w:val="00A43305"/>
    <w:rsid w:val="00A504AB"/>
    <w:rsid w:val="00A530E9"/>
    <w:rsid w:val="00A55879"/>
    <w:rsid w:val="00A55996"/>
    <w:rsid w:val="00A57274"/>
    <w:rsid w:val="00A646A9"/>
    <w:rsid w:val="00A67876"/>
    <w:rsid w:val="00A70DF2"/>
    <w:rsid w:val="00A74039"/>
    <w:rsid w:val="00A7530C"/>
    <w:rsid w:val="00A75EF1"/>
    <w:rsid w:val="00A77FF8"/>
    <w:rsid w:val="00A80BAF"/>
    <w:rsid w:val="00A80CA2"/>
    <w:rsid w:val="00A83171"/>
    <w:rsid w:val="00A84C2C"/>
    <w:rsid w:val="00A923C4"/>
    <w:rsid w:val="00A92D88"/>
    <w:rsid w:val="00A97177"/>
    <w:rsid w:val="00AA0D20"/>
    <w:rsid w:val="00AA254B"/>
    <w:rsid w:val="00AA3ABE"/>
    <w:rsid w:val="00AA4BC1"/>
    <w:rsid w:val="00AA528C"/>
    <w:rsid w:val="00AA5CFF"/>
    <w:rsid w:val="00AA627D"/>
    <w:rsid w:val="00AA7073"/>
    <w:rsid w:val="00AA7D5B"/>
    <w:rsid w:val="00AB073F"/>
    <w:rsid w:val="00AB1A0B"/>
    <w:rsid w:val="00AB2C32"/>
    <w:rsid w:val="00AB33A7"/>
    <w:rsid w:val="00AB5FF6"/>
    <w:rsid w:val="00AC46C6"/>
    <w:rsid w:val="00AC4DEE"/>
    <w:rsid w:val="00AD0802"/>
    <w:rsid w:val="00AD4714"/>
    <w:rsid w:val="00AD4D70"/>
    <w:rsid w:val="00AD5D0F"/>
    <w:rsid w:val="00AD72A6"/>
    <w:rsid w:val="00AE58D6"/>
    <w:rsid w:val="00AE5F35"/>
    <w:rsid w:val="00B01897"/>
    <w:rsid w:val="00B01C1B"/>
    <w:rsid w:val="00B1283D"/>
    <w:rsid w:val="00B131E0"/>
    <w:rsid w:val="00B13A8F"/>
    <w:rsid w:val="00B14B9C"/>
    <w:rsid w:val="00B152B2"/>
    <w:rsid w:val="00B20750"/>
    <w:rsid w:val="00B232A6"/>
    <w:rsid w:val="00B24798"/>
    <w:rsid w:val="00B257CC"/>
    <w:rsid w:val="00B2763D"/>
    <w:rsid w:val="00B311D2"/>
    <w:rsid w:val="00B342F7"/>
    <w:rsid w:val="00B36A66"/>
    <w:rsid w:val="00B41E1B"/>
    <w:rsid w:val="00B4654D"/>
    <w:rsid w:val="00B46A10"/>
    <w:rsid w:val="00B51634"/>
    <w:rsid w:val="00B5577A"/>
    <w:rsid w:val="00B71001"/>
    <w:rsid w:val="00B713B6"/>
    <w:rsid w:val="00B717A0"/>
    <w:rsid w:val="00B73686"/>
    <w:rsid w:val="00B76771"/>
    <w:rsid w:val="00B77124"/>
    <w:rsid w:val="00B8124E"/>
    <w:rsid w:val="00B83075"/>
    <w:rsid w:val="00B91BD1"/>
    <w:rsid w:val="00B95045"/>
    <w:rsid w:val="00BA0D8B"/>
    <w:rsid w:val="00BA0DBE"/>
    <w:rsid w:val="00BA5522"/>
    <w:rsid w:val="00BA5CDB"/>
    <w:rsid w:val="00BB2D54"/>
    <w:rsid w:val="00BB2D97"/>
    <w:rsid w:val="00BB79FA"/>
    <w:rsid w:val="00BC259A"/>
    <w:rsid w:val="00BC4942"/>
    <w:rsid w:val="00BC6849"/>
    <w:rsid w:val="00BC6C70"/>
    <w:rsid w:val="00BD48BF"/>
    <w:rsid w:val="00BD4CC8"/>
    <w:rsid w:val="00BD4F6E"/>
    <w:rsid w:val="00BE406E"/>
    <w:rsid w:val="00BE5188"/>
    <w:rsid w:val="00BE5E01"/>
    <w:rsid w:val="00BE607C"/>
    <w:rsid w:val="00BE7057"/>
    <w:rsid w:val="00BF0270"/>
    <w:rsid w:val="00BF184A"/>
    <w:rsid w:val="00BF25D7"/>
    <w:rsid w:val="00C04371"/>
    <w:rsid w:val="00C04FA3"/>
    <w:rsid w:val="00C05551"/>
    <w:rsid w:val="00C06375"/>
    <w:rsid w:val="00C06449"/>
    <w:rsid w:val="00C07639"/>
    <w:rsid w:val="00C115F1"/>
    <w:rsid w:val="00C1293E"/>
    <w:rsid w:val="00C12E44"/>
    <w:rsid w:val="00C159CF"/>
    <w:rsid w:val="00C15C03"/>
    <w:rsid w:val="00C23CC5"/>
    <w:rsid w:val="00C24691"/>
    <w:rsid w:val="00C302A9"/>
    <w:rsid w:val="00C30F31"/>
    <w:rsid w:val="00C32A2A"/>
    <w:rsid w:val="00C32DB7"/>
    <w:rsid w:val="00C35B57"/>
    <w:rsid w:val="00C40376"/>
    <w:rsid w:val="00C41025"/>
    <w:rsid w:val="00C43A8E"/>
    <w:rsid w:val="00C46E24"/>
    <w:rsid w:val="00C47945"/>
    <w:rsid w:val="00C5516B"/>
    <w:rsid w:val="00C55962"/>
    <w:rsid w:val="00C56E20"/>
    <w:rsid w:val="00C6013C"/>
    <w:rsid w:val="00C60E5B"/>
    <w:rsid w:val="00C622F7"/>
    <w:rsid w:val="00C62AA0"/>
    <w:rsid w:val="00C63506"/>
    <w:rsid w:val="00C704A0"/>
    <w:rsid w:val="00C71FBA"/>
    <w:rsid w:val="00C76084"/>
    <w:rsid w:val="00C764A7"/>
    <w:rsid w:val="00C769F6"/>
    <w:rsid w:val="00C84C29"/>
    <w:rsid w:val="00C86AD3"/>
    <w:rsid w:val="00C92361"/>
    <w:rsid w:val="00C935F5"/>
    <w:rsid w:val="00C952CD"/>
    <w:rsid w:val="00C9772B"/>
    <w:rsid w:val="00CA02EA"/>
    <w:rsid w:val="00CA290B"/>
    <w:rsid w:val="00CA3337"/>
    <w:rsid w:val="00CA3F61"/>
    <w:rsid w:val="00CA6F31"/>
    <w:rsid w:val="00CB1381"/>
    <w:rsid w:val="00CB5540"/>
    <w:rsid w:val="00CB5F5D"/>
    <w:rsid w:val="00CB6C80"/>
    <w:rsid w:val="00CC3406"/>
    <w:rsid w:val="00CC34EA"/>
    <w:rsid w:val="00CC4178"/>
    <w:rsid w:val="00CD165D"/>
    <w:rsid w:val="00CD3109"/>
    <w:rsid w:val="00CD4F38"/>
    <w:rsid w:val="00CE0007"/>
    <w:rsid w:val="00CE1FD9"/>
    <w:rsid w:val="00CE4613"/>
    <w:rsid w:val="00CE61AD"/>
    <w:rsid w:val="00CE634C"/>
    <w:rsid w:val="00CF1BB3"/>
    <w:rsid w:val="00CF2A1E"/>
    <w:rsid w:val="00CF6C39"/>
    <w:rsid w:val="00CF7896"/>
    <w:rsid w:val="00D0052C"/>
    <w:rsid w:val="00D03441"/>
    <w:rsid w:val="00D07AAF"/>
    <w:rsid w:val="00D103A6"/>
    <w:rsid w:val="00D12266"/>
    <w:rsid w:val="00D1288C"/>
    <w:rsid w:val="00D13079"/>
    <w:rsid w:val="00D2306C"/>
    <w:rsid w:val="00D2530B"/>
    <w:rsid w:val="00D2556F"/>
    <w:rsid w:val="00D31D10"/>
    <w:rsid w:val="00D3539E"/>
    <w:rsid w:val="00D36708"/>
    <w:rsid w:val="00D44A33"/>
    <w:rsid w:val="00D520CB"/>
    <w:rsid w:val="00D52B4A"/>
    <w:rsid w:val="00D57E92"/>
    <w:rsid w:val="00D60C3C"/>
    <w:rsid w:val="00D62167"/>
    <w:rsid w:val="00D65222"/>
    <w:rsid w:val="00D679A5"/>
    <w:rsid w:val="00D67AB1"/>
    <w:rsid w:val="00D7070A"/>
    <w:rsid w:val="00D71E01"/>
    <w:rsid w:val="00D73DEC"/>
    <w:rsid w:val="00D76EEB"/>
    <w:rsid w:val="00D84A7F"/>
    <w:rsid w:val="00D853EB"/>
    <w:rsid w:val="00D91D05"/>
    <w:rsid w:val="00D953C1"/>
    <w:rsid w:val="00DA04FF"/>
    <w:rsid w:val="00DA0CE9"/>
    <w:rsid w:val="00DA316C"/>
    <w:rsid w:val="00DA394C"/>
    <w:rsid w:val="00DB4D40"/>
    <w:rsid w:val="00DB5DC3"/>
    <w:rsid w:val="00DB6C91"/>
    <w:rsid w:val="00DC1A2F"/>
    <w:rsid w:val="00DC3C7D"/>
    <w:rsid w:val="00DD1F38"/>
    <w:rsid w:val="00DD2E4A"/>
    <w:rsid w:val="00DD3AB8"/>
    <w:rsid w:val="00DE2209"/>
    <w:rsid w:val="00DE2EE8"/>
    <w:rsid w:val="00DE495C"/>
    <w:rsid w:val="00DE6C9F"/>
    <w:rsid w:val="00DE740B"/>
    <w:rsid w:val="00DF1895"/>
    <w:rsid w:val="00DF784C"/>
    <w:rsid w:val="00E03834"/>
    <w:rsid w:val="00E038FB"/>
    <w:rsid w:val="00E06EC2"/>
    <w:rsid w:val="00E06F76"/>
    <w:rsid w:val="00E174DD"/>
    <w:rsid w:val="00E21951"/>
    <w:rsid w:val="00E241ED"/>
    <w:rsid w:val="00E24EDF"/>
    <w:rsid w:val="00E27C30"/>
    <w:rsid w:val="00E33A25"/>
    <w:rsid w:val="00E3614D"/>
    <w:rsid w:val="00E41AAA"/>
    <w:rsid w:val="00E42DC8"/>
    <w:rsid w:val="00E4316F"/>
    <w:rsid w:val="00E50513"/>
    <w:rsid w:val="00E510AB"/>
    <w:rsid w:val="00E55C21"/>
    <w:rsid w:val="00E56F4F"/>
    <w:rsid w:val="00E606E0"/>
    <w:rsid w:val="00E60718"/>
    <w:rsid w:val="00E61F99"/>
    <w:rsid w:val="00E629B9"/>
    <w:rsid w:val="00E7435B"/>
    <w:rsid w:val="00E7547D"/>
    <w:rsid w:val="00E81C74"/>
    <w:rsid w:val="00E84421"/>
    <w:rsid w:val="00E87E16"/>
    <w:rsid w:val="00E90D02"/>
    <w:rsid w:val="00E945F1"/>
    <w:rsid w:val="00E946E1"/>
    <w:rsid w:val="00EA5E2A"/>
    <w:rsid w:val="00EA638B"/>
    <w:rsid w:val="00EA7880"/>
    <w:rsid w:val="00EB0768"/>
    <w:rsid w:val="00EB493C"/>
    <w:rsid w:val="00EB6119"/>
    <w:rsid w:val="00EC0E28"/>
    <w:rsid w:val="00EC6CED"/>
    <w:rsid w:val="00ED13D8"/>
    <w:rsid w:val="00ED2236"/>
    <w:rsid w:val="00ED40CB"/>
    <w:rsid w:val="00EE06E6"/>
    <w:rsid w:val="00EE5133"/>
    <w:rsid w:val="00EE5E79"/>
    <w:rsid w:val="00EF01AC"/>
    <w:rsid w:val="00EF01ED"/>
    <w:rsid w:val="00EF0DC7"/>
    <w:rsid w:val="00EF418F"/>
    <w:rsid w:val="00EF41EA"/>
    <w:rsid w:val="00EF4295"/>
    <w:rsid w:val="00F00D29"/>
    <w:rsid w:val="00F03CD9"/>
    <w:rsid w:val="00F07293"/>
    <w:rsid w:val="00F14AE5"/>
    <w:rsid w:val="00F157C2"/>
    <w:rsid w:val="00F16214"/>
    <w:rsid w:val="00F21159"/>
    <w:rsid w:val="00F22653"/>
    <w:rsid w:val="00F25C92"/>
    <w:rsid w:val="00F2703A"/>
    <w:rsid w:val="00F27DB8"/>
    <w:rsid w:val="00F30908"/>
    <w:rsid w:val="00F32201"/>
    <w:rsid w:val="00F3449F"/>
    <w:rsid w:val="00F4298A"/>
    <w:rsid w:val="00F433A7"/>
    <w:rsid w:val="00F46D17"/>
    <w:rsid w:val="00F52A14"/>
    <w:rsid w:val="00F557FF"/>
    <w:rsid w:val="00F55B53"/>
    <w:rsid w:val="00F603A9"/>
    <w:rsid w:val="00F60F2D"/>
    <w:rsid w:val="00F62083"/>
    <w:rsid w:val="00F643AD"/>
    <w:rsid w:val="00F6641D"/>
    <w:rsid w:val="00F72A99"/>
    <w:rsid w:val="00F72BB0"/>
    <w:rsid w:val="00F741A0"/>
    <w:rsid w:val="00F748E4"/>
    <w:rsid w:val="00F81F18"/>
    <w:rsid w:val="00F8228D"/>
    <w:rsid w:val="00F83802"/>
    <w:rsid w:val="00F86F86"/>
    <w:rsid w:val="00F90110"/>
    <w:rsid w:val="00F9447E"/>
    <w:rsid w:val="00F9514D"/>
    <w:rsid w:val="00F96A11"/>
    <w:rsid w:val="00F96FBC"/>
    <w:rsid w:val="00F9752E"/>
    <w:rsid w:val="00FB39BF"/>
    <w:rsid w:val="00FB39CF"/>
    <w:rsid w:val="00FB57A1"/>
    <w:rsid w:val="00FB7521"/>
    <w:rsid w:val="00FD0878"/>
    <w:rsid w:val="00FD4E1C"/>
    <w:rsid w:val="00FD575E"/>
    <w:rsid w:val="00FE0145"/>
    <w:rsid w:val="00FE1759"/>
    <w:rsid w:val="00FE23C6"/>
    <w:rsid w:val="00FE3810"/>
    <w:rsid w:val="00FF27BA"/>
    <w:rsid w:val="00FF349B"/>
    <w:rsid w:val="00FF4C63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02AB8"/>
  <w15:chartTrackingRefBased/>
  <w15:docId w15:val="{F6FE3C84-A900-4700-9A54-7B37064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34"/>
  </w:style>
  <w:style w:type="paragraph" w:styleId="Footer">
    <w:name w:val="footer"/>
    <w:basedOn w:val="Normal"/>
    <w:link w:val="Foot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34"/>
  </w:style>
  <w:style w:type="table" w:styleId="TableGrid">
    <w:name w:val="Table Grid"/>
    <w:basedOn w:val="TableNormal"/>
    <w:uiPriority w:val="39"/>
    <w:rsid w:val="00E0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108C"/>
    <w:rPr>
      <w:color w:val="808080"/>
    </w:rPr>
  </w:style>
  <w:style w:type="paragraph" w:customStyle="1" w:styleId="Default">
    <w:name w:val="Default"/>
    <w:rsid w:val="00F8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5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77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152BC"/>
    <w:pPr>
      <w:spacing w:after="0"/>
      <w:ind w:left="4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D4F6E"/>
    <w:pPr>
      <w:tabs>
        <w:tab w:val="left" w:pos="660"/>
        <w:tab w:val="right" w:leader="dot" w:pos="9060"/>
      </w:tabs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2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70A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9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6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6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6836E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AAF"/>
    <w:pPr>
      <w:outlineLvl w:val="9"/>
    </w:pPr>
    <w:rPr>
      <w:lang w:eastAsia="de-AT"/>
    </w:rPr>
  </w:style>
  <w:style w:type="paragraph" w:styleId="TOC4">
    <w:name w:val="toc 4"/>
    <w:basedOn w:val="Normal"/>
    <w:next w:val="Normal"/>
    <w:autoRedefine/>
    <w:uiPriority w:val="39"/>
    <w:unhideWhenUsed/>
    <w:rsid w:val="0025778F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778F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778F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778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778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778F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D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40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D79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E299F0B54A4E3787DE6B5C4244F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976E-922A-4F4C-B877-A240523EC02B}"/>
      </w:docPartPr>
      <w:docPartBody>
        <w:p w:rsidR="00802777" w:rsidRDefault="00990A5B">
          <w:r w:rsidRPr="000C516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5B"/>
    <w:rsid w:val="00071987"/>
    <w:rsid w:val="000A1589"/>
    <w:rsid w:val="000A5233"/>
    <w:rsid w:val="000D0493"/>
    <w:rsid w:val="000F0711"/>
    <w:rsid w:val="00137173"/>
    <w:rsid w:val="001544C0"/>
    <w:rsid w:val="00273BF5"/>
    <w:rsid w:val="0031534B"/>
    <w:rsid w:val="0033138D"/>
    <w:rsid w:val="00357FDE"/>
    <w:rsid w:val="003C30DF"/>
    <w:rsid w:val="00412B5E"/>
    <w:rsid w:val="00431408"/>
    <w:rsid w:val="00462D99"/>
    <w:rsid w:val="00494096"/>
    <w:rsid w:val="004A0C16"/>
    <w:rsid w:val="004E7156"/>
    <w:rsid w:val="0050630C"/>
    <w:rsid w:val="005A5B8B"/>
    <w:rsid w:val="005E1AEC"/>
    <w:rsid w:val="00611FAF"/>
    <w:rsid w:val="006347D4"/>
    <w:rsid w:val="00637EA6"/>
    <w:rsid w:val="00671BA7"/>
    <w:rsid w:val="00672E36"/>
    <w:rsid w:val="006E6243"/>
    <w:rsid w:val="007657CE"/>
    <w:rsid w:val="00802777"/>
    <w:rsid w:val="00892D45"/>
    <w:rsid w:val="008F4BAF"/>
    <w:rsid w:val="0098032E"/>
    <w:rsid w:val="00990A5B"/>
    <w:rsid w:val="009D04E5"/>
    <w:rsid w:val="009D69F2"/>
    <w:rsid w:val="00AA2BC4"/>
    <w:rsid w:val="00AB44EF"/>
    <w:rsid w:val="00B03BB6"/>
    <w:rsid w:val="00B30D9C"/>
    <w:rsid w:val="00B36344"/>
    <w:rsid w:val="00B83DC2"/>
    <w:rsid w:val="00D326E2"/>
    <w:rsid w:val="00D32836"/>
    <w:rsid w:val="00D8503E"/>
    <w:rsid w:val="00E54F97"/>
    <w:rsid w:val="00EB7EB8"/>
    <w:rsid w:val="00EC3D69"/>
    <w:rsid w:val="00ED50D3"/>
    <w:rsid w:val="00F05781"/>
    <w:rsid w:val="00F41623"/>
    <w:rsid w:val="00F65923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73795-3357-49DE-84C4-17277661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13519</Words>
  <Characters>86663</Characters>
  <Application>Microsoft Office Word</Application>
  <DocSecurity>0</DocSecurity>
  <Lines>6190</Lines>
  <Paragraphs>5009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Digital Flight Data Format Specification</vt:lpstr>
      <vt:lpstr>Basic and Customized Digital Flight Data Format Specification</vt:lpstr>
      <vt:lpstr>Digital Flight Data Format Specification</vt:lpstr>
    </vt:vector>
  </TitlesOfParts>
  <Company>Navigraph</Company>
  <LinksUpToDate>false</LinksUpToDate>
  <CharactersWithSpaces>95173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Flight Data Format Specification</dc:title>
  <dc:subject>Digital Flight Data Specifications</dc:subject>
  <dc:creator>Richard Stefan</dc:creator>
  <cp:keywords/>
  <dc:description/>
  <cp:lastModifiedBy>Richard Stefan</cp:lastModifiedBy>
  <cp:revision>4</cp:revision>
  <cp:lastPrinted>2023-07-07T10:47:00Z</cp:lastPrinted>
  <dcterms:created xsi:type="dcterms:W3CDTF">2023-07-07T10:47:00Z</dcterms:created>
  <dcterms:modified xsi:type="dcterms:W3CDTF">2023-07-07T10:48:00Z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1.14</vt:lpwstr>
  </property>
</Properties>
</file>